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F5F6C" w14:textId="77777777" w:rsidR="007C34EE" w:rsidRPr="00B80B4B" w:rsidRDefault="007C34EE" w:rsidP="007C34EE">
      <w:pPr>
        <w:pStyle w:val="NurText"/>
        <w:rPr>
          <w:rFonts w:ascii="Courier New" w:hAnsi="Courier New" w:cs="Courier New"/>
        </w:rPr>
      </w:pPr>
      <w:r w:rsidRPr="00B80B4B">
        <w:rPr>
          <w:rFonts w:ascii="Courier New" w:hAnsi="Courier New" w:cs="Courier New"/>
        </w:rPr>
        <w:t>#*NFDI Small Disciplines (NFDI4SD)**</w:t>
      </w:r>
    </w:p>
    <w:p w14:paraId="67BC8E9E" w14:textId="77777777" w:rsidR="007C34EE" w:rsidRPr="00B80B4B" w:rsidRDefault="007C34EE" w:rsidP="007C34EE">
      <w:pPr>
        <w:pStyle w:val="NurText"/>
        <w:rPr>
          <w:rFonts w:ascii="Courier New" w:hAnsi="Courier New" w:cs="Courier New"/>
        </w:rPr>
      </w:pPr>
    </w:p>
    <w:p w14:paraId="47B8422D" w14:textId="77777777" w:rsidR="007C34EE" w:rsidRPr="00B80B4B" w:rsidRDefault="007C34EE" w:rsidP="007C34EE">
      <w:pPr>
        <w:pStyle w:val="NurText"/>
        <w:rPr>
          <w:rFonts w:ascii="Courier New" w:hAnsi="Courier New" w:cs="Courier New"/>
        </w:rPr>
      </w:pPr>
    </w:p>
    <w:p w14:paraId="02CF9F14" w14:textId="77777777" w:rsidR="007C34EE" w:rsidRPr="00B80B4B" w:rsidRDefault="007C34EE" w:rsidP="007C34EE">
      <w:pPr>
        <w:pStyle w:val="NurText"/>
        <w:rPr>
          <w:rFonts w:ascii="Courier New" w:hAnsi="Courier New" w:cs="Courier New"/>
        </w:rPr>
      </w:pPr>
    </w:p>
    <w:p w14:paraId="721676DD" w14:textId="77777777" w:rsidR="007C34EE" w:rsidRPr="00B80B4B" w:rsidRDefault="007C34EE" w:rsidP="007C34EE">
      <w:pPr>
        <w:pStyle w:val="NurText"/>
        <w:rPr>
          <w:rFonts w:ascii="Courier New" w:hAnsi="Courier New" w:cs="Courier New"/>
        </w:rPr>
      </w:pPr>
      <w:r w:rsidRPr="00B80B4B">
        <w:rPr>
          <w:rFonts w:ascii="Courier New" w:hAnsi="Courier New" w:cs="Courier New"/>
        </w:rPr>
        <w:t>## The task</w:t>
      </w:r>
    </w:p>
    <w:p w14:paraId="62DAE9C2" w14:textId="77777777" w:rsidR="007C34EE" w:rsidRPr="00B80B4B" w:rsidRDefault="007C34EE" w:rsidP="007C34EE">
      <w:pPr>
        <w:pStyle w:val="NurText"/>
        <w:rPr>
          <w:rFonts w:ascii="Courier New" w:hAnsi="Courier New" w:cs="Courier New"/>
        </w:rPr>
      </w:pPr>
    </w:p>
    <w:p w14:paraId="0346906C" w14:textId="6437EAA8" w:rsidR="007C34EE" w:rsidRPr="00B80B4B" w:rsidDel="009454EB" w:rsidRDefault="007C34EE" w:rsidP="007C34EE">
      <w:pPr>
        <w:pStyle w:val="NurText"/>
        <w:rPr>
          <w:del w:id="0" w:author="S Körber" w:date="2020-09-12T19:28:00Z"/>
          <w:rFonts w:ascii="Courier New" w:hAnsi="Courier New" w:cs="Courier New"/>
        </w:rPr>
      </w:pPr>
      <w:r w:rsidRPr="00B80B4B">
        <w:rPr>
          <w:rFonts w:ascii="Courier New" w:hAnsi="Courier New" w:cs="Courier New"/>
        </w:rPr>
        <w:t xml:space="preserve">The NFDI4SD </w:t>
      </w:r>
      <w:r w:rsidR="000B194C">
        <w:rPr>
          <w:rFonts w:ascii="Courier New" w:hAnsi="Courier New" w:cs="Courier New"/>
        </w:rPr>
        <w:t xml:space="preserve">consortium </w:t>
      </w:r>
      <w:r w:rsidR="00CE0AB5">
        <w:rPr>
          <w:rFonts w:ascii="Courier New" w:hAnsi="Courier New" w:cs="Courier New"/>
        </w:rPr>
        <w:t>has the potential to</w:t>
      </w:r>
      <w:r w:rsidRPr="00B80B4B">
        <w:rPr>
          <w:rFonts w:ascii="Courier New" w:hAnsi="Courier New" w:cs="Courier New"/>
        </w:rPr>
        <w:t xml:space="preserve"> solv</w:t>
      </w:r>
      <w:r w:rsidR="00CE0AB5">
        <w:rPr>
          <w:rFonts w:ascii="Courier New" w:hAnsi="Courier New" w:cs="Courier New"/>
        </w:rPr>
        <w:t>e</w:t>
      </w:r>
      <w:r w:rsidRPr="00B80B4B">
        <w:rPr>
          <w:rFonts w:ascii="Courier New" w:hAnsi="Courier New" w:cs="Courier New"/>
        </w:rPr>
        <w:t xml:space="preserve"> a </w:t>
      </w:r>
      <w:r w:rsidRPr="00231BCF">
        <w:rPr>
          <w:rFonts w:ascii="Courier New" w:hAnsi="Courier New" w:cs="Courier New"/>
        </w:rPr>
        <w:t>serious problem</w:t>
      </w:r>
      <w:r w:rsidRPr="00B80B4B">
        <w:rPr>
          <w:rFonts w:ascii="Courier New" w:hAnsi="Courier New" w:cs="Courier New"/>
        </w:rPr>
        <w:t xml:space="preserve"> in the current </w:t>
      </w:r>
      <w:r w:rsidR="00CE0AB5">
        <w:rPr>
          <w:rFonts w:ascii="Courier New" w:hAnsi="Courier New" w:cs="Courier New"/>
        </w:rPr>
        <w:t xml:space="preserve">state of </w:t>
      </w:r>
      <w:r w:rsidRPr="00B80B4B">
        <w:rPr>
          <w:rFonts w:ascii="Courier New" w:hAnsi="Courier New" w:cs="Courier New"/>
        </w:rPr>
        <w:t xml:space="preserve">research </w:t>
      </w:r>
      <w:r w:rsidR="00CE0AB5">
        <w:rPr>
          <w:rFonts w:ascii="Courier New" w:hAnsi="Courier New" w:cs="Courier New"/>
        </w:rPr>
        <w:t xml:space="preserve">in </w:t>
      </w:r>
      <w:r w:rsidRPr="00B80B4B">
        <w:rPr>
          <w:rFonts w:ascii="Courier New" w:hAnsi="Courier New" w:cs="Courier New"/>
        </w:rPr>
        <w:t xml:space="preserve">the so-called small disciplines. The </w:t>
      </w:r>
      <w:r w:rsidR="00CE0AB5">
        <w:rPr>
          <w:rFonts w:ascii="Courier New" w:hAnsi="Courier New" w:cs="Courier New"/>
        </w:rPr>
        <w:t xml:space="preserve">latter have </w:t>
      </w:r>
      <w:r w:rsidRPr="00B80B4B">
        <w:rPr>
          <w:rFonts w:ascii="Courier New" w:hAnsi="Courier New" w:cs="Courier New"/>
        </w:rPr>
        <w:t>achieve</w:t>
      </w:r>
      <w:r w:rsidR="00CE0AB5">
        <w:rPr>
          <w:rFonts w:ascii="Courier New" w:hAnsi="Courier New" w:cs="Courier New"/>
        </w:rPr>
        <w:t>d</w:t>
      </w:r>
      <w:r w:rsidRPr="00B80B4B">
        <w:rPr>
          <w:rFonts w:ascii="Courier New" w:hAnsi="Courier New" w:cs="Courier New"/>
        </w:rPr>
        <w:t xml:space="preserve"> </w:t>
      </w:r>
      <w:r w:rsidR="00CE0AB5">
        <w:rPr>
          <w:rFonts w:ascii="Courier New" w:hAnsi="Courier New" w:cs="Courier New"/>
        </w:rPr>
        <w:t>much</w:t>
      </w:r>
      <w:r w:rsidRPr="00B80B4B">
        <w:rPr>
          <w:rFonts w:ascii="Courier New" w:hAnsi="Courier New" w:cs="Courier New"/>
        </w:rPr>
        <w:t xml:space="preserve"> in terms of the social and </w:t>
      </w:r>
      <w:del w:id="1" w:author="S Körber" w:date="2020-09-12T19:26:00Z">
        <w:r w:rsidRPr="001E3F14" w:rsidDel="009454EB">
          <w:rPr>
            <w:rFonts w:ascii="Courier New" w:hAnsi="Courier New" w:cs="Courier New"/>
          </w:rPr>
          <w:delText>scientific</w:delText>
        </w:r>
        <w:r w:rsidRPr="00B80B4B" w:rsidDel="009454EB">
          <w:rPr>
            <w:rFonts w:ascii="Courier New" w:hAnsi="Courier New" w:cs="Courier New"/>
          </w:rPr>
          <w:delText xml:space="preserve"> </w:delText>
        </w:r>
      </w:del>
      <w:ins w:id="2" w:author="S Körber" w:date="2020-09-12T19:26:00Z">
        <w:r w:rsidR="009454EB">
          <w:rPr>
            <w:rFonts w:ascii="Courier New" w:hAnsi="Courier New" w:cs="Courier New"/>
          </w:rPr>
          <w:t>academic</w:t>
        </w:r>
        <w:r w:rsidR="009454EB" w:rsidRPr="00B80B4B">
          <w:rPr>
            <w:rFonts w:ascii="Courier New" w:hAnsi="Courier New" w:cs="Courier New"/>
          </w:rPr>
          <w:t xml:space="preserve"> </w:t>
        </w:r>
      </w:ins>
      <w:r w:rsidRPr="00B80B4B">
        <w:rPr>
          <w:rFonts w:ascii="Courier New" w:hAnsi="Courier New" w:cs="Courier New"/>
        </w:rPr>
        <w:t xml:space="preserve">significance of the </w:t>
      </w:r>
      <w:r w:rsidR="00CE0AB5">
        <w:rPr>
          <w:rFonts w:ascii="Courier New" w:hAnsi="Courier New" w:cs="Courier New"/>
        </w:rPr>
        <w:t>disciplines’ findings</w:t>
      </w:r>
      <w:r w:rsidRPr="00B80B4B">
        <w:rPr>
          <w:rFonts w:ascii="Courier New" w:hAnsi="Courier New" w:cs="Courier New"/>
        </w:rPr>
        <w:t xml:space="preserve">: </w:t>
      </w:r>
      <w:r w:rsidR="00CE0AB5">
        <w:rPr>
          <w:rFonts w:ascii="Courier New" w:hAnsi="Courier New" w:cs="Courier New"/>
        </w:rPr>
        <w:t xml:space="preserve">small disciplines </w:t>
      </w:r>
      <w:r w:rsidR="00CE0AB5" w:rsidRPr="001E3F14">
        <w:rPr>
          <w:rFonts w:ascii="Courier New" w:hAnsi="Courier New" w:cs="Courier New"/>
        </w:rPr>
        <w:t>number</w:t>
      </w:r>
      <w:r w:rsidR="00CE0AB5">
        <w:rPr>
          <w:rFonts w:ascii="Courier New" w:hAnsi="Courier New" w:cs="Courier New"/>
        </w:rPr>
        <w:t xml:space="preserve"> highly in the</w:t>
      </w:r>
      <w:r w:rsidRPr="00B80B4B">
        <w:rPr>
          <w:rFonts w:ascii="Courier New" w:hAnsi="Courier New" w:cs="Courier New"/>
        </w:rPr>
        <w:t xml:space="preserve"> DFG's GEPRIS database</w:t>
      </w:r>
      <w:r w:rsidR="00CE0AB5">
        <w:rPr>
          <w:rFonts w:ascii="Courier New" w:hAnsi="Courier New" w:cs="Courier New"/>
        </w:rPr>
        <w:t xml:space="preserve">, while the </w:t>
      </w:r>
      <w:del w:id="3" w:author="S Körber" w:date="2020-09-11T10:34:00Z">
        <w:r w:rsidR="00CE0AB5" w:rsidRPr="001E3F14" w:rsidDel="00DD1090">
          <w:rPr>
            <w:rFonts w:ascii="Courier New" w:hAnsi="Courier New" w:cs="Courier New"/>
          </w:rPr>
          <w:delText>number</w:delText>
        </w:r>
        <w:r w:rsidR="00CE0AB5" w:rsidDel="00DD1090">
          <w:rPr>
            <w:rFonts w:ascii="Courier New" w:hAnsi="Courier New" w:cs="Courier New"/>
          </w:rPr>
          <w:delText xml:space="preserve"> </w:delText>
        </w:r>
      </w:del>
      <w:ins w:id="4" w:author="S Körber" w:date="2020-09-11T10:34:00Z">
        <w:r w:rsidR="00DD1090">
          <w:rPr>
            <w:rFonts w:ascii="Courier New" w:hAnsi="Courier New" w:cs="Courier New"/>
          </w:rPr>
          <w:t xml:space="preserve">amount </w:t>
        </w:r>
      </w:ins>
      <w:r w:rsidR="00CE0AB5">
        <w:rPr>
          <w:rFonts w:ascii="Courier New" w:hAnsi="Courier New" w:cs="Courier New"/>
        </w:rPr>
        <w:t>of</w:t>
      </w:r>
      <w:r w:rsidRPr="00B80B4B">
        <w:rPr>
          <w:rFonts w:ascii="Courier New" w:hAnsi="Courier New" w:cs="Courier New"/>
        </w:rPr>
        <w:t xml:space="preserve"> publication</w:t>
      </w:r>
      <w:r w:rsidR="00CE0AB5">
        <w:rPr>
          <w:rFonts w:ascii="Courier New" w:hAnsi="Courier New" w:cs="Courier New"/>
        </w:rPr>
        <w:t>s</w:t>
      </w:r>
      <w:r w:rsidRPr="00B80B4B">
        <w:rPr>
          <w:rFonts w:ascii="Courier New" w:hAnsi="Courier New" w:cs="Courier New"/>
        </w:rPr>
        <w:t xml:space="preserve"> </w:t>
      </w:r>
      <w:r w:rsidR="00CE0AB5">
        <w:rPr>
          <w:rFonts w:ascii="Courier New" w:hAnsi="Courier New" w:cs="Courier New"/>
        </w:rPr>
        <w:t>in these subject areas</w:t>
      </w:r>
      <w:r w:rsidRPr="00B80B4B">
        <w:rPr>
          <w:rFonts w:ascii="Courier New" w:hAnsi="Courier New" w:cs="Courier New"/>
        </w:rPr>
        <w:t xml:space="preserve"> is considerable. The data, digitised </w:t>
      </w:r>
      <w:r w:rsidR="004326AF">
        <w:rPr>
          <w:rFonts w:ascii="Courier New" w:hAnsi="Courier New" w:cs="Courier New"/>
        </w:rPr>
        <w:t>findings</w:t>
      </w:r>
      <w:r w:rsidRPr="00B80B4B">
        <w:rPr>
          <w:rFonts w:ascii="Courier New" w:hAnsi="Courier New" w:cs="Courier New"/>
        </w:rPr>
        <w:t xml:space="preserve"> and digital repositories </w:t>
      </w:r>
      <w:r w:rsidR="004326AF">
        <w:rPr>
          <w:rFonts w:ascii="Courier New" w:hAnsi="Courier New" w:cs="Courier New"/>
        </w:rPr>
        <w:t xml:space="preserve">that have been </w:t>
      </w:r>
      <w:r w:rsidR="00CE0AB5">
        <w:rPr>
          <w:rFonts w:ascii="Courier New" w:hAnsi="Courier New" w:cs="Courier New"/>
        </w:rPr>
        <w:t>acquired</w:t>
      </w:r>
      <w:r w:rsidRPr="00B80B4B">
        <w:rPr>
          <w:rFonts w:ascii="Courier New" w:hAnsi="Courier New" w:cs="Courier New"/>
        </w:rPr>
        <w:t xml:space="preserve"> through the research process are also impressive. However, there is a </w:t>
      </w:r>
      <w:r w:rsidR="00CE0AB5">
        <w:rPr>
          <w:rFonts w:ascii="Courier New" w:hAnsi="Courier New" w:cs="Courier New"/>
        </w:rPr>
        <w:t xml:space="preserve">notable </w:t>
      </w:r>
      <w:r w:rsidRPr="00B80B4B">
        <w:rPr>
          <w:rFonts w:ascii="Courier New" w:hAnsi="Courier New" w:cs="Courier New"/>
        </w:rPr>
        <w:t xml:space="preserve">lack of secondary research data, </w:t>
      </w:r>
      <w:r w:rsidR="00CE0AB5">
        <w:rPr>
          <w:rFonts w:ascii="Courier New" w:hAnsi="Courier New" w:cs="Courier New"/>
        </w:rPr>
        <w:t>that is,</w:t>
      </w:r>
      <w:r w:rsidRPr="00B80B4B">
        <w:rPr>
          <w:rFonts w:ascii="Courier New" w:hAnsi="Courier New" w:cs="Courier New"/>
        </w:rPr>
        <w:t xml:space="preserve"> data </w:t>
      </w:r>
      <w:r w:rsidR="00231BCF">
        <w:rPr>
          <w:rFonts w:ascii="Courier New" w:hAnsi="Courier New" w:cs="Courier New"/>
        </w:rPr>
        <w:t>from</w:t>
      </w:r>
      <w:r w:rsidRPr="00B80B4B">
        <w:rPr>
          <w:rFonts w:ascii="Courier New" w:hAnsi="Courier New" w:cs="Courier New"/>
        </w:rPr>
        <w:t xml:space="preserve"> digital sources, </w:t>
      </w:r>
      <w:r w:rsidR="00CE0AB5">
        <w:rPr>
          <w:rFonts w:ascii="Courier New" w:hAnsi="Courier New" w:cs="Courier New"/>
        </w:rPr>
        <w:t xml:space="preserve">the </w:t>
      </w:r>
      <w:r w:rsidRPr="00B80B4B">
        <w:rPr>
          <w:rFonts w:ascii="Courier New" w:hAnsi="Courier New" w:cs="Courier New"/>
        </w:rPr>
        <w:t xml:space="preserve">research </w:t>
      </w:r>
      <w:r w:rsidR="00CE0AB5">
        <w:rPr>
          <w:rFonts w:ascii="Courier New" w:hAnsi="Courier New" w:cs="Courier New"/>
        </w:rPr>
        <w:t>findings</w:t>
      </w:r>
      <w:r w:rsidRPr="00B80B4B">
        <w:rPr>
          <w:rFonts w:ascii="Courier New" w:hAnsi="Courier New" w:cs="Courier New"/>
        </w:rPr>
        <w:t xml:space="preserve"> derived from them and </w:t>
      </w:r>
      <w:r w:rsidR="00CE0AB5">
        <w:rPr>
          <w:rFonts w:ascii="Courier New" w:hAnsi="Courier New" w:cs="Courier New"/>
        </w:rPr>
        <w:t xml:space="preserve">the </w:t>
      </w:r>
      <w:r w:rsidRPr="00B80B4B">
        <w:rPr>
          <w:rFonts w:ascii="Courier New" w:hAnsi="Courier New" w:cs="Courier New"/>
        </w:rPr>
        <w:t>data generated specifically for research purposes</w:t>
      </w:r>
      <w:r w:rsidR="00B16D20">
        <w:rPr>
          <w:rFonts w:ascii="Courier New" w:hAnsi="Courier New" w:cs="Courier New"/>
        </w:rPr>
        <w:t>;</w:t>
      </w:r>
      <w:r w:rsidRPr="00B80B4B">
        <w:rPr>
          <w:rFonts w:ascii="Courier New" w:hAnsi="Courier New" w:cs="Courier New"/>
        </w:rPr>
        <w:t xml:space="preserve"> the </w:t>
      </w:r>
      <w:r w:rsidR="00231BCF">
        <w:rPr>
          <w:rFonts w:ascii="Courier New" w:hAnsi="Courier New" w:cs="Courier New"/>
        </w:rPr>
        <w:t>volume</w:t>
      </w:r>
      <w:r w:rsidR="00CE0AB5">
        <w:rPr>
          <w:rFonts w:ascii="Courier New" w:hAnsi="Courier New" w:cs="Courier New"/>
        </w:rPr>
        <w:t xml:space="preserve"> of FAIR-published</w:t>
      </w:r>
      <w:r w:rsidRPr="00B80B4B">
        <w:rPr>
          <w:rFonts w:ascii="Courier New" w:hAnsi="Courier New" w:cs="Courier New"/>
        </w:rPr>
        <w:t xml:space="preserve"> secondary research data is negligible in relation to the </w:t>
      </w:r>
      <w:r w:rsidR="00CE0AB5">
        <w:rPr>
          <w:rFonts w:ascii="Courier New" w:hAnsi="Courier New" w:cs="Courier New"/>
        </w:rPr>
        <w:t>track</w:t>
      </w:r>
      <w:r w:rsidRPr="00B80B4B">
        <w:rPr>
          <w:rFonts w:ascii="Courier New" w:hAnsi="Courier New" w:cs="Courier New"/>
        </w:rPr>
        <w:t xml:space="preserve"> record of </w:t>
      </w:r>
      <w:r w:rsidR="00CE0AB5">
        <w:rPr>
          <w:rFonts w:ascii="Courier New" w:hAnsi="Courier New" w:cs="Courier New"/>
        </w:rPr>
        <w:t xml:space="preserve">the </w:t>
      </w:r>
      <w:r w:rsidRPr="00B80B4B">
        <w:rPr>
          <w:rFonts w:ascii="Courier New" w:hAnsi="Courier New" w:cs="Courier New"/>
        </w:rPr>
        <w:t xml:space="preserve">small </w:t>
      </w:r>
      <w:r w:rsidR="00CE0AB5">
        <w:rPr>
          <w:rFonts w:ascii="Courier New" w:hAnsi="Courier New" w:cs="Courier New"/>
        </w:rPr>
        <w:t>disciplines</w:t>
      </w:r>
      <w:r w:rsidRPr="00B80B4B">
        <w:rPr>
          <w:rFonts w:ascii="Courier New" w:hAnsi="Courier New" w:cs="Courier New"/>
        </w:rPr>
        <w:t xml:space="preserve">. </w:t>
      </w:r>
      <w:r w:rsidRPr="001E3F14">
        <w:rPr>
          <w:rFonts w:ascii="Courier New" w:hAnsi="Courier New" w:cs="Courier New"/>
        </w:rPr>
        <w:t xml:space="preserve">This </w:t>
      </w:r>
      <w:del w:id="5" w:author="Jonas Hughes" w:date="2020-09-09T17:20:00Z">
        <w:r w:rsidRPr="001E3F14" w:rsidDel="00B16D20">
          <w:rPr>
            <w:rFonts w:ascii="Courier New" w:hAnsi="Courier New" w:cs="Courier New"/>
          </w:rPr>
          <w:delText xml:space="preserve">is in </w:delText>
        </w:r>
      </w:del>
      <w:r w:rsidRPr="001E3F14">
        <w:rPr>
          <w:rFonts w:ascii="Courier New" w:hAnsi="Courier New" w:cs="Courier New"/>
        </w:rPr>
        <w:t>contrast</w:t>
      </w:r>
      <w:ins w:id="6" w:author="Jonas Hughes" w:date="2020-09-09T17:20:00Z">
        <w:r w:rsidR="00B16D20" w:rsidRPr="009454EB">
          <w:rPr>
            <w:rFonts w:ascii="Courier New" w:hAnsi="Courier New" w:cs="Courier New"/>
            <w:rPrChange w:id="7" w:author="S Körber" w:date="2020-09-12T19:28:00Z">
              <w:rPr>
                <w:rFonts w:ascii="Courier New" w:hAnsi="Courier New" w:cs="Courier New"/>
                <w:b/>
              </w:rPr>
            </w:rPrChange>
          </w:rPr>
          <w:t>s starkly with</w:t>
        </w:r>
      </w:ins>
      <w:del w:id="8" w:author="Jonas Hughes" w:date="2020-09-09T17:21:00Z">
        <w:r w:rsidRPr="001E3F14" w:rsidDel="00B16D20">
          <w:rPr>
            <w:rFonts w:ascii="Courier New" w:hAnsi="Courier New" w:cs="Courier New"/>
          </w:rPr>
          <w:delText xml:space="preserve"> to</w:delText>
        </w:r>
      </w:del>
      <w:r w:rsidRPr="001E3F14">
        <w:rPr>
          <w:rFonts w:ascii="Courier New" w:hAnsi="Courier New" w:cs="Courier New"/>
        </w:rPr>
        <w:t xml:space="preserve"> </w:t>
      </w:r>
      <w:del w:id="9" w:author="S Körber" w:date="2020-09-12T19:27:00Z">
        <w:r w:rsidRPr="001E3F14" w:rsidDel="009454EB">
          <w:rPr>
            <w:rFonts w:ascii="Courier New" w:hAnsi="Courier New" w:cs="Courier New"/>
          </w:rPr>
          <w:delText xml:space="preserve">its </w:delText>
        </w:r>
      </w:del>
      <w:ins w:id="10" w:author="S Körber" w:date="2020-09-12T19:27:00Z">
        <w:r w:rsidR="009454EB" w:rsidRPr="009454EB">
          <w:rPr>
            <w:rFonts w:ascii="Courier New" w:hAnsi="Courier New" w:cs="Courier New"/>
            <w:rPrChange w:id="11" w:author="S Körber" w:date="2020-09-12T19:28:00Z">
              <w:rPr>
                <w:rFonts w:ascii="Courier New" w:hAnsi="Courier New" w:cs="Courier New"/>
                <w:b/>
              </w:rPr>
            </w:rPrChange>
          </w:rPr>
          <w:t>the</w:t>
        </w:r>
        <w:r w:rsidR="009454EB" w:rsidRPr="001E3F14">
          <w:rPr>
            <w:rFonts w:ascii="Courier New" w:hAnsi="Courier New" w:cs="Courier New"/>
          </w:rPr>
          <w:t xml:space="preserve"> </w:t>
        </w:r>
      </w:ins>
      <w:r w:rsidRPr="001E3F14">
        <w:rPr>
          <w:rFonts w:ascii="Courier New" w:hAnsi="Courier New" w:cs="Courier New"/>
        </w:rPr>
        <w:t>enormous importance</w:t>
      </w:r>
      <w:ins w:id="12" w:author="S Körber" w:date="2020-09-12T18:30:00Z">
        <w:r w:rsidR="00290792" w:rsidRPr="009454EB">
          <w:rPr>
            <w:rFonts w:ascii="Courier New" w:hAnsi="Courier New" w:cs="Courier New"/>
            <w:rPrChange w:id="13" w:author="S Körber" w:date="2020-09-12T19:28:00Z">
              <w:rPr>
                <w:rFonts w:ascii="Courier New" w:hAnsi="Courier New" w:cs="Courier New"/>
                <w:b/>
              </w:rPr>
            </w:rPrChange>
          </w:rPr>
          <w:t xml:space="preserve"> of the small disciplines</w:t>
        </w:r>
      </w:ins>
      <w:r w:rsidRPr="001E3F14">
        <w:rPr>
          <w:rFonts w:ascii="Courier New" w:hAnsi="Courier New" w:cs="Courier New"/>
        </w:rPr>
        <w:t>.</w:t>
      </w:r>
      <w:r w:rsidRPr="00B80B4B">
        <w:rPr>
          <w:rFonts w:ascii="Courier New" w:hAnsi="Courier New" w:cs="Courier New"/>
        </w:rPr>
        <w:t xml:space="preserve"> It is th</w:t>
      </w:r>
      <w:r w:rsidR="00CE0AB5">
        <w:rPr>
          <w:rFonts w:ascii="Courier New" w:hAnsi="Courier New" w:cs="Courier New"/>
        </w:rPr>
        <w:t>e</w:t>
      </w:r>
      <w:r w:rsidRPr="00B80B4B">
        <w:rPr>
          <w:rFonts w:ascii="Courier New" w:hAnsi="Courier New" w:cs="Courier New"/>
        </w:rPr>
        <w:t>s</w:t>
      </w:r>
      <w:r w:rsidR="00CE0AB5">
        <w:rPr>
          <w:rFonts w:ascii="Courier New" w:hAnsi="Courier New" w:cs="Courier New"/>
        </w:rPr>
        <w:t>e</w:t>
      </w:r>
      <w:r w:rsidRPr="00B80B4B">
        <w:rPr>
          <w:rFonts w:ascii="Courier New" w:hAnsi="Courier New" w:cs="Courier New"/>
        </w:rPr>
        <w:t xml:space="preserve"> data that make </w:t>
      </w:r>
      <w:r w:rsidR="00CE0AB5">
        <w:rPr>
          <w:rFonts w:ascii="Courier New" w:hAnsi="Courier New" w:cs="Courier New"/>
        </w:rPr>
        <w:t xml:space="preserve">it possible for researchers to access </w:t>
      </w:r>
      <w:r w:rsidRPr="00B80B4B">
        <w:rPr>
          <w:rFonts w:ascii="Courier New" w:hAnsi="Courier New" w:cs="Courier New"/>
        </w:rPr>
        <w:t xml:space="preserve">other data and repositories. Secondary data are the real engine of future digitisation. They </w:t>
      </w:r>
      <w:r w:rsidR="00CE0AB5">
        <w:rPr>
          <w:rFonts w:ascii="Courier New" w:hAnsi="Courier New" w:cs="Courier New"/>
        </w:rPr>
        <w:t>connect the data of different</w:t>
      </w:r>
      <w:r w:rsidRPr="00B80B4B">
        <w:rPr>
          <w:rFonts w:ascii="Courier New" w:hAnsi="Courier New" w:cs="Courier New"/>
        </w:rPr>
        <w:t xml:space="preserve"> collections and </w:t>
      </w:r>
      <w:r w:rsidR="00CE0AB5">
        <w:rPr>
          <w:rFonts w:ascii="Courier New" w:hAnsi="Courier New" w:cs="Courier New"/>
        </w:rPr>
        <w:t>combine the</w:t>
      </w:r>
      <w:r w:rsidRPr="00B80B4B">
        <w:rPr>
          <w:rFonts w:ascii="Courier New" w:hAnsi="Courier New" w:cs="Courier New"/>
        </w:rPr>
        <w:t xml:space="preserve"> data </w:t>
      </w:r>
      <w:r w:rsidR="00CE0AB5">
        <w:rPr>
          <w:rFonts w:ascii="Courier New" w:hAnsi="Courier New" w:cs="Courier New"/>
        </w:rPr>
        <w:t>in meaningful ways</w:t>
      </w:r>
      <w:r w:rsidRPr="00B80B4B">
        <w:rPr>
          <w:rFonts w:ascii="Courier New" w:hAnsi="Courier New" w:cs="Courier New"/>
        </w:rPr>
        <w:t>.</w:t>
      </w:r>
    </w:p>
    <w:p w14:paraId="451F23A6" w14:textId="77777777" w:rsidR="007C34EE" w:rsidRPr="00B80B4B" w:rsidRDefault="007C34EE" w:rsidP="007C34EE">
      <w:pPr>
        <w:pStyle w:val="NurText"/>
        <w:rPr>
          <w:rFonts w:ascii="Courier New" w:hAnsi="Courier New" w:cs="Courier New"/>
        </w:rPr>
      </w:pPr>
    </w:p>
    <w:p w14:paraId="56A77BC9" w14:textId="04F57D0C" w:rsidR="007C34EE" w:rsidRPr="00B80B4B" w:rsidRDefault="005A6C7A" w:rsidP="007C34EE">
      <w:pPr>
        <w:pStyle w:val="NurText"/>
        <w:rPr>
          <w:rFonts w:ascii="Courier New" w:hAnsi="Courier New" w:cs="Courier New"/>
        </w:rPr>
      </w:pPr>
      <w:r>
        <w:rPr>
          <w:rFonts w:ascii="Courier New" w:hAnsi="Courier New" w:cs="Courier New"/>
        </w:rPr>
        <w:t>R</w:t>
      </w:r>
      <w:r w:rsidR="007C34EE" w:rsidRPr="00B80B4B">
        <w:rPr>
          <w:rFonts w:ascii="Courier New" w:hAnsi="Courier New" w:cs="Courier New"/>
        </w:rPr>
        <w:t>esearchers</w:t>
      </w:r>
      <w:r>
        <w:rPr>
          <w:rFonts w:ascii="Courier New" w:hAnsi="Courier New" w:cs="Courier New"/>
        </w:rPr>
        <w:t xml:space="preserve"> cannot be held responsible for this state of affairs</w:t>
      </w:r>
      <w:r w:rsidR="007C34EE" w:rsidRPr="00B80B4B">
        <w:rPr>
          <w:rFonts w:ascii="Courier New" w:hAnsi="Courier New" w:cs="Courier New"/>
        </w:rPr>
        <w:t xml:space="preserve">. Rather, </w:t>
      </w:r>
      <w:r w:rsidR="00CD2131">
        <w:rPr>
          <w:rFonts w:ascii="Courier New" w:hAnsi="Courier New" w:cs="Courier New"/>
        </w:rPr>
        <w:t xml:space="preserve">it is </w:t>
      </w:r>
      <w:r>
        <w:rPr>
          <w:rFonts w:ascii="Courier New" w:hAnsi="Courier New" w:cs="Courier New"/>
        </w:rPr>
        <w:t xml:space="preserve">the absence of </w:t>
      </w:r>
      <w:r w:rsidR="007C34EE" w:rsidRPr="00B80B4B">
        <w:rPr>
          <w:rFonts w:ascii="Courier New" w:hAnsi="Courier New" w:cs="Courier New"/>
        </w:rPr>
        <w:t>a</w:t>
      </w:r>
      <w:r>
        <w:rPr>
          <w:rFonts w:ascii="Courier New" w:hAnsi="Courier New" w:cs="Courier New"/>
        </w:rPr>
        <w:t>n adequate</w:t>
      </w:r>
      <w:r w:rsidR="007C34EE" w:rsidRPr="00B80B4B">
        <w:rPr>
          <w:rFonts w:ascii="Courier New" w:hAnsi="Courier New" w:cs="Courier New"/>
        </w:rPr>
        <w:t xml:space="preserve"> research data infrastructure</w:t>
      </w:r>
      <w:r w:rsidR="00CD2131">
        <w:rPr>
          <w:rFonts w:ascii="Courier New" w:hAnsi="Courier New" w:cs="Courier New"/>
        </w:rPr>
        <w:t xml:space="preserve"> that is to blame.</w:t>
      </w:r>
      <w:r w:rsidR="007C34EE" w:rsidRPr="00B80B4B">
        <w:rPr>
          <w:rFonts w:ascii="Courier New" w:hAnsi="Courier New" w:cs="Courier New"/>
        </w:rPr>
        <w:t xml:space="preserve"> </w:t>
      </w:r>
      <w:r w:rsidR="00A27911">
        <w:rPr>
          <w:rFonts w:ascii="Courier New" w:hAnsi="Courier New" w:cs="Courier New"/>
        </w:rPr>
        <w:t>To help avoid</w:t>
      </w:r>
      <w:r w:rsidR="00CD2131">
        <w:rPr>
          <w:rFonts w:ascii="Courier New" w:hAnsi="Courier New" w:cs="Courier New"/>
        </w:rPr>
        <w:t xml:space="preserve"> </w:t>
      </w:r>
      <w:r w:rsidR="00A27911">
        <w:rPr>
          <w:rFonts w:ascii="Courier New" w:hAnsi="Courier New" w:cs="Courier New"/>
        </w:rPr>
        <w:t>these negative</w:t>
      </w:r>
      <w:r w:rsidR="007C34EE" w:rsidRPr="00883BF0">
        <w:rPr>
          <w:rFonts w:ascii="Courier New" w:hAnsi="Courier New" w:cs="Courier New"/>
          <w:b/>
        </w:rPr>
        <w:t xml:space="preserve"> </w:t>
      </w:r>
      <w:r w:rsidR="007C34EE" w:rsidRPr="00883BF0">
        <w:rPr>
          <w:rFonts w:ascii="Courier New" w:hAnsi="Courier New" w:cs="Courier New"/>
        </w:rPr>
        <w:t>consequences</w:t>
      </w:r>
      <w:r w:rsidR="00204572">
        <w:rPr>
          <w:rFonts w:ascii="Courier New" w:hAnsi="Courier New" w:cs="Courier New"/>
        </w:rPr>
        <w:t xml:space="preserve"> </w:t>
      </w:r>
      <w:r w:rsidR="00883BF0">
        <w:rPr>
          <w:rFonts w:ascii="Courier New" w:hAnsi="Courier New" w:cs="Courier New"/>
        </w:rPr>
        <w:t xml:space="preserve">we </w:t>
      </w:r>
      <w:r w:rsidR="00204572">
        <w:rPr>
          <w:rFonts w:ascii="Courier New" w:hAnsi="Courier New" w:cs="Courier New"/>
        </w:rPr>
        <w:t>propose the following infrastructure</w:t>
      </w:r>
      <w:r w:rsidR="00A27911">
        <w:rPr>
          <w:rFonts w:ascii="Courier New" w:hAnsi="Courier New" w:cs="Courier New"/>
        </w:rPr>
        <w:t xml:space="preserve"> </w:t>
      </w:r>
      <w:r w:rsidR="00A27911" w:rsidRPr="00B80B4B">
        <w:rPr>
          <w:rFonts w:ascii="Courier New" w:hAnsi="Courier New" w:cs="Courier New"/>
        </w:rPr>
        <w:t>for the NFDI4SD</w:t>
      </w:r>
      <w:r w:rsidR="007C34EE" w:rsidRPr="00B80B4B">
        <w:rPr>
          <w:rFonts w:ascii="Courier New" w:hAnsi="Courier New" w:cs="Courier New"/>
        </w:rPr>
        <w:t>:</w:t>
      </w:r>
    </w:p>
    <w:p w14:paraId="7244AEC0" w14:textId="77777777" w:rsidR="007C34EE" w:rsidRPr="00B80B4B" w:rsidRDefault="007C34EE" w:rsidP="007C34EE">
      <w:pPr>
        <w:pStyle w:val="NurText"/>
        <w:rPr>
          <w:rFonts w:ascii="Courier New" w:hAnsi="Courier New" w:cs="Courier New"/>
        </w:rPr>
      </w:pPr>
    </w:p>
    <w:p w14:paraId="4FF0E8B2" w14:textId="03F3D448" w:rsidR="007C34EE" w:rsidRPr="00B80B4B" w:rsidRDefault="007C34EE" w:rsidP="007C34EE">
      <w:pPr>
        <w:pStyle w:val="NurText"/>
        <w:rPr>
          <w:rFonts w:ascii="Courier New" w:hAnsi="Courier New" w:cs="Courier New"/>
        </w:rPr>
      </w:pPr>
      <w:r w:rsidRPr="00B80B4B">
        <w:rPr>
          <w:rFonts w:ascii="Courier New" w:hAnsi="Courier New" w:cs="Courier New"/>
        </w:rPr>
        <w:t xml:space="preserve">  - **The NFDI4SD </w:t>
      </w:r>
      <w:r w:rsidR="0029554E">
        <w:rPr>
          <w:rFonts w:ascii="Courier New" w:hAnsi="Courier New" w:cs="Courier New"/>
        </w:rPr>
        <w:t xml:space="preserve">will </w:t>
      </w:r>
      <w:r w:rsidRPr="00B80B4B">
        <w:rPr>
          <w:rFonts w:ascii="Courier New" w:hAnsi="Courier New" w:cs="Courier New"/>
        </w:rPr>
        <w:t>integrate its numerous research data services into ongoing research projects</w:t>
      </w:r>
      <w:r w:rsidR="0029554E">
        <w:rPr>
          <w:rFonts w:ascii="Courier New" w:hAnsi="Courier New" w:cs="Courier New"/>
        </w:rPr>
        <w:t>, which will</w:t>
      </w:r>
      <w:r w:rsidRPr="00B80B4B">
        <w:rPr>
          <w:rFonts w:ascii="Courier New" w:hAnsi="Courier New" w:cs="Courier New"/>
        </w:rPr>
        <w:t xml:space="preserve"> </w:t>
      </w:r>
      <w:r w:rsidR="005A6C7A">
        <w:rPr>
          <w:rFonts w:ascii="Courier New" w:hAnsi="Courier New" w:cs="Courier New"/>
        </w:rPr>
        <w:t>come into effect</w:t>
      </w:r>
      <w:r w:rsidRPr="00B80B4B">
        <w:rPr>
          <w:rFonts w:ascii="Courier New" w:hAnsi="Courier New" w:cs="Courier New"/>
        </w:rPr>
        <w:t xml:space="preserve"> </w:t>
      </w:r>
      <w:r w:rsidR="0029554E">
        <w:rPr>
          <w:rFonts w:ascii="Courier New" w:hAnsi="Courier New" w:cs="Courier New"/>
        </w:rPr>
        <w:t>in the early stages</w:t>
      </w:r>
      <w:r w:rsidRPr="00B80B4B">
        <w:rPr>
          <w:rFonts w:ascii="Courier New" w:hAnsi="Courier New" w:cs="Courier New"/>
        </w:rPr>
        <w:t xml:space="preserve"> of </w:t>
      </w:r>
      <w:r w:rsidR="005A6C7A">
        <w:rPr>
          <w:rFonts w:ascii="Courier New" w:hAnsi="Courier New" w:cs="Courier New"/>
        </w:rPr>
        <w:t>a</w:t>
      </w:r>
      <w:r w:rsidRPr="00B80B4B">
        <w:rPr>
          <w:rFonts w:ascii="Courier New" w:hAnsi="Courier New" w:cs="Courier New"/>
        </w:rPr>
        <w:t xml:space="preserve"> project. The NFDI4SD</w:t>
      </w:r>
      <w:r w:rsidR="004326AF">
        <w:rPr>
          <w:rFonts w:ascii="Courier New" w:hAnsi="Courier New" w:cs="Courier New"/>
        </w:rPr>
        <w:t>’s services</w:t>
      </w:r>
      <w:r w:rsidRPr="00B80B4B">
        <w:rPr>
          <w:rFonts w:ascii="Courier New" w:hAnsi="Courier New" w:cs="Courier New"/>
        </w:rPr>
        <w:t xml:space="preserve"> </w:t>
      </w:r>
      <w:r w:rsidR="0029554E">
        <w:rPr>
          <w:rFonts w:ascii="Courier New" w:hAnsi="Courier New" w:cs="Courier New"/>
        </w:rPr>
        <w:t xml:space="preserve">will </w:t>
      </w:r>
      <w:r w:rsidRPr="00B80B4B">
        <w:rPr>
          <w:rFonts w:ascii="Courier New" w:hAnsi="Courier New" w:cs="Courier New"/>
        </w:rPr>
        <w:t xml:space="preserve">become part of the </w:t>
      </w:r>
      <w:del w:id="14" w:author="S Körber" w:date="2020-09-10T16:11:00Z">
        <w:r w:rsidRPr="001E3F14" w:rsidDel="00366E36">
          <w:rPr>
            <w:rFonts w:ascii="Courier New" w:hAnsi="Courier New" w:cs="Courier New"/>
            <w:rPrChange w:id="15" w:author="S Körber" w:date="2020-09-12T19:43:00Z">
              <w:rPr>
                <w:rFonts w:ascii="Courier New" w:hAnsi="Courier New" w:cs="Courier New"/>
                <w:highlight w:val="yellow"/>
              </w:rPr>
            </w:rPrChange>
          </w:rPr>
          <w:delText>scientific</w:delText>
        </w:r>
        <w:r w:rsidRPr="00B80B4B" w:rsidDel="00366E36">
          <w:rPr>
            <w:rFonts w:ascii="Courier New" w:hAnsi="Courier New" w:cs="Courier New"/>
          </w:rPr>
          <w:delText xml:space="preserve"> </w:delText>
        </w:r>
      </w:del>
      <w:ins w:id="16" w:author="S Körber" w:date="2020-09-10T16:11:00Z">
        <w:r w:rsidR="00366E36">
          <w:rPr>
            <w:rFonts w:ascii="Courier New" w:hAnsi="Courier New" w:cs="Courier New"/>
          </w:rPr>
          <w:t>research</w:t>
        </w:r>
        <w:r w:rsidR="00366E36" w:rsidRPr="00B80B4B">
          <w:rPr>
            <w:rFonts w:ascii="Courier New" w:hAnsi="Courier New" w:cs="Courier New"/>
          </w:rPr>
          <w:t xml:space="preserve"> </w:t>
        </w:r>
      </w:ins>
      <w:r w:rsidRPr="00B80B4B">
        <w:rPr>
          <w:rFonts w:ascii="Courier New" w:hAnsi="Courier New" w:cs="Courier New"/>
        </w:rPr>
        <w:t xml:space="preserve">workflow and </w:t>
      </w:r>
      <w:r w:rsidR="0029554E">
        <w:rPr>
          <w:rFonts w:ascii="Courier New" w:hAnsi="Courier New" w:cs="Courier New"/>
        </w:rPr>
        <w:t xml:space="preserve">will </w:t>
      </w:r>
      <w:r w:rsidRPr="00B80B4B">
        <w:rPr>
          <w:rFonts w:ascii="Courier New" w:hAnsi="Courier New" w:cs="Courier New"/>
        </w:rPr>
        <w:t xml:space="preserve">not </w:t>
      </w:r>
      <w:r w:rsidR="0029554E">
        <w:rPr>
          <w:rFonts w:ascii="Courier New" w:hAnsi="Courier New" w:cs="Courier New"/>
        </w:rPr>
        <w:t xml:space="preserve">just be </w:t>
      </w:r>
      <w:r w:rsidRPr="00B80B4B">
        <w:rPr>
          <w:rFonts w:ascii="Courier New" w:hAnsi="Courier New" w:cs="Courier New"/>
        </w:rPr>
        <w:t>used for administrati</w:t>
      </w:r>
      <w:r w:rsidR="005A6C7A">
        <w:rPr>
          <w:rFonts w:ascii="Courier New" w:hAnsi="Courier New" w:cs="Courier New"/>
        </w:rPr>
        <w:t>ve</w:t>
      </w:r>
      <w:r w:rsidRPr="00B80B4B">
        <w:rPr>
          <w:rFonts w:ascii="Courier New" w:hAnsi="Courier New" w:cs="Courier New"/>
        </w:rPr>
        <w:t xml:space="preserve"> and documentation</w:t>
      </w:r>
      <w:r w:rsidR="005A6C7A">
        <w:rPr>
          <w:rFonts w:ascii="Courier New" w:hAnsi="Courier New" w:cs="Courier New"/>
        </w:rPr>
        <w:t xml:space="preserve"> purposes</w:t>
      </w:r>
      <w:proofErr w:type="gramStart"/>
      <w:r w:rsidRPr="00B80B4B">
        <w:rPr>
          <w:rFonts w:ascii="Courier New" w:hAnsi="Courier New" w:cs="Courier New"/>
        </w:rPr>
        <w:t>.*</w:t>
      </w:r>
      <w:proofErr w:type="gramEnd"/>
      <w:r w:rsidRPr="00B80B4B">
        <w:rPr>
          <w:rFonts w:ascii="Courier New" w:hAnsi="Courier New" w:cs="Courier New"/>
        </w:rPr>
        <w:t>*</w:t>
      </w:r>
    </w:p>
    <w:p w14:paraId="681BD2B2" w14:textId="77777777" w:rsidR="007C34EE" w:rsidRPr="00B80B4B" w:rsidRDefault="007C34EE" w:rsidP="007C34EE">
      <w:pPr>
        <w:pStyle w:val="NurText"/>
        <w:rPr>
          <w:rFonts w:ascii="Courier New" w:hAnsi="Courier New" w:cs="Courier New"/>
        </w:rPr>
      </w:pPr>
    </w:p>
    <w:p w14:paraId="0E6EF54C" w14:textId="186C2773" w:rsidR="007C34EE" w:rsidRPr="00B80B4B" w:rsidRDefault="007C34EE" w:rsidP="007C34EE">
      <w:pPr>
        <w:pStyle w:val="NurText"/>
        <w:rPr>
          <w:rFonts w:ascii="Courier New" w:hAnsi="Courier New" w:cs="Courier New"/>
        </w:rPr>
      </w:pPr>
      <w:r w:rsidRPr="00B80B4B">
        <w:rPr>
          <w:rFonts w:ascii="Courier New" w:hAnsi="Courier New" w:cs="Courier New"/>
        </w:rPr>
        <w:t xml:space="preserve">  - **Research data basically </w:t>
      </w:r>
      <w:r w:rsidR="00A029B4">
        <w:rPr>
          <w:rFonts w:ascii="Courier New" w:hAnsi="Courier New" w:cs="Courier New"/>
        </w:rPr>
        <w:t>consists of</w:t>
      </w:r>
      <w:r w:rsidRPr="00B80B4B">
        <w:rPr>
          <w:rFonts w:ascii="Courier New" w:hAnsi="Courier New" w:cs="Courier New"/>
        </w:rPr>
        <w:t xml:space="preserve"> </w:t>
      </w:r>
      <w:r w:rsidR="0029554E">
        <w:rPr>
          <w:rFonts w:ascii="Courier New" w:hAnsi="Courier New" w:cs="Courier New"/>
        </w:rPr>
        <w:t xml:space="preserve">its </w:t>
      </w:r>
      <w:r w:rsidRPr="00B80B4B">
        <w:rPr>
          <w:rFonts w:ascii="Courier New" w:hAnsi="Courier New" w:cs="Courier New"/>
        </w:rPr>
        <w:t xml:space="preserve">content (the actual data) and its </w:t>
      </w:r>
      <w:proofErr w:type="spellStart"/>
      <w:r w:rsidRPr="00B80B4B">
        <w:rPr>
          <w:rFonts w:ascii="Courier New" w:hAnsi="Courier New" w:cs="Courier New"/>
        </w:rPr>
        <w:t>paratext</w:t>
      </w:r>
      <w:proofErr w:type="spellEnd"/>
      <w:r w:rsidRPr="00B80B4B">
        <w:rPr>
          <w:rFonts w:ascii="Courier New" w:hAnsi="Courier New" w:cs="Courier New"/>
        </w:rPr>
        <w:t>. APIs and other computational operations always refer to the</w:t>
      </w:r>
      <w:r w:rsidR="00E351CD">
        <w:rPr>
          <w:rFonts w:ascii="Courier New" w:hAnsi="Courier New" w:cs="Courier New"/>
        </w:rPr>
        <w:t>se</w:t>
      </w:r>
      <w:r w:rsidRPr="00B80B4B">
        <w:rPr>
          <w:rFonts w:ascii="Courier New" w:hAnsi="Courier New" w:cs="Courier New"/>
        </w:rPr>
        <w:t xml:space="preserve"> </w:t>
      </w:r>
      <w:r w:rsidR="00120E09">
        <w:rPr>
          <w:rFonts w:ascii="Courier New" w:hAnsi="Courier New" w:cs="Courier New"/>
        </w:rPr>
        <w:t>entities</w:t>
      </w:r>
      <w:r w:rsidR="00120E09" w:rsidRPr="00E351CD">
        <w:rPr>
          <w:rFonts w:ascii="Courier New" w:hAnsi="Courier New" w:cs="Courier New"/>
        </w:rPr>
        <w:t xml:space="preserve"> </w:t>
      </w:r>
      <w:r w:rsidRPr="00B80B4B">
        <w:rPr>
          <w:rFonts w:ascii="Courier New" w:hAnsi="Courier New" w:cs="Courier New"/>
        </w:rPr>
        <w:t>of research data</w:t>
      </w:r>
      <w:proofErr w:type="gramStart"/>
      <w:r w:rsidRPr="00B80B4B">
        <w:rPr>
          <w:rFonts w:ascii="Courier New" w:hAnsi="Courier New" w:cs="Courier New"/>
        </w:rPr>
        <w:t>.*</w:t>
      </w:r>
      <w:proofErr w:type="gramEnd"/>
      <w:r w:rsidRPr="00B80B4B">
        <w:rPr>
          <w:rFonts w:ascii="Courier New" w:hAnsi="Courier New" w:cs="Courier New"/>
        </w:rPr>
        <w:t>*</w:t>
      </w:r>
    </w:p>
    <w:p w14:paraId="51C51709" w14:textId="77777777" w:rsidR="007C34EE" w:rsidRPr="00B80B4B" w:rsidRDefault="007C34EE" w:rsidP="007C34EE">
      <w:pPr>
        <w:pStyle w:val="NurText"/>
        <w:rPr>
          <w:rFonts w:ascii="Courier New" w:hAnsi="Courier New" w:cs="Courier New"/>
        </w:rPr>
      </w:pPr>
    </w:p>
    <w:p w14:paraId="1111977A" w14:textId="5F24D3ED" w:rsidR="007C34EE" w:rsidRPr="00B80B4B" w:rsidRDefault="007C34EE" w:rsidP="007C34EE">
      <w:pPr>
        <w:pStyle w:val="NurText"/>
        <w:rPr>
          <w:rFonts w:ascii="Courier New" w:hAnsi="Courier New" w:cs="Courier New"/>
        </w:rPr>
      </w:pPr>
      <w:r w:rsidRPr="00B80B4B">
        <w:rPr>
          <w:rFonts w:ascii="Courier New" w:hAnsi="Courier New" w:cs="Courier New"/>
        </w:rPr>
        <w:t xml:space="preserve">- **The </w:t>
      </w:r>
      <w:r w:rsidR="005A6C7A">
        <w:rPr>
          <w:rFonts w:ascii="Courier New" w:hAnsi="Courier New" w:cs="Courier New"/>
        </w:rPr>
        <w:t xml:space="preserve">researchers will systematically guide the </w:t>
      </w:r>
      <w:r w:rsidRPr="00B80B4B">
        <w:rPr>
          <w:rFonts w:ascii="Courier New" w:hAnsi="Courier New" w:cs="Courier New"/>
        </w:rPr>
        <w:t xml:space="preserve">development of the </w:t>
      </w:r>
      <w:r w:rsidR="005A6C7A" w:rsidRPr="00B80B4B">
        <w:rPr>
          <w:rFonts w:ascii="Courier New" w:hAnsi="Courier New" w:cs="Courier New"/>
        </w:rPr>
        <w:t>NFDI4SD</w:t>
      </w:r>
      <w:r w:rsidR="005A6C7A">
        <w:rPr>
          <w:rFonts w:ascii="Courier New" w:hAnsi="Courier New" w:cs="Courier New"/>
        </w:rPr>
        <w:t>’s</w:t>
      </w:r>
      <w:r w:rsidR="005A6C7A" w:rsidRPr="00B80B4B">
        <w:rPr>
          <w:rFonts w:ascii="Courier New" w:hAnsi="Courier New" w:cs="Courier New"/>
        </w:rPr>
        <w:t xml:space="preserve"> </w:t>
      </w:r>
      <w:r w:rsidRPr="00B80B4B">
        <w:rPr>
          <w:rFonts w:ascii="Courier New" w:hAnsi="Courier New" w:cs="Courier New"/>
        </w:rPr>
        <w:t xml:space="preserve">services </w:t>
      </w:r>
      <w:r w:rsidR="005A6C7A">
        <w:rPr>
          <w:rFonts w:ascii="Courier New" w:hAnsi="Courier New" w:cs="Courier New"/>
        </w:rPr>
        <w:t xml:space="preserve">according to their </w:t>
      </w:r>
      <w:r w:rsidR="00120E09">
        <w:rPr>
          <w:rFonts w:ascii="Courier New" w:hAnsi="Courier New" w:cs="Courier New"/>
        </w:rPr>
        <w:t>needs</w:t>
      </w:r>
      <w:r w:rsidRPr="00B80B4B">
        <w:rPr>
          <w:rFonts w:ascii="Courier New" w:hAnsi="Courier New" w:cs="Courier New"/>
        </w:rPr>
        <w:t xml:space="preserve"> and </w:t>
      </w:r>
      <w:r w:rsidR="005A6C7A">
        <w:rPr>
          <w:rFonts w:ascii="Courier New" w:hAnsi="Courier New" w:cs="Courier New"/>
        </w:rPr>
        <w:t>practices</w:t>
      </w:r>
      <w:r w:rsidRPr="00B80B4B">
        <w:rPr>
          <w:rFonts w:ascii="Courier New" w:hAnsi="Courier New" w:cs="Courier New"/>
        </w:rPr>
        <w:t xml:space="preserve"> through </w:t>
      </w:r>
      <w:r w:rsidR="005A6C7A">
        <w:rPr>
          <w:rFonts w:ascii="Courier New" w:hAnsi="Courier New" w:cs="Courier New"/>
        </w:rPr>
        <w:t xml:space="preserve">their </w:t>
      </w:r>
      <w:r w:rsidRPr="00B80B4B">
        <w:rPr>
          <w:rFonts w:ascii="Courier New" w:hAnsi="Courier New" w:cs="Courier New"/>
        </w:rPr>
        <w:t xml:space="preserve">close </w:t>
      </w:r>
      <w:r w:rsidRPr="00120E09">
        <w:rPr>
          <w:rFonts w:ascii="Courier New" w:hAnsi="Courier New" w:cs="Courier New"/>
        </w:rPr>
        <w:t>involvement</w:t>
      </w:r>
      <w:r w:rsidRPr="00B80B4B">
        <w:rPr>
          <w:rFonts w:ascii="Courier New" w:hAnsi="Courier New" w:cs="Courier New"/>
        </w:rPr>
        <w:t xml:space="preserve"> in </w:t>
      </w:r>
      <w:r w:rsidR="00120E09">
        <w:rPr>
          <w:rFonts w:ascii="Courier New" w:hAnsi="Courier New" w:cs="Courier New"/>
        </w:rPr>
        <w:t xml:space="preserve">the </w:t>
      </w:r>
      <w:r w:rsidRPr="00B80B4B">
        <w:rPr>
          <w:rFonts w:ascii="Courier New" w:hAnsi="Courier New" w:cs="Courier New"/>
        </w:rPr>
        <w:t>research projects</w:t>
      </w:r>
      <w:proofErr w:type="gramStart"/>
      <w:r w:rsidRPr="00B80B4B">
        <w:rPr>
          <w:rFonts w:ascii="Courier New" w:hAnsi="Courier New" w:cs="Courier New"/>
        </w:rPr>
        <w:t>.*</w:t>
      </w:r>
      <w:proofErr w:type="gramEnd"/>
      <w:r w:rsidRPr="00B80B4B">
        <w:rPr>
          <w:rFonts w:ascii="Courier New" w:hAnsi="Courier New" w:cs="Courier New"/>
        </w:rPr>
        <w:t>*</w:t>
      </w:r>
    </w:p>
    <w:p w14:paraId="6AECE9AD" w14:textId="77777777" w:rsidR="007C34EE" w:rsidRPr="00B80B4B" w:rsidRDefault="007C34EE" w:rsidP="007C34EE">
      <w:pPr>
        <w:pStyle w:val="NurText"/>
        <w:rPr>
          <w:rFonts w:ascii="Courier New" w:hAnsi="Courier New" w:cs="Courier New"/>
        </w:rPr>
      </w:pPr>
    </w:p>
    <w:p w14:paraId="1DCD8132" w14:textId="086131F5" w:rsidR="007C34EE" w:rsidRPr="00B80B4B" w:rsidRDefault="007C34EE" w:rsidP="007C34EE">
      <w:pPr>
        <w:pStyle w:val="NurText"/>
        <w:rPr>
          <w:rFonts w:ascii="Courier New" w:hAnsi="Courier New" w:cs="Courier New"/>
        </w:rPr>
      </w:pPr>
      <w:r w:rsidRPr="00B80B4B">
        <w:rPr>
          <w:rFonts w:ascii="Courier New" w:hAnsi="Courier New" w:cs="Courier New"/>
        </w:rPr>
        <w:t xml:space="preserve">  - **The NFDI4SD aims </w:t>
      </w:r>
      <w:r w:rsidR="005A6C7A">
        <w:rPr>
          <w:rFonts w:ascii="Courier New" w:hAnsi="Courier New" w:cs="Courier New"/>
        </w:rPr>
        <w:t>to</w:t>
      </w:r>
      <w:r w:rsidRPr="00B80B4B">
        <w:rPr>
          <w:rFonts w:ascii="Courier New" w:hAnsi="Courier New" w:cs="Courier New"/>
        </w:rPr>
        <w:t xml:space="preserve"> publi</w:t>
      </w:r>
      <w:r w:rsidR="005A6C7A">
        <w:rPr>
          <w:rFonts w:ascii="Courier New" w:hAnsi="Courier New" w:cs="Courier New"/>
        </w:rPr>
        <w:t>sh the</w:t>
      </w:r>
      <w:r w:rsidRPr="00B80B4B">
        <w:rPr>
          <w:rFonts w:ascii="Courier New" w:hAnsi="Courier New" w:cs="Courier New"/>
        </w:rPr>
        <w:t xml:space="preserve"> research data and </w:t>
      </w:r>
      <w:r w:rsidR="00120E09">
        <w:rPr>
          <w:rFonts w:ascii="Courier New" w:hAnsi="Courier New" w:cs="Courier New"/>
        </w:rPr>
        <w:t xml:space="preserve">intends that </w:t>
      </w:r>
      <w:r w:rsidR="00806E2F">
        <w:rPr>
          <w:rFonts w:ascii="Courier New" w:hAnsi="Courier New" w:cs="Courier New"/>
        </w:rPr>
        <w:t xml:space="preserve">the </w:t>
      </w:r>
      <w:proofErr w:type="gramStart"/>
      <w:r w:rsidR="00806E2F">
        <w:rPr>
          <w:rFonts w:ascii="Courier New" w:hAnsi="Courier New" w:cs="Courier New"/>
        </w:rPr>
        <w:t xml:space="preserve">data </w:t>
      </w:r>
      <w:r w:rsidR="00120E09">
        <w:rPr>
          <w:rFonts w:ascii="Courier New" w:hAnsi="Courier New" w:cs="Courier New"/>
        </w:rPr>
        <w:t xml:space="preserve">will be reused </w:t>
      </w:r>
      <w:r w:rsidR="00806E2F">
        <w:rPr>
          <w:rFonts w:ascii="Courier New" w:hAnsi="Courier New" w:cs="Courier New"/>
        </w:rPr>
        <w:t>following</w:t>
      </w:r>
      <w:r w:rsidRPr="00B80B4B">
        <w:rPr>
          <w:rFonts w:ascii="Courier New" w:hAnsi="Courier New" w:cs="Courier New"/>
        </w:rPr>
        <w:t xml:space="preserve"> </w:t>
      </w:r>
      <w:bookmarkStart w:id="17" w:name="_GoBack"/>
      <w:commentRangeStart w:id="18"/>
      <w:r w:rsidRPr="00120E09">
        <w:rPr>
          <w:rFonts w:ascii="Courier New" w:hAnsi="Courier New" w:cs="Courier New"/>
        </w:rPr>
        <w:t>FAIR</w:t>
      </w:r>
      <w:bookmarkEnd w:id="17"/>
      <w:del w:id="19" w:author="S Körber" w:date="2020-09-12T20:11:00Z">
        <w:r w:rsidRPr="00120E09" w:rsidDel="00587C87">
          <w:rPr>
            <w:rFonts w:ascii="Courier New" w:hAnsi="Courier New" w:cs="Courier New"/>
          </w:rPr>
          <w:delText>e</w:delText>
        </w:r>
      </w:del>
      <w:r w:rsidR="00806E2F">
        <w:rPr>
          <w:rFonts w:ascii="Courier New" w:hAnsi="Courier New" w:cs="Courier New"/>
        </w:rPr>
        <w:t xml:space="preserve"> </w:t>
      </w:r>
      <w:commentRangeEnd w:id="18"/>
      <w:r w:rsidR="00587C87">
        <w:rPr>
          <w:rStyle w:val="Kommentarzeichen"/>
          <w:rFonts w:asciiTheme="minorHAnsi" w:hAnsiTheme="minorHAnsi"/>
        </w:rPr>
        <w:commentReference w:id="18"/>
      </w:r>
      <w:r w:rsidR="00806E2F">
        <w:rPr>
          <w:rFonts w:ascii="Courier New" w:hAnsi="Courier New" w:cs="Courier New"/>
        </w:rPr>
        <w:t>principles</w:t>
      </w:r>
      <w:r w:rsidRPr="00B80B4B">
        <w:rPr>
          <w:rFonts w:ascii="Courier New" w:hAnsi="Courier New" w:cs="Courier New"/>
        </w:rPr>
        <w:t xml:space="preserve"> by the </w:t>
      </w:r>
      <w:r w:rsidR="00606293">
        <w:rPr>
          <w:rFonts w:ascii="Courier New" w:hAnsi="Courier New" w:cs="Courier New"/>
        </w:rPr>
        <w:t>academic</w:t>
      </w:r>
      <w:r w:rsidR="00606293" w:rsidRPr="00B80B4B">
        <w:rPr>
          <w:rFonts w:ascii="Courier New" w:hAnsi="Courier New" w:cs="Courier New"/>
        </w:rPr>
        <w:t xml:space="preserve"> </w:t>
      </w:r>
      <w:r w:rsidRPr="00B80B4B">
        <w:rPr>
          <w:rFonts w:ascii="Courier New" w:hAnsi="Courier New" w:cs="Courier New"/>
        </w:rPr>
        <w:t>community</w:t>
      </w:r>
      <w:proofErr w:type="gramEnd"/>
      <w:r w:rsidRPr="00B80B4B">
        <w:rPr>
          <w:rFonts w:ascii="Courier New" w:hAnsi="Courier New" w:cs="Courier New"/>
        </w:rPr>
        <w:t xml:space="preserve">. </w:t>
      </w:r>
      <w:r w:rsidR="00F15141">
        <w:rPr>
          <w:rFonts w:ascii="Courier New" w:hAnsi="Courier New" w:cs="Courier New"/>
        </w:rPr>
        <w:t>Data will be published according to t</w:t>
      </w:r>
      <w:r w:rsidRPr="00B80B4B">
        <w:rPr>
          <w:rFonts w:ascii="Courier New" w:hAnsi="Courier New" w:cs="Courier New"/>
        </w:rPr>
        <w:t>ried</w:t>
      </w:r>
      <w:r w:rsidR="00120E09">
        <w:rPr>
          <w:rFonts w:ascii="Courier New" w:hAnsi="Courier New" w:cs="Courier New"/>
        </w:rPr>
        <w:t>-</w:t>
      </w:r>
      <w:r w:rsidRPr="00B80B4B">
        <w:rPr>
          <w:rFonts w:ascii="Courier New" w:hAnsi="Courier New" w:cs="Courier New"/>
        </w:rPr>
        <w:t>and</w:t>
      </w:r>
      <w:r w:rsidR="00120E09">
        <w:rPr>
          <w:rFonts w:ascii="Courier New" w:hAnsi="Courier New" w:cs="Courier New"/>
        </w:rPr>
        <w:t>-</w:t>
      </w:r>
      <w:r w:rsidRPr="00B80B4B">
        <w:rPr>
          <w:rFonts w:ascii="Courier New" w:hAnsi="Courier New" w:cs="Courier New"/>
        </w:rPr>
        <w:t xml:space="preserve">tested </w:t>
      </w:r>
      <w:r w:rsidR="00606293">
        <w:rPr>
          <w:rFonts w:ascii="Courier New" w:hAnsi="Courier New" w:cs="Courier New"/>
        </w:rPr>
        <w:t xml:space="preserve">scholarly and </w:t>
      </w:r>
      <w:r w:rsidRPr="00B80B4B">
        <w:rPr>
          <w:rFonts w:ascii="Courier New" w:hAnsi="Courier New" w:cs="Courier New"/>
        </w:rPr>
        <w:t>scientific publishing conventions</w:t>
      </w:r>
      <w:proofErr w:type="gramStart"/>
      <w:r w:rsidRPr="00B80B4B">
        <w:rPr>
          <w:rFonts w:ascii="Courier New" w:hAnsi="Courier New" w:cs="Courier New"/>
        </w:rPr>
        <w:t>.*</w:t>
      </w:r>
      <w:proofErr w:type="gramEnd"/>
      <w:r w:rsidRPr="00B80B4B">
        <w:rPr>
          <w:rFonts w:ascii="Courier New" w:hAnsi="Courier New" w:cs="Courier New"/>
        </w:rPr>
        <w:t>*</w:t>
      </w:r>
    </w:p>
    <w:p w14:paraId="6FE20BA4" w14:textId="77777777" w:rsidR="007C34EE" w:rsidRPr="00B80B4B" w:rsidRDefault="007C34EE" w:rsidP="007C34EE">
      <w:pPr>
        <w:pStyle w:val="NurText"/>
        <w:rPr>
          <w:rFonts w:ascii="Courier New" w:hAnsi="Courier New" w:cs="Courier New"/>
        </w:rPr>
      </w:pPr>
    </w:p>
    <w:p w14:paraId="4DE5806C" w14:textId="093F3216" w:rsidR="007C34EE" w:rsidRPr="00B80B4B" w:rsidRDefault="007C34EE" w:rsidP="007C34EE">
      <w:pPr>
        <w:pStyle w:val="NurText"/>
        <w:rPr>
          <w:rFonts w:ascii="Courier New" w:hAnsi="Courier New" w:cs="Courier New"/>
        </w:rPr>
      </w:pPr>
      <w:r w:rsidRPr="00B80B4B">
        <w:rPr>
          <w:rFonts w:ascii="Courier New" w:hAnsi="Courier New" w:cs="Courier New"/>
        </w:rPr>
        <w:t xml:space="preserve">  - **Computations </w:t>
      </w:r>
      <w:r w:rsidR="00F15141">
        <w:rPr>
          <w:rFonts w:ascii="Courier New" w:hAnsi="Courier New" w:cs="Courier New"/>
        </w:rPr>
        <w:t>will be</w:t>
      </w:r>
      <w:r w:rsidRPr="00B80B4B">
        <w:rPr>
          <w:rFonts w:ascii="Courier New" w:hAnsi="Courier New" w:cs="Courier New"/>
        </w:rPr>
        <w:t xml:space="preserve"> part of the </w:t>
      </w:r>
      <w:del w:id="20" w:author="S Körber" w:date="2020-09-12T19:30:00Z">
        <w:r w:rsidRPr="009454EB" w:rsidDel="009454EB">
          <w:rPr>
            <w:rFonts w:ascii="Courier New" w:hAnsi="Courier New" w:cs="Courier New"/>
            <w:rPrChange w:id="21" w:author="S Körber" w:date="2020-09-12T19:30:00Z">
              <w:rPr>
                <w:rFonts w:ascii="Courier New" w:hAnsi="Courier New" w:cs="Courier New"/>
                <w:highlight w:val="yellow"/>
              </w:rPr>
            </w:rPrChange>
          </w:rPr>
          <w:delText>scientific</w:delText>
        </w:r>
        <w:r w:rsidRPr="00B80B4B" w:rsidDel="009454EB">
          <w:rPr>
            <w:rFonts w:ascii="Courier New" w:hAnsi="Courier New" w:cs="Courier New"/>
          </w:rPr>
          <w:delText xml:space="preserve"> </w:delText>
        </w:r>
      </w:del>
      <w:r w:rsidRPr="00B80B4B">
        <w:rPr>
          <w:rFonts w:ascii="Courier New" w:hAnsi="Courier New" w:cs="Courier New"/>
        </w:rPr>
        <w:t>work process</w:t>
      </w:r>
      <w:r w:rsidR="00F15141">
        <w:rPr>
          <w:rFonts w:ascii="Courier New" w:hAnsi="Courier New" w:cs="Courier New"/>
        </w:rPr>
        <w:t xml:space="preserve">. They </w:t>
      </w:r>
      <w:r w:rsidR="00F15141" w:rsidRPr="00606293">
        <w:rPr>
          <w:rFonts w:ascii="Courier New" w:hAnsi="Courier New" w:cs="Courier New"/>
        </w:rPr>
        <w:t>will be</w:t>
      </w:r>
      <w:r w:rsidRPr="00F15141">
        <w:rPr>
          <w:rFonts w:ascii="Courier New" w:hAnsi="Courier New" w:cs="Courier New"/>
        </w:rPr>
        <w:t xml:space="preserve"> organised on the basis of</w:t>
      </w:r>
      <w:r w:rsidRPr="00606293">
        <w:rPr>
          <w:rFonts w:ascii="Courier New" w:hAnsi="Courier New" w:cs="Courier New"/>
        </w:rPr>
        <w:t xml:space="preserve"> </w:t>
      </w:r>
      <w:r w:rsidR="00F15141" w:rsidRPr="00606293">
        <w:rPr>
          <w:rFonts w:ascii="Courier New" w:hAnsi="Courier New" w:cs="Courier New"/>
        </w:rPr>
        <w:t>‘</w:t>
      </w:r>
      <w:r w:rsidRPr="00F15141">
        <w:rPr>
          <w:rFonts w:ascii="Courier New" w:hAnsi="Courier New" w:cs="Courier New"/>
        </w:rPr>
        <w:t>computational notebooks</w:t>
      </w:r>
      <w:r w:rsidR="00F15141" w:rsidRPr="00606293">
        <w:rPr>
          <w:rFonts w:ascii="Courier New" w:hAnsi="Courier New" w:cs="Courier New"/>
        </w:rPr>
        <w:t>’, which</w:t>
      </w:r>
      <w:r w:rsidR="00697975" w:rsidRPr="00606293">
        <w:rPr>
          <w:rFonts w:ascii="Courier New" w:hAnsi="Courier New" w:cs="Courier New"/>
        </w:rPr>
        <w:t xml:space="preserve"> are </w:t>
      </w:r>
      <w:r w:rsidR="00F15141" w:rsidRPr="00606293">
        <w:rPr>
          <w:rFonts w:ascii="Courier New" w:hAnsi="Courier New" w:cs="Courier New"/>
        </w:rPr>
        <w:t>based on</w:t>
      </w:r>
      <w:r w:rsidRPr="00F15141">
        <w:rPr>
          <w:rFonts w:ascii="Courier New" w:hAnsi="Courier New" w:cs="Courier New"/>
        </w:rPr>
        <w:t xml:space="preserve"> the concept of </w:t>
      </w:r>
      <w:r w:rsidR="00F15141" w:rsidRPr="00606293">
        <w:rPr>
          <w:rFonts w:ascii="Courier New" w:hAnsi="Courier New" w:cs="Courier New"/>
        </w:rPr>
        <w:t>‘</w:t>
      </w:r>
      <w:r w:rsidR="00697975" w:rsidRPr="009454EB">
        <w:rPr>
          <w:rFonts w:ascii="Courier New" w:hAnsi="Courier New" w:cs="Courier New"/>
          <w:rPrChange w:id="22" w:author="S Körber" w:date="2020-09-12T19:31:00Z">
            <w:rPr>
              <w:rFonts w:ascii="Courier New" w:hAnsi="Courier New" w:cs="Courier New"/>
              <w:highlight w:val="yellow"/>
            </w:rPr>
          </w:rPrChange>
        </w:rPr>
        <w:t>scientific</w:t>
      </w:r>
      <w:r w:rsidR="00697975" w:rsidRPr="00606293">
        <w:rPr>
          <w:rFonts w:ascii="Courier New" w:hAnsi="Courier New" w:cs="Courier New"/>
        </w:rPr>
        <w:t xml:space="preserve"> literacy</w:t>
      </w:r>
      <w:r w:rsidR="00F15141" w:rsidRPr="00606293">
        <w:rPr>
          <w:rFonts w:ascii="Courier New" w:hAnsi="Courier New" w:cs="Courier New"/>
        </w:rPr>
        <w:t>’</w:t>
      </w:r>
      <w:r w:rsidRPr="00F15141">
        <w:rPr>
          <w:rFonts w:ascii="Courier New" w:hAnsi="Courier New" w:cs="Courier New"/>
        </w:rPr>
        <w:t>:</w:t>
      </w:r>
      <w:r w:rsidRPr="00B80B4B">
        <w:rPr>
          <w:rFonts w:ascii="Courier New" w:hAnsi="Courier New" w:cs="Courier New"/>
        </w:rPr>
        <w:t xml:space="preserve"> </w:t>
      </w:r>
      <w:r w:rsidR="005A6C7A">
        <w:rPr>
          <w:rFonts w:ascii="Courier New" w:hAnsi="Courier New" w:cs="Courier New"/>
        </w:rPr>
        <w:t>t</w:t>
      </w:r>
      <w:r w:rsidRPr="00B80B4B">
        <w:rPr>
          <w:rFonts w:ascii="Courier New" w:hAnsi="Courier New" w:cs="Courier New"/>
        </w:rPr>
        <w:t xml:space="preserve">he notebooks </w:t>
      </w:r>
      <w:r w:rsidR="00095FD3">
        <w:rPr>
          <w:rFonts w:ascii="Courier New" w:hAnsi="Courier New" w:cs="Courier New"/>
        </w:rPr>
        <w:t>can be run like computer</w:t>
      </w:r>
      <w:r w:rsidRPr="00B80B4B">
        <w:rPr>
          <w:rFonts w:ascii="Courier New" w:hAnsi="Courier New" w:cs="Courier New"/>
        </w:rPr>
        <w:t xml:space="preserve"> programs </w:t>
      </w:r>
      <w:r w:rsidR="00F15141">
        <w:rPr>
          <w:rFonts w:ascii="Courier New" w:hAnsi="Courier New" w:cs="Courier New"/>
        </w:rPr>
        <w:t>and they will</w:t>
      </w:r>
      <w:r w:rsidR="00357B7A">
        <w:rPr>
          <w:rFonts w:ascii="Courier New" w:hAnsi="Courier New" w:cs="Courier New"/>
        </w:rPr>
        <w:t xml:space="preserve"> </w:t>
      </w:r>
      <w:r w:rsidRPr="00B80B4B">
        <w:rPr>
          <w:rFonts w:ascii="Courier New" w:hAnsi="Courier New" w:cs="Courier New"/>
        </w:rPr>
        <w:t xml:space="preserve">at the same time document </w:t>
      </w:r>
      <w:r w:rsidR="00095FD3">
        <w:rPr>
          <w:rFonts w:ascii="Courier New" w:hAnsi="Courier New" w:cs="Courier New"/>
        </w:rPr>
        <w:t>in detail</w:t>
      </w:r>
      <w:r w:rsidR="003D6500">
        <w:rPr>
          <w:rFonts w:ascii="Courier New" w:hAnsi="Courier New" w:cs="Courier New"/>
        </w:rPr>
        <w:t>, by means of research data,</w:t>
      </w:r>
      <w:r w:rsidR="00095FD3">
        <w:rPr>
          <w:rFonts w:ascii="Courier New" w:hAnsi="Courier New" w:cs="Courier New"/>
        </w:rPr>
        <w:t xml:space="preserve"> </w:t>
      </w:r>
      <w:r w:rsidRPr="00B80B4B">
        <w:rPr>
          <w:rFonts w:ascii="Courier New" w:hAnsi="Courier New" w:cs="Courier New"/>
        </w:rPr>
        <w:t xml:space="preserve">the </w:t>
      </w:r>
      <w:r w:rsidR="00095FD3">
        <w:rPr>
          <w:rFonts w:ascii="Courier New" w:hAnsi="Courier New" w:cs="Courier New"/>
        </w:rPr>
        <w:t xml:space="preserve">various </w:t>
      </w:r>
      <w:r w:rsidRPr="00B80B4B">
        <w:rPr>
          <w:rFonts w:ascii="Courier New" w:hAnsi="Courier New" w:cs="Courier New"/>
        </w:rPr>
        <w:t xml:space="preserve">work </w:t>
      </w:r>
      <w:r w:rsidR="00357B7A">
        <w:rPr>
          <w:rFonts w:ascii="Courier New" w:hAnsi="Courier New" w:cs="Courier New"/>
        </w:rPr>
        <w:t>procedures</w:t>
      </w:r>
      <w:r w:rsidRPr="00B80B4B">
        <w:rPr>
          <w:rFonts w:ascii="Courier New" w:hAnsi="Courier New" w:cs="Courier New"/>
        </w:rPr>
        <w:t xml:space="preserve"> - and </w:t>
      </w:r>
      <w:r w:rsidR="00095FD3">
        <w:rPr>
          <w:rFonts w:ascii="Courier New" w:hAnsi="Courier New" w:cs="Courier New"/>
        </w:rPr>
        <w:t>so</w:t>
      </w:r>
      <w:r w:rsidRPr="00B80B4B">
        <w:rPr>
          <w:rFonts w:ascii="Courier New" w:hAnsi="Courier New" w:cs="Courier New"/>
        </w:rPr>
        <w:t xml:space="preserve"> </w:t>
      </w:r>
      <w:r w:rsidR="00095FD3">
        <w:rPr>
          <w:rFonts w:ascii="Courier New" w:hAnsi="Courier New" w:cs="Courier New"/>
        </w:rPr>
        <w:t xml:space="preserve">make them </w:t>
      </w:r>
      <w:r w:rsidR="003D6500">
        <w:rPr>
          <w:rFonts w:ascii="Courier New" w:hAnsi="Courier New" w:cs="Courier New"/>
        </w:rPr>
        <w:t>understandable</w:t>
      </w:r>
      <w:r w:rsidRPr="00B80B4B">
        <w:rPr>
          <w:rFonts w:ascii="Courier New" w:hAnsi="Courier New" w:cs="Courier New"/>
        </w:rPr>
        <w:t xml:space="preserve"> </w:t>
      </w:r>
      <w:r w:rsidR="00095FD3">
        <w:rPr>
          <w:rFonts w:ascii="Courier New" w:hAnsi="Courier New" w:cs="Courier New"/>
        </w:rPr>
        <w:t>to</w:t>
      </w:r>
      <w:r w:rsidRPr="00B80B4B">
        <w:rPr>
          <w:rFonts w:ascii="Courier New" w:hAnsi="Courier New" w:cs="Courier New"/>
        </w:rPr>
        <w:t xml:space="preserve"> other researchers. **</w:t>
      </w:r>
    </w:p>
    <w:p w14:paraId="787C9429" w14:textId="77777777" w:rsidR="007C34EE" w:rsidRPr="00B80B4B" w:rsidRDefault="007C34EE" w:rsidP="007C34EE">
      <w:pPr>
        <w:pStyle w:val="NurText"/>
        <w:rPr>
          <w:rFonts w:ascii="Courier New" w:hAnsi="Courier New" w:cs="Courier New"/>
        </w:rPr>
      </w:pPr>
    </w:p>
    <w:p w14:paraId="5E4CDC6F" w14:textId="7D566E91" w:rsidR="007C34EE" w:rsidRPr="00B80B4B" w:rsidRDefault="00204572" w:rsidP="007C34EE">
      <w:pPr>
        <w:pStyle w:val="NurText"/>
        <w:rPr>
          <w:rFonts w:ascii="Courier New" w:hAnsi="Courier New" w:cs="Courier New"/>
        </w:rPr>
      </w:pPr>
      <w:r>
        <w:rPr>
          <w:rFonts w:ascii="Courier New" w:hAnsi="Courier New" w:cs="Courier New"/>
        </w:rPr>
        <w:t>Although t</w:t>
      </w:r>
      <w:r w:rsidR="007C34EE" w:rsidRPr="00B80B4B">
        <w:rPr>
          <w:rFonts w:ascii="Courier New" w:hAnsi="Courier New" w:cs="Courier New"/>
        </w:rPr>
        <w:t>he infrastructure of the NFDI4SD is conceptually oriented towards the research activities of the small disciplines</w:t>
      </w:r>
      <w:r>
        <w:rPr>
          <w:rFonts w:ascii="Courier New" w:hAnsi="Courier New" w:cs="Courier New"/>
        </w:rPr>
        <w:t>,</w:t>
      </w:r>
      <w:r w:rsidR="007C34EE" w:rsidRPr="00B80B4B">
        <w:rPr>
          <w:rFonts w:ascii="Courier New" w:hAnsi="Courier New" w:cs="Courier New"/>
        </w:rPr>
        <w:t xml:space="preserve"> </w:t>
      </w:r>
      <w:r>
        <w:rPr>
          <w:rFonts w:ascii="Courier New" w:hAnsi="Courier New" w:cs="Courier New"/>
        </w:rPr>
        <w:t>thanks to</w:t>
      </w:r>
      <w:r w:rsidR="007C34EE" w:rsidRPr="00B80B4B">
        <w:rPr>
          <w:rFonts w:ascii="Courier New" w:hAnsi="Courier New" w:cs="Courier New"/>
        </w:rPr>
        <w:t xml:space="preserve"> </w:t>
      </w:r>
      <w:r w:rsidR="007C34EE" w:rsidRPr="001E3F14">
        <w:rPr>
          <w:rFonts w:ascii="Courier New" w:hAnsi="Courier New" w:cs="Courier New"/>
        </w:rPr>
        <w:t xml:space="preserve">its services it is open to any </w:t>
      </w:r>
      <w:ins w:id="23" w:author="S Körber" w:date="2020-09-10T15:41:00Z">
        <w:r w:rsidR="00D6759E" w:rsidRPr="001E3F14">
          <w:rPr>
            <w:rFonts w:ascii="Courier New" w:hAnsi="Courier New" w:cs="Courier New"/>
          </w:rPr>
          <w:t xml:space="preserve">scholarly or </w:t>
        </w:r>
      </w:ins>
      <w:r w:rsidR="007C34EE" w:rsidRPr="0070070B">
        <w:rPr>
          <w:rFonts w:ascii="Courier New" w:hAnsi="Courier New" w:cs="Courier New"/>
          <w:rPrChange w:id="24" w:author="S Körber" w:date="2020-09-12T19:31:00Z">
            <w:rPr>
              <w:rFonts w:ascii="Courier New" w:hAnsi="Courier New" w:cs="Courier New"/>
              <w:highlight w:val="yellow"/>
            </w:rPr>
          </w:rPrChange>
        </w:rPr>
        <w:t>scientific</w:t>
      </w:r>
      <w:r w:rsidR="007C34EE" w:rsidRPr="00B80B4B">
        <w:rPr>
          <w:rFonts w:ascii="Courier New" w:hAnsi="Courier New" w:cs="Courier New"/>
        </w:rPr>
        <w:t xml:space="preserve"> project, regardless of its disciplinary affiliation. Research groups or projects </w:t>
      </w:r>
      <w:r w:rsidR="00193408">
        <w:rPr>
          <w:rFonts w:ascii="Courier New" w:hAnsi="Courier New" w:cs="Courier New"/>
        </w:rPr>
        <w:t>in</w:t>
      </w:r>
      <w:r w:rsidR="007C34EE" w:rsidRPr="00B80B4B">
        <w:rPr>
          <w:rFonts w:ascii="Courier New" w:hAnsi="Courier New" w:cs="Courier New"/>
        </w:rPr>
        <w:t xml:space="preserve"> the small disciplines </w:t>
      </w:r>
      <w:r w:rsidR="00F2421D">
        <w:rPr>
          <w:rFonts w:ascii="Courier New" w:hAnsi="Courier New" w:cs="Courier New"/>
        </w:rPr>
        <w:t xml:space="preserve">will need to </w:t>
      </w:r>
      <w:r w:rsidR="007C34EE" w:rsidRPr="00B80B4B">
        <w:rPr>
          <w:rFonts w:ascii="Courier New" w:hAnsi="Courier New" w:cs="Courier New"/>
        </w:rPr>
        <w:t xml:space="preserve">register their infrastructure service </w:t>
      </w:r>
      <w:r w:rsidR="00193408">
        <w:rPr>
          <w:rFonts w:ascii="Courier New" w:hAnsi="Courier New" w:cs="Courier New"/>
        </w:rPr>
        <w:t>needs</w:t>
      </w:r>
      <w:r w:rsidR="007C34EE" w:rsidRPr="00B80B4B">
        <w:rPr>
          <w:rFonts w:ascii="Courier New" w:hAnsi="Courier New" w:cs="Courier New"/>
        </w:rPr>
        <w:t xml:space="preserve"> as </w:t>
      </w:r>
      <w:r w:rsidR="007C34EE" w:rsidRPr="00B80B4B">
        <w:rPr>
          <w:rFonts w:ascii="Courier New" w:hAnsi="Courier New" w:cs="Courier New"/>
        </w:rPr>
        <w:lastRenderedPageBreak/>
        <w:t xml:space="preserve">early as possible (ideally before the start of </w:t>
      </w:r>
      <w:r>
        <w:rPr>
          <w:rFonts w:ascii="Courier New" w:hAnsi="Courier New" w:cs="Courier New"/>
        </w:rPr>
        <w:t>a</w:t>
      </w:r>
      <w:r w:rsidR="007C34EE" w:rsidRPr="00B80B4B">
        <w:rPr>
          <w:rFonts w:ascii="Courier New" w:hAnsi="Courier New" w:cs="Courier New"/>
        </w:rPr>
        <w:t xml:space="preserve"> project) and coordinate the </w:t>
      </w:r>
      <w:r>
        <w:rPr>
          <w:rFonts w:ascii="Courier New" w:hAnsi="Courier New" w:cs="Courier New"/>
        </w:rPr>
        <w:t>required</w:t>
      </w:r>
      <w:r w:rsidR="007C34EE" w:rsidRPr="00B80B4B">
        <w:rPr>
          <w:rFonts w:ascii="Courier New" w:hAnsi="Courier New" w:cs="Courier New"/>
        </w:rPr>
        <w:t xml:space="preserve"> services with </w:t>
      </w:r>
      <w:r w:rsidR="00E40661">
        <w:rPr>
          <w:rFonts w:ascii="Courier New" w:hAnsi="Courier New" w:cs="Courier New"/>
        </w:rPr>
        <w:t xml:space="preserve">the </w:t>
      </w:r>
      <w:r w:rsidR="007C34EE" w:rsidRPr="00B80B4B">
        <w:rPr>
          <w:rFonts w:ascii="Courier New" w:hAnsi="Courier New" w:cs="Courier New"/>
        </w:rPr>
        <w:t xml:space="preserve">NFDI4SD. This </w:t>
      </w:r>
      <w:r w:rsidR="00F2421D">
        <w:rPr>
          <w:rFonts w:ascii="Courier New" w:hAnsi="Courier New" w:cs="Courier New"/>
        </w:rPr>
        <w:t xml:space="preserve">will </w:t>
      </w:r>
      <w:r w:rsidR="007C34EE" w:rsidRPr="00B80B4B">
        <w:rPr>
          <w:rFonts w:ascii="Courier New" w:hAnsi="Courier New" w:cs="Courier New"/>
        </w:rPr>
        <w:t xml:space="preserve">enable </w:t>
      </w:r>
      <w:r w:rsidR="00E40661">
        <w:rPr>
          <w:rFonts w:ascii="Courier New" w:hAnsi="Courier New" w:cs="Courier New"/>
        </w:rPr>
        <w:t xml:space="preserve">the </w:t>
      </w:r>
      <w:r w:rsidR="00490D2C">
        <w:rPr>
          <w:rFonts w:ascii="Courier New" w:hAnsi="Courier New" w:cs="Courier New"/>
        </w:rPr>
        <w:t>consortium</w:t>
      </w:r>
      <w:r w:rsidR="007C34EE" w:rsidRPr="00B80B4B">
        <w:rPr>
          <w:rFonts w:ascii="Courier New" w:hAnsi="Courier New" w:cs="Courier New"/>
        </w:rPr>
        <w:t xml:space="preserve"> to play a constructive role </w:t>
      </w:r>
      <w:r w:rsidR="00490D2C">
        <w:rPr>
          <w:rFonts w:ascii="Courier New" w:hAnsi="Courier New" w:cs="Courier New"/>
        </w:rPr>
        <w:t>in</w:t>
      </w:r>
      <w:r w:rsidR="00490D2C" w:rsidRPr="00B80B4B">
        <w:rPr>
          <w:rFonts w:ascii="Courier New" w:hAnsi="Courier New" w:cs="Courier New"/>
        </w:rPr>
        <w:t xml:space="preserve"> </w:t>
      </w:r>
      <w:r w:rsidR="007C34EE" w:rsidRPr="00B80B4B">
        <w:rPr>
          <w:rFonts w:ascii="Courier New" w:hAnsi="Courier New" w:cs="Courier New"/>
        </w:rPr>
        <w:t xml:space="preserve">the research process </w:t>
      </w:r>
      <w:r w:rsidR="00490D2C">
        <w:rPr>
          <w:rFonts w:ascii="Courier New" w:hAnsi="Courier New" w:cs="Courier New"/>
        </w:rPr>
        <w:t>by</w:t>
      </w:r>
      <w:r w:rsidR="007C34EE" w:rsidRPr="00B80B4B">
        <w:rPr>
          <w:rFonts w:ascii="Courier New" w:hAnsi="Courier New" w:cs="Courier New"/>
        </w:rPr>
        <w:t xml:space="preserve"> support</w:t>
      </w:r>
      <w:r w:rsidR="00490D2C">
        <w:rPr>
          <w:rFonts w:ascii="Courier New" w:hAnsi="Courier New" w:cs="Courier New"/>
        </w:rPr>
        <w:t>ing</w:t>
      </w:r>
      <w:r w:rsidR="007C34EE" w:rsidRPr="00B80B4B">
        <w:rPr>
          <w:rFonts w:ascii="Courier New" w:hAnsi="Courier New" w:cs="Courier New"/>
        </w:rPr>
        <w:t xml:space="preserve"> the generation, systematisation, processing and evaluation of </w:t>
      </w:r>
      <w:r w:rsidR="00490D2C">
        <w:rPr>
          <w:rFonts w:ascii="Courier New" w:hAnsi="Courier New" w:cs="Courier New"/>
        </w:rPr>
        <w:t xml:space="preserve">the </w:t>
      </w:r>
      <w:r w:rsidR="007C34EE" w:rsidRPr="00B80B4B">
        <w:rPr>
          <w:rFonts w:ascii="Courier New" w:hAnsi="Courier New" w:cs="Courier New"/>
        </w:rPr>
        <w:t xml:space="preserve">research data </w:t>
      </w:r>
      <w:r w:rsidR="00490D2C">
        <w:rPr>
          <w:rFonts w:ascii="Courier New" w:hAnsi="Courier New" w:cs="Courier New"/>
        </w:rPr>
        <w:t xml:space="preserve">right </w:t>
      </w:r>
      <w:r w:rsidR="007C34EE" w:rsidRPr="00B80B4B">
        <w:rPr>
          <w:rFonts w:ascii="Courier New" w:hAnsi="Courier New" w:cs="Courier New"/>
        </w:rPr>
        <w:t xml:space="preserve">up to </w:t>
      </w:r>
      <w:r w:rsidR="00490D2C">
        <w:rPr>
          <w:rFonts w:ascii="Courier New" w:hAnsi="Courier New" w:cs="Courier New"/>
        </w:rPr>
        <w:t>data</w:t>
      </w:r>
      <w:r w:rsidR="007C34EE" w:rsidRPr="00B80B4B">
        <w:rPr>
          <w:rFonts w:ascii="Courier New" w:hAnsi="Courier New" w:cs="Courier New"/>
        </w:rPr>
        <w:t xml:space="preserve"> publication </w:t>
      </w:r>
      <w:r w:rsidR="00E40661">
        <w:rPr>
          <w:rFonts w:ascii="Courier New" w:hAnsi="Courier New" w:cs="Courier New"/>
        </w:rPr>
        <w:t xml:space="preserve">and </w:t>
      </w:r>
      <w:r w:rsidR="00490D2C">
        <w:rPr>
          <w:rFonts w:ascii="Courier New" w:hAnsi="Courier New" w:cs="Courier New"/>
        </w:rPr>
        <w:t xml:space="preserve">the subsequent </w:t>
      </w:r>
      <w:r w:rsidR="00E40661">
        <w:rPr>
          <w:rFonts w:ascii="Courier New" w:hAnsi="Courier New" w:cs="Courier New"/>
        </w:rPr>
        <w:t>reuse</w:t>
      </w:r>
      <w:r w:rsidR="00490D2C">
        <w:rPr>
          <w:rFonts w:ascii="Courier New" w:hAnsi="Courier New" w:cs="Courier New"/>
        </w:rPr>
        <w:t xml:space="preserve"> of the data</w:t>
      </w:r>
      <w:r w:rsidR="007C34EE" w:rsidRPr="00B80B4B">
        <w:rPr>
          <w:rFonts w:ascii="Courier New" w:hAnsi="Courier New" w:cs="Courier New"/>
        </w:rPr>
        <w:t>.</w:t>
      </w:r>
    </w:p>
    <w:p w14:paraId="45B16BC3" w14:textId="77777777" w:rsidR="007C34EE" w:rsidRPr="00B80B4B" w:rsidRDefault="007C34EE" w:rsidP="007C34EE">
      <w:pPr>
        <w:pStyle w:val="NurText"/>
        <w:rPr>
          <w:rFonts w:ascii="Courier New" w:hAnsi="Courier New" w:cs="Courier New"/>
        </w:rPr>
      </w:pPr>
    </w:p>
    <w:p w14:paraId="2B0F2144" w14:textId="77777777" w:rsidR="004F0078" w:rsidRDefault="00E40661" w:rsidP="007C34EE">
      <w:pPr>
        <w:pStyle w:val="NurText"/>
        <w:rPr>
          <w:rFonts w:ascii="Courier New" w:hAnsi="Courier New" w:cs="Courier New"/>
        </w:rPr>
      </w:pPr>
      <w:r>
        <w:rPr>
          <w:rFonts w:ascii="Courier New" w:hAnsi="Courier New" w:cs="Courier New"/>
        </w:rPr>
        <w:t xml:space="preserve">The </w:t>
      </w:r>
      <w:r w:rsidR="007C34EE" w:rsidRPr="00B80B4B">
        <w:rPr>
          <w:rFonts w:ascii="Courier New" w:hAnsi="Courier New" w:cs="Courier New"/>
        </w:rPr>
        <w:t xml:space="preserve">NFDI4SD uses modern computational tools to make research data usable: the </w:t>
      </w:r>
      <w:r>
        <w:rPr>
          <w:rFonts w:ascii="Courier New" w:hAnsi="Courier New" w:cs="Courier New"/>
        </w:rPr>
        <w:t>data</w:t>
      </w:r>
      <w:r w:rsidR="007C34EE" w:rsidRPr="00B80B4B">
        <w:rPr>
          <w:rFonts w:ascii="Courier New" w:hAnsi="Courier New" w:cs="Courier New"/>
        </w:rPr>
        <w:t xml:space="preserve"> become </w:t>
      </w:r>
      <w:r w:rsidR="008B0E91">
        <w:rPr>
          <w:rFonts w:ascii="Courier New" w:hAnsi="Courier New" w:cs="Courier New"/>
        </w:rPr>
        <w:t>‘</w:t>
      </w:r>
      <w:r w:rsidR="007C34EE" w:rsidRPr="00B80B4B">
        <w:rPr>
          <w:rFonts w:ascii="Courier New" w:hAnsi="Courier New" w:cs="Courier New"/>
        </w:rPr>
        <w:t>computational objects</w:t>
      </w:r>
      <w:r w:rsidR="008B0E91">
        <w:rPr>
          <w:rFonts w:ascii="Courier New" w:hAnsi="Courier New" w:cs="Courier New"/>
        </w:rPr>
        <w:t>’</w:t>
      </w:r>
      <w:r w:rsidR="007C34EE" w:rsidRPr="00B80B4B">
        <w:rPr>
          <w:rFonts w:ascii="Courier New" w:hAnsi="Courier New" w:cs="Courier New"/>
        </w:rPr>
        <w:t xml:space="preserve"> and thus </w:t>
      </w:r>
      <w:r w:rsidR="008B0E91">
        <w:rPr>
          <w:rFonts w:ascii="Courier New" w:hAnsi="Courier New" w:cs="Courier New"/>
        </w:rPr>
        <w:t>lay the groundwork</w:t>
      </w:r>
      <w:r w:rsidR="007C34EE" w:rsidRPr="008B0E91">
        <w:rPr>
          <w:rFonts w:ascii="Courier New" w:hAnsi="Courier New" w:cs="Courier New"/>
        </w:rPr>
        <w:t xml:space="preserve"> for </w:t>
      </w:r>
      <w:r w:rsidR="008B0E91" w:rsidRPr="00606293">
        <w:rPr>
          <w:rFonts w:ascii="Courier New" w:hAnsi="Courier New" w:cs="Courier New"/>
        </w:rPr>
        <w:t xml:space="preserve">making </w:t>
      </w:r>
      <w:r w:rsidR="007C34EE" w:rsidRPr="008B0E91">
        <w:rPr>
          <w:rFonts w:ascii="Courier New" w:hAnsi="Courier New" w:cs="Courier New"/>
        </w:rPr>
        <w:t>previously unavailable research</w:t>
      </w:r>
      <w:r w:rsidR="008B0E91" w:rsidRPr="00606293">
        <w:rPr>
          <w:rFonts w:ascii="Courier New" w:hAnsi="Courier New" w:cs="Courier New"/>
        </w:rPr>
        <w:t xml:space="preserve"> accessible</w:t>
      </w:r>
      <w:r w:rsidR="007C34EE" w:rsidRPr="008B0E91">
        <w:rPr>
          <w:rFonts w:ascii="Courier New" w:hAnsi="Courier New" w:cs="Courier New"/>
        </w:rPr>
        <w:t>.</w:t>
      </w:r>
      <w:r w:rsidR="007C34EE" w:rsidRPr="00B80B4B">
        <w:rPr>
          <w:rFonts w:ascii="Courier New" w:hAnsi="Courier New" w:cs="Courier New"/>
        </w:rPr>
        <w:t xml:space="preserve"> </w:t>
      </w:r>
      <w:r w:rsidR="00FC5928">
        <w:rPr>
          <w:rFonts w:ascii="Courier New" w:hAnsi="Courier New" w:cs="Courier New"/>
        </w:rPr>
        <w:t>T</w:t>
      </w:r>
      <w:r w:rsidR="007C34EE" w:rsidRPr="00B80B4B">
        <w:rPr>
          <w:rFonts w:ascii="Courier New" w:hAnsi="Courier New" w:cs="Courier New"/>
        </w:rPr>
        <w:t xml:space="preserve">he NFDI4SD </w:t>
      </w:r>
      <w:r w:rsidR="009D6885">
        <w:rPr>
          <w:rFonts w:ascii="Courier New" w:hAnsi="Courier New" w:cs="Courier New"/>
        </w:rPr>
        <w:t xml:space="preserve">has </w:t>
      </w:r>
      <w:r w:rsidR="00FC5928">
        <w:rPr>
          <w:rFonts w:ascii="Courier New" w:hAnsi="Courier New" w:cs="Courier New"/>
        </w:rPr>
        <w:t xml:space="preserve">thus </w:t>
      </w:r>
      <w:r w:rsidR="007C34EE" w:rsidRPr="00B80B4B">
        <w:rPr>
          <w:rFonts w:ascii="Courier New" w:hAnsi="Courier New" w:cs="Courier New"/>
        </w:rPr>
        <w:t>introduc</w:t>
      </w:r>
      <w:r w:rsidR="009D6885">
        <w:rPr>
          <w:rFonts w:ascii="Courier New" w:hAnsi="Courier New" w:cs="Courier New"/>
        </w:rPr>
        <w:t>ed</w:t>
      </w:r>
      <w:r w:rsidR="007C34EE" w:rsidRPr="00B80B4B">
        <w:rPr>
          <w:rFonts w:ascii="Courier New" w:hAnsi="Courier New" w:cs="Courier New"/>
        </w:rPr>
        <w:t xml:space="preserve"> a new research concept, </w:t>
      </w:r>
      <w:r w:rsidR="00CD0A7B">
        <w:rPr>
          <w:rFonts w:ascii="Courier New" w:hAnsi="Courier New" w:cs="Courier New"/>
        </w:rPr>
        <w:t>albeit one that</w:t>
      </w:r>
      <w:r w:rsidR="007C34EE" w:rsidRPr="00B80B4B">
        <w:rPr>
          <w:rFonts w:ascii="Courier New" w:hAnsi="Courier New" w:cs="Courier New"/>
        </w:rPr>
        <w:t xml:space="preserve"> is not primarily concerned with technical aspects and requirements. </w:t>
      </w:r>
      <w:r w:rsidR="00FC5928">
        <w:rPr>
          <w:rFonts w:ascii="Courier New" w:hAnsi="Courier New" w:cs="Courier New"/>
        </w:rPr>
        <w:t>W</w:t>
      </w:r>
      <w:r w:rsidR="009D6885">
        <w:rPr>
          <w:rFonts w:ascii="Courier New" w:hAnsi="Courier New" w:cs="Courier New"/>
        </w:rPr>
        <w:t xml:space="preserve">e </w:t>
      </w:r>
      <w:r w:rsidR="00574F96">
        <w:rPr>
          <w:rFonts w:ascii="Courier New" w:hAnsi="Courier New" w:cs="Courier New"/>
        </w:rPr>
        <w:t>need to</w:t>
      </w:r>
      <w:r w:rsidR="009D6885">
        <w:rPr>
          <w:rFonts w:ascii="Courier New" w:hAnsi="Courier New" w:cs="Courier New"/>
        </w:rPr>
        <w:t xml:space="preserve"> look at </w:t>
      </w:r>
      <w:r w:rsidR="007C34EE" w:rsidRPr="00B80B4B">
        <w:rPr>
          <w:rFonts w:ascii="Courier New" w:hAnsi="Courier New" w:cs="Courier New"/>
        </w:rPr>
        <w:t xml:space="preserve">research data in a new </w:t>
      </w:r>
      <w:r w:rsidR="00606293">
        <w:rPr>
          <w:rFonts w:ascii="Courier New" w:hAnsi="Courier New" w:cs="Courier New"/>
        </w:rPr>
        <w:t xml:space="preserve">operational </w:t>
      </w:r>
      <w:r w:rsidR="007C34EE" w:rsidRPr="00B80B4B">
        <w:rPr>
          <w:rFonts w:ascii="Courier New" w:hAnsi="Courier New" w:cs="Courier New"/>
        </w:rPr>
        <w:t>way. The</w:t>
      </w:r>
      <w:r w:rsidR="00CD0A7B">
        <w:rPr>
          <w:rFonts w:ascii="Courier New" w:hAnsi="Courier New" w:cs="Courier New"/>
        </w:rPr>
        <w:t xml:space="preserve"> </w:t>
      </w:r>
      <w:r w:rsidR="00CD0A7B" w:rsidRPr="00471259">
        <w:rPr>
          <w:rFonts w:ascii="Courier New" w:hAnsi="Courier New" w:cs="Courier New"/>
        </w:rPr>
        <w:t>research data</w:t>
      </w:r>
      <w:r w:rsidR="00574F96" w:rsidRPr="00471259">
        <w:rPr>
          <w:rFonts w:ascii="Courier New" w:hAnsi="Courier New" w:cs="Courier New"/>
        </w:rPr>
        <w:t xml:space="preserve"> </w:t>
      </w:r>
      <w:r w:rsidR="00471259" w:rsidRPr="00606293">
        <w:rPr>
          <w:rFonts w:ascii="Courier New" w:hAnsi="Courier New" w:cs="Courier New"/>
        </w:rPr>
        <w:t>combine</w:t>
      </w:r>
    </w:p>
    <w:p w14:paraId="79C0E25B" w14:textId="7E7BF568" w:rsidR="004F0078" w:rsidRPr="00B80B4B" w:rsidRDefault="00471259" w:rsidP="007C34EE">
      <w:pPr>
        <w:pStyle w:val="NurText"/>
        <w:rPr>
          <w:rFonts w:ascii="Courier New" w:hAnsi="Courier New" w:cs="Courier New"/>
        </w:rPr>
      </w:pPr>
      <w:r>
        <w:rPr>
          <w:rFonts w:ascii="Courier New" w:hAnsi="Courier New" w:cs="Courier New"/>
          <w:b/>
        </w:rPr>
        <w:t xml:space="preserve"> </w:t>
      </w:r>
    </w:p>
    <w:p w14:paraId="7E6B5A9D" w14:textId="0C20D67F" w:rsidR="004F0078" w:rsidRPr="00B80B4B" w:rsidRDefault="007C34EE" w:rsidP="007C34EE">
      <w:pPr>
        <w:pStyle w:val="NurText"/>
        <w:rPr>
          <w:rFonts w:ascii="Courier New" w:hAnsi="Courier New" w:cs="Courier New"/>
        </w:rPr>
      </w:pPr>
      <w:r w:rsidRPr="00B80B4B">
        <w:rPr>
          <w:rFonts w:ascii="Courier New" w:hAnsi="Courier New" w:cs="Courier New"/>
        </w:rPr>
        <w:t xml:space="preserve">(1) </w:t>
      </w:r>
      <w:proofErr w:type="gramStart"/>
      <w:r w:rsidRPr="00B80B4B">
        <w:rPr>
          <w:rFonts w:ascii="Courier New" w:hAnsi="Courier New" w:cs="Courier New"/>
        </w:rPr>
        <w:t>the</w:t>
      </w:r>
      <w:proofErr w:type="gramEnd"/>
      <w:r w:rsidRPr="00B80B4B">
        <w:rPr>
          <w:rFonts w:ascii="Courier New" w:hAnsi="Courier New" w:cs="Courier New"/>
        </w:rPr>
        <w:t xml:space="preserve"> content of the data (text, images, 3D objects, databases, programs) and</w:t>
      </w:r>
    </w:p>
    <w:p w14:paraId="34D0C766" w14:textId="62D17650" w:rsidR="007C34EE" w:rsidRPr="00B80B4B" w:rsidRDefault="007C34EE" w:rsidP="007C34EE">
      <w:pPr>
        <w:pStyle w:val="NurText"/>
        <w:rPr>
          <w:rFonts w:ascii="Courier New" w:hAnsi="Courier New" w:cs="Courier New"/>
        </w:rPr>
      </w:pPr>
      <w:r w:rsidRPr="00B80B4B">
        <w:rPr>
          <w:rFonts w:ascii="Courier New" w:hAnsi="Courier New" w:cs="Courier New"/>
        </w:rPr>
        <w:t xml:space="preserve">(2) </w:t>
      </w:r>
      <w:proofErr w:type="gramStart"/>
      <w:r w:rsidRPr="00B80B4B">
        <w:rPr>
          <w:rFonts w:ascii="Courier New" w:hAnsi="Courier New" w:cs="Courier New"/>
        </w:rPr>
        <w:t>the</w:t>
      </w:r>
      <w:proofErr w:type="gramEnd"/>
      <w:r w:rsidRPr="00B80B4B">
        <w:rPr>
          <w:rFonts w:ascii="Courier New" w:hAnsi="Courier New" w:cs="Courier New"/>
        </w:rPr>
        <w:t xml:space="preserve"> </w:t>
      </w:r>
      <w:r w:rsidR="000B194C">
        <w:rPr>
          <w:rFonts w:ascii="Courier New" w:hAnsi="Courier New" w:cs="Courier New"/>
        </w:rPr>
        <w:t xml:space="preserve">data’s </w:t>
      </w:r>
      <w:proofErr w:type="spellStart"/>
      <w:r w:rsidRPr="00B80B4B">
        <w:rPr>
          <w:rFonts w:ascii="Courier New" w:hAnsi="Courier New" w:cs="Courier New"/>
        </w:rPr>
        <w:t>paratext</w:t>
      </w:r>
      <w:proofErr w:type="spellEnd"/>
      <w:r w:rsidRPr="00B80B4B">
        <w:rPr>
          <w:rFonts w:ascii="Courier New" w:hAnsi="Courier New" w:cs="Courier New"/>
        </w:rPr>
        <w:t xml:space="preserve">, </w:t>
      </w:r>
      <w:r w:rsidR="00574F96">
        <w:rPr>
          <w:rFonts w:ascii="Courier New" w:hAnsi="Courier New" w:cs="Courier New"/>
        </w:rPr>
        <w:t>that is,</w:t>
      </w:r>
      <w:r w:rsidRPr="00B80B4B">
        <w:rPr>
          <w:rFonts w:ascii="Courier New" w:hAnsi="Courier New" w:cs="Courier New"/>
        </w:rPr>
        <w:t xml:space="preserve"> information on the contextual environment of the research data (such as metadata or information on </w:t>
      </w:r>
      <w:r w:rsidR="00574F96">
        <w:rPr>
          <w:rFonts w:ascii="Courier New" w:hAnsi="Courier New" w:cs="Courier New"/>
        </w:rPr>
        <w:t xml:space="preserve">the data’s </w:t>
      </w:r>
      <w:r w:rsidRPr="00B80B4B">
        <w:rPr>
          <w:rFonts w:ascii="Courier New" w:hAnsi="Courier New" w:cs="Courier New"/>
        </w:rPr>
        <w:t>provenance).</w:t>
      </w:r>
    </w:p>
    <w:p w14:paraId="487E5BC3" w14:textId="77777777" w:rsidR="007C34EE" w:rsidRPr="00B80B4B" w:rsidRDefault="007C34EE" w:rsidP="007C34EE">
      <w:pPr>
        <w:pStyle w:val="NurText"/>
        <w:rPr>
          <w:rFonts w:ascii="Courier New" w:hAnsi="Courier New" w:cs="Courier New"/>
        </w:rPr>
      </w:pPr>
    </w:p>
    <w:p w14:paraId="32931B29" w14:textId="708EB86D" w:rsidR="007C34EE" w:rsidRPr="00B80B4B" w:rsidRDefault="007C34EE" w:rsidP="007C34EE">
      <w:pPr>
        <w:pStyle w:val="NurText"/>
        <w:rPr>
          <w:rFonts w:ascii="Courier New" w:hAnsi="Courier New" w:cs="Courier New"/>
        </w:rPr>
      </w:pPr>
      <w:r w:rsidRPr="00B80B4B">
        <w:rPr>
          <w:rFonts w:ascii="Courier New" w:hAnsi="Courier New" w:cs="Courier New"/>
        </w:rPr>
        <w:t xml:space="preserve">This bundle of properties and information defines the research data that is generated, published and </w:t>
      </w:r>
      <w:r w:rsidR="00574F96">
        <w:rPr>
          <w:rFonts w:ascii="Courier New" w:hAnsi="Courier New" w:cs="Courier New"/>
        </w:rPr>
        <w:t>re</w:t>
      </w:r>
      <w:r w:rsidRPr="00B80B4B">
        <w:rPr>
          <w:rFonts w:ascii="Courier New" w:hAnsi="Courier New" w:cs="Courier New"/>
        </w:rPr>
        <w:t xml:space="preserve">used in </w:t>
      </w:r>
      <w:r w:rsidR="002D045D">
        <w:rPr>
          <w:rFonts w:ascii="Courier New" w:hAnsi="Courier New" w:cs="Courier New"/>
        </w:rPr>
        <w:t>the research process</w:t>
      </w:r>
      <w:r w:rsidRPr="00B80B4B">
        <w:rPr>
          <w:rFonts w:ascii="Courier New" w:hAnsi="Courier New" w:cs="Courier New"/>
        </w:rPr>
        <w:t>.</w:t>
      </w:r>
    </w:p>
    <w:p w14:paraId="5085CD22" w14:textId="77777777" w:rsidR="007C34EE" w:rsidRPr="00B80B4B" w:rsidRDefault="007C34EE" w:rsidP="007C34EE">
      <w:pPr>
        <w:pStyle w:val="NurText"/>
        <w:rPr>
          <w:rFonts w:ascii="Courier New" w:hAnsi="Courier New" w:cs="Courier New"/>
        </w:rPr>
      </w:pPr>
    </w:p>
    <w:p w14:paraId="381B7801" w14:textId="2841DB33" w:rsidR="007C34EE" w:rsidRPr="00B80B4B" w:rsidRDefault="007C34EE" w:rsidP="007C34EE">
      <w:pPr>
        <w:pStyle w:val="NurText"/>
        <w:rPr>
          <w:rFonts w:ascii="Courier New" w:hAnsi="Courier New" w:cs="Courier New"/>
        </w:rPr>
      </w:pPr>
      <w:r w:rsidRPr="00B80B4B">
        <w:rPr>
          <w:rFonts w:ascii="Courier New" w:hAnsi="Courier New" w:cs="Courier New"/>
        </w:rPr>
        <w:t xml:space="preserve">The procedure derived from </w:t>
      </w:r>
      <w:r w:rsidR="00800189" w:rsidRPr="0070070B">
        <w:rPr>
          <w:rFonts w:ascii="Courier New" w:hAnsi="Courier New" w:cs="Courier New"/>
          <w:rPrChange w:id="25" w:author="S Körber" w:date="2020-09-12T19:32:00Z">
            <w:rPr>
              <w:rFonts w:ascii="Courier New" w:hAnsi="Courier New" w:cs="Courier New"/>
              <w:b/>
            </w:rPr>
          </w:rPrChange>
        </w:rPr>
        <w:t>this</w:t>
      </w:r>
      <w:r w:rsidR="00800189">
        <w:rPr>
          <w:rFonts w:ascii="Courier New" w:hAnsi="Courier New" w:cs="Courier New"/>
          <w:b/>
        </w:rPr>
        <w:t xml:space="preserve"> </w:t>
      </w:r>
      <w:r w:rsidR="00C31487" w:rsidRPr="0070070B">
        <w:rPr>
          <w:rFonts w:ascii="Courier New" w:hAnsi="Courier New" w:cs="Courier New"/>
        </w:rPr>
        <w:t>process</w:t>
      </w:r>
      <w:r w:rsidRPr="00B80B4B">
        <w:rPr>
          <w:rFonts w:ascii="Courier New" w:hAnsi="Courier New" w:cs="Courier New"/>
        </w:rPr>
        <w:t xml:space="preserve"> </w:t>
      </w:r>
      <w:r w:rsidR="00503058">
        <w:rPr>
          <w:rFonts w:ascii="Courier New" w:hAnsi="Courier New" w:cs="Courier New"/>
        </w:rPr>
        <w:t>will enable</w:t>
      </w:r>
      <w:r w:rsidRPr="00B80B4B">
        <w:rPr>
          <w:rFonts w:ascii="Courier New" w:hAnsi="Courier New" w:cs="Courier New"/>
        </w:rPr>
        <w:t xml:space="preserve"> all </w:t>
      </w:r>
      <w:r w:rsidR="00503058">
        <w:rPr>
          <w:rFonts w:ascii="Courier New" w:hAnsi="Courier New" w:cs="Courier New"/>
        </w:rPr>
        <w:t xml:space="preserve">the </w:t>
      </w:r>
      <w:r w:rsidRPr="00B80B4B">
        <w:rPr>
          <w:rFonts w:ascii="Courier New" w:hAnsi="Courier New" w:cs="Courier New"/>
        </w:rPr>
        <w:t xml:space="preserve">internal and external participants of the research data infrastructure </w:t>
      </w:r>
      <w:r w:rsidR="00503058">
        <w:rPr>
          <w:rFonts w:ascii="Courier New" w:hAnsi="Courier New" w:cs="Courier New"/>
        </w:rPr>
        <w:t xml:space="preserve">to collaborate fruitfully </w:t>
      </w:r>
      <w:r w:rsidRPr="00B80B4B">
        <w:rPr>
          <w:rFonts w:ascii="Courier New" w:hAnsi="Courier New" w:cs="Courier New"/>
        </w:rPr>
        <w:t>with</w:t>
      </w:r>
      <w:r w:rsidR="00503058">
        <w:rPr>
          <w:rFonts w:ascii="Courier New" w:hAnsi="Courier New" w:cs="Courier New"/>
        </w:rPr>
        <w:t>in</w:t>
      </w:r>
      <w:r w:rsidRPr="00B80B4B">
        <w:rPr>
          <w:rFonts w:ascii="Courier New" w:hAnsi="Courier New" w:cs="Courier New"/>
        </w:rPr>
        <w:t xml:space="preserve"> their respective task areas (TA</w:t>
      </w:r>
      <w:r w:rsidR="00503058">
        <w:rPr>
          <w:rFonts w:ascii="Courier New" w:hAnsi="Courier New" w:cs="Courier New"/>
        </w:rPr>
        <w:t>s</w:t>
      </w:r>
      <w:r w:rsidRPr="00B80B4B">
        <w:rPr>
          <w:rFonts w:ascii="Courier New" w:hAnsi="Courier New" w:cs="Courier New"/>
        </w:rPr>
        <w:t xml:space="preserve">). </w:t>
      </w:r>
      <w:r w:rsidR="00503058">
        <w:rPr>
          <w:rFonts w:ascii="Courier New" w:hAnsi="Courier New" w:cs="Courier New"/>
        </w:rPr>
        <w:t>The r</w:t>
      </w:r>
      <w:r w:rsidRPr="00B80B4B">
        <w:rPr>
          <w:rFonts w:ascii="Courier New" w:hAnsi="Courier New" w:cs="Courier New"/>
        </w:rPr>
        <w:t xml:space="preserve">esearch data </w:t>
      </w:r>
      <w:r w:rsidR="00503058">
        <w:rPr>
          <w:rFonts w:ascii="Courier New" w:hAnsi="Courier New" w:cs="Courier New"/>
        </w:rPr>
        <w:t xml:space="preserve">will be </w:t>
      </w:r>
      <w:r w:rsidRPr="00B80B4B">
        <w:rPr>
          <w:rFonts w:ascii="Courier New" w:hAnsi="Courier New" w:cs="Courier New"/>
        </w:rPr>
        <w:t xml:space="preserve">imported during </w:t>
      </w:r>
      <w:r w:rsidR="00503058">
        <w:rPr>
          <w:rFonts w:ascii="Courier New" w:hAnsi="Courier New" w:cs="Courier New"/>
        </w:rPr>
        <w:t xml:space="preserve">the </w:t>
      </w:r>
      <w:r w:rsidRPr="00B80B4B">
        <w:rPr>
          <w:rFonts w:ascii="Courier New" w:hAnsi="Courier New" w:cs="Courier New"/>
        </w:rPr>
        <w:t>project funding</w:t>
      </w:r>
      <w:r w:rsidR="00503058">
        <w:rPr>
          <w:rFonts w:ascii="Courier New" w:hAnsi="Courier New" w:cs="Courier New"/>
        </w:rPr>
        <w:t xml:space="preserve"> stage</w:t>
      </w:r>
      <w:r w:rsidRPr="00B80B4B">
        <w:rPr>
          <w:rFonts w:ascii="Courier New" w:hAnsi="Courier New" w:cs="Courier New"/>
        </w:rPr>
        <w:t xml:space="preserve"> </w:t>
      </w:r>
      <w:r w:rsidR="00503058">
        <w:rPr>
          <w:rFonts w:ascii="Courier New" w:hAnsi="Courier New" w:cs="Courier New"/>
        </w:rPr>
        <w:t xml:space="preserve">and then be </w:t>
      </w:r>
      <w:r w:rsidRPr="00B80B4B">
        <w:rPr>
          <w:rFonts w:ascii="Courier New" w:hAnsi="Courier New" w:cs="Courier New"/>
        </w:rPr>
        <w:t>processed further</w:t>
      </w:r>
      <w:r w:rsidR="005F40D6">
        <w:rPr>
          <w:rFonts w:ascii="Courier New" w:hAnsi="Courier New" w:cs="Courier New"/>
        </w:rPr>
        <w:t>, finally being</w:t>
      </w:r>
      <w:r w:rsidRPr="00B80B4B">
        <w:rPr>
          <w:rFonts w:ascii="Courier New" w:hAnsi="Courier New" w:cs="Courier New"/>
        </w:rPr>
        <w:t xml:space="preserve"> published </w:t>
      </w:r>
      <w:r w:rsidR="00536AB9">
        <w:rPr>
          <w:rFonts w:ascii="Courier New" w:hAnsi="Courier New" w:cs="Courier New"/>
        </w:rPr>
        <w:t>(</w:t>
      </w:r>
      <w:r w:rsidR="00536AB9" w:rsidRPr="00B80B4B">
        <w:rPr>
          <w:rFonts w:ascii="Courier New" w:hAnsi="Courier New" w:cs="Courier New"/>
        </w:rPr>
        <w:t xml:space="preserve">as </w:t>
      </w:r>
      <w:r w:rsidR="00536AB9">
        <w:rPr>
          <w:rFonts w:ascii="Courier New" w:hAnsi="Courier New" w:cs="Courier New"/>
        </w:rPr>
        <w:t>‘</w:t>
      </w:r>
      <w:r w:rsidR="00536AB9" w:rsidRPr="00B80B4B">
        <w:rPr>
          <w:rFonts w:ascii="Courier New" w:hAnsi="Courier New" w:cs="Courier New"/>
        </w:rPr>
        <w:t>computational notebooks</w:t>
      </w:r>
      <w:r w:rsidR="00536AB9">
        <w:rPr>
          <w:rFonts w:ascii="Courier New" w:hAnsi="Courier New" w:cs="Courier New"/>
        </w:rPr>
        <w:t xml:space="preserve">’, for instance) </w:t>
      </w:r>
      <w:r w:rsidR="005F40D6">
        <w:rPr>
          <w:rFonts w:ascii="Courier New" w:hAnsi="Courier New" w:cs="Courier New"/>
        </w:rPr>
        <w:t xml:space="preserve">as </w:t>
      </w:r>
      <w:r w:rsidRPr="00B80B4B">
        <w:rPr>
          <w:rFonts w:ascii="Courier New" w:hAnsi="Courier New" w:cs="Courier New"/>
        </w:rPr>
        <w:t>quickly and sustainably</w:t>
      </w:r>
      <w:r w:rsidR="005F40D6">
        <w:rPr>
          <w:rFonts w:ascii="Courier New" w:hAnsi="Courier New" w:cs="Courier New"/>
        </w:rPr>
        <w:t xml:space="preserve"> as possible</w:t>
      </w:r>
      <w:r w:rsidR="00F2421D">
        <w:rPr>
          <w:rFonts w:ascii="Courier New" w:hAnsi="Courier New" w:cs="Courier New"/>
        </w:rPr>
        <w:t>.</w:t>
      </w:r>
      <w:r w:rsidRPr="00B80B4B">
        <w:rPr>
          <w:rFonts w:ascii="Courier New" w:hAnsi="Courier New" w:cs="Courier New"/>
        </w:rPr>
        <w:t xml:space="preserve"> The registration of the </w:t>
      </w:r>
      <w:r w:rsidR="00F2421D" w:rsidRPr="00B80B4B">
        <w:rPr>
          <w:rFonts w:ascii="Courier New" w:hAnsi="Courier New" w:cs="Courier New"/>
        </w:rPr>
        <w:t>NFDI4SD</w:t>
      </w:r>
      <w:r w:rsidR="00F2421D">
        <w:rPr>
          <w:rFonts w:ascii="Courier New" w:hAnsi="Courier New" w:cs="Courier New"/>
        </w:rPr>
        <w:t>’s</w:t>
      </w:r>
      <w:r w:rsidR="00F2421D" w:rsidRPr="00B80B4B">
        <w:rPr>
          <w:rFonts w:ascii="Courier New" w:hAnsi="Courier New" w:cs="Courier New"/>
        </w:rPr>
        <w:t xml:space="preserve"> </w:t>
      </w:r>
      <w:r w:rsidRPr="00B80B4B">
        <w:rPr>
          <w:rFonts w:ascii="Courier New" w:hAnsi="Courier New" w:cs="Courier New"/>
        </w:rPr>
        <w:t xml:space="preserve">research data </w:t>
      </w:r>
      <w:r w:rsidR="00503058">
        <w:rPr>
          <w:rFonts w:ascii="Courier New" w:hAnsi="Courier New" w:cs="Courier New"/>
        </w:rPr>
        <w:t xml:space="preserve">will </w:t>
      </w:r>
      <w:r w:rsidR="00617675">
        <w:rPr>
          <w:rFonts w:ascii="Courier New" w:hAnsi="Courier New" w:cs="Courier New"/>
        </w:rPr>
        <w:t xml:space="preserve">enable us to </w:t>
      </w:r>
      <w:r w:rsidRPr="00B80B4B">
        <w:rPr>
          <w:rFonts w:ascii="Courier New" w:hAnsi="Courier New" w:cs="Courier New"/>
        </w:rPr>
        <w:t xml:space="preserve">achieve another important </w:t>
      </w:r>
      <w:r w:rsidR="00503058">
        <w:rPr>
          <w:rFonts w:ascii="Courier New" w:hAnsi="Courier New" w:cs="Courier New"/>
        </w:rPr>
        <w:t>objective</w:t>
      </w:r>
      <w:r w:rsidRPr="00B80B4B">
        <w:rPr>
          <w:rFonts w:ascii="Courier New" w:hAnsi="Courier New" w:cs="Courier New"/>
        </w:rPr>
        <w:t xml:space="preserve">: the proposed workflow </w:t>
      </w:r>
      <w:r w:rsidR="00503058">
        <w:rPr>
          <w:rFonts w:ascii="Courier New" w:hAnsi="Courier New" w:cs="Courier New"/>
        </w:rPr>
        <w:t xml:space="preserve">will </w:t>
      </w:r>
      <w:r w:rsidRPr="00B80B4B">
        <w:rPr>
          <w:rFonts w:ascii="Courier New" w:hAnsi="Courier New" w:cs="Courier New"/>
        </w:rPr>
        <w:t xml:space="preserve">make the </w:t>
      </w:r>
      <w:r w:rsidRPr="00AF6A56">
        <w:rPr>
          <w:rFonts w:ascii="Courier New" w:hAnsi="Courier New" w:cs="Courier New"/>
        </w:rPr>
        <w:t>interdependence of the research data transparent.</w:t>
      </w:r>
      <w:r w:rsidRPr="00B80B4B">
        <w:rPr>
          <w:rFonts w:ascii="Courier New" w:hAnsi="Courier New" w:cs="Courier New"/>
        </w:rPr>
        <w:t xml:space="preserve"> Which research data </w:t>
      </w:r>
      <w:r w:rsidR="00503058">
        <w:rPr>
          <w:rFonts w:ascii="Courier New" w:hAnsi="Courier New" w:cs="Courier New"/>
        </w:rPr>
        <w:t xml:space="preserve">will </w:t>
      </w:r>
      <w:del w:id="26" w:author="S Körber" w:date="2020-09-12T19:48:00Z">
        <w:r w:rsidR="00503058" w:rsidRPr="001557B9" w:rsidDel="001557B9">
          <w:rPr>
            <w:rFonts w:ascii="Courier New" w:hAnsi="Courier New" w:cs="Courier New"/>
          </w:rPr>
          <w:delText>influence</w:delText>
        </w:r>
        <w:r w:rsidR="00503058" w:rsidDel="001557B9">
          <w:rPr>
            <w:rFonts w:ascii="Courier New" w:hAnsi="Courier New" w:cs="Courier New"/>
          </w:rPr>
          <w:delText xml:space="preserve"> </w:delText>
        </w:r>
      </w:del>
      <w:ins w:id="27" w:author="S Körber" w:date="2020-09-12T19:48:00Z">
        <w:r w:rsidR="001557B9">
          <w:rPr>
            <w:rFonts w:ascii="Courier New" w:hAnsi="Courier New" w:cs="Courier New"/>
          </w:rPr>
          <w:t xml:space="preserve">contribute to </w:t>
        </w:r>
      </w:ins>
      <w:r w:rsidRPr="00B80B4B">
        <w:rPr>
          <w:rFonts w:ascii="Courier New" w:hAnsi="Courier New" w:cs="Courier New"/>
        </w:rPr>
        <w:t>the calculations of other</w:t>
      </w:r>
      <w:r w:rsidR="00503058">
        <w:rPr>
          <w:rFonts w:ascii="Courier New" w:hAnsi="Courier New" w:cs="Courier New"/>
        </w:rPr>
        <w:t xml:space="preserve"> data</w:t>
      </w:r>
      <w:r w:rsidRPr="00B80B4B">
        <w:rPr>
          <w:rFonts w:ascii="Courier New" w:hAnsi="Courier New" w:cs="Courier New"/>
        </w:rPr>
        <w:t xml:space="preserve">? </w:t>
      </w:r>
      <w:ins w:id="28" w:author="S Körber" w:date="2020-09-10T17:20:00Z">
        <w:r w:rsidR="00CF4480">
          <w:rPr>
            <w:rFonts w:ascii="Courier New" w:hAnsi="Courier New" w:cs="Courier New"/>
          </w:rPr>
          <w:t xml:space="preserve">Scholars, </w:t>
        </w:r>
      </w:ins>
      <w:del w:id="29" w:author="S Körber" w:date="2020-09-10T17:20:00Z">
        <w:r w:rsidRPr="00B80B4B" w:rsidDel="00CF4480">
          <w:rPr>
            <w:rFonts w:ascii="Courier New" w:hAnsi="Courier New" w:cs="Courier New"/>
          </w:rPr>
          <w:delText xml:space="preserve">Scientists </w:delText>
        </w:r>
      </w:del>
      <w:ins w:id="30" w:author="S Körber" w:date="2020-09-10T17:20:00Z">
        <w:r w:rsidR="00CF4480">
          <w:rPr>
            <w:rFonts w:ascii="Courier New" w:hAnsi="Courier New" w:cs="Courier New"/>
          </w:rPr>
          <w:t>s</w:t>
        </w:r>
        <w:r w:rsidR="00CF4480" w:rsidRPr="00B80B4B">
          <w:rPr>
            <w:rFonts w:ascii="Courier New" w:hAnsi="Courier New" w:cs="Courier New"/>
          </w:rPr>
          <w:t xml:space="preserve">cientists </w:t>
        </w:r>
      </w:ins>
      <w:r w:rsidRPr="00B80B4B">
        <w:rPr>
          <w:rFonts w:ascii="Courier New" w:hAnsi="Courier New" w:cs="Courier New"/>
        </w:rPr>
        <w:t xml:space="preserve">or </w:t>
      </w:r>
      <w:r w:rsidR="00AF6A56">
        <w:rPr>
          <w:rFonts w:ascii="Courier New" w:hAnsi="Courier New" w:cs="Courier New"/>
        </w:rPr>
        <w:t xml:space="preserve">other </w:t>
      </w:r>
      <w:r w:rsidRPr="00B80B4B">
        <w:rPr>
          <w:rFonts w:ascii="Courier New" w:hAnsi="Courier New" w:cs="Courier New"/>
        </w:rPr>
        <w:t xml:space="preserve">users will thus be able to recognise </w:t>
      </w:r>
      <w:r w:rsidR="00AF6A56" w:rsidRPr="00AF6A56">
        <w:rPr>
          <w:rFonts w:ascii="Courier New" w:hAnsi="Courier New" w:cs="Courier New"/>
        </w:rPr>
        <w:t xml:space="preserve">the </w:t>
      </w:r>
      <w:r w:rsidRPr="00AF6A56">
        <w:rPr>
          <w:rFonts w:ascii="Courier New" w:hAnsi="Courier New" w:cs="Courier New"/>
        </w:rPr>
        <w:t>critical dependencies of their own data</w:t>
      </w:r>
      <w:r w:rsidRPr="00B80B4B">
        <w:rPr>
          <w:rFonts w:ascii="Courier New" w:hAnsi="Courier New" w:cs="Courier New"/>
        </w:rPr>
        <w:t xml:space="preserve"> and </w:t>
      </w:r>
      <w:r w:rsidR="00AF6A56">
        <w:rPr>
          <w:rFonts w:ascii="Courier New" w:hAnsi="Courier New" w:cs="Courier New"/>
        </w:rPr>
        <w:t>will therefore be able to</w:t>
      </w:r>
      <w:r w:rsidRPr="00B80B4B">
        <w:rPr>
          <w:rFonts w:ascii="Courier New" w:hAnsi="Courier New" w:cs="Courier New"/>
        </w:rPr>
        <w:t xml:space="preserve"> assess </w:t>
      </w:r>
      <w:r w:rsidR="00AF6A56">
        <w:rPr>
          <w:rFonts w:ascii="Courier New" w:hAnsi="Courier New" w:cs="Courier New"/>
        </w:rPr>
        <w:t xml:space="preserve">more effectively </w:t>
      </w:r>
      <w:r w:rsidRPr="00B80B4B">
        <w:rPr>
          <w:rFonts w:ascii="Courier New" w:hAnsi="Courier New" w:cs="Courier New"/>
        </w:rPr>
        <w:t xml:space="preserve">the scope of </w:t>
      </w:r>
      <w:r w:rsidR="008C07E3">
        <w:rPr>
          <w:rFonts w:ascii="Courier New" w:hAnsi="Courier New" w:cs="Courier New"/>
        </w:rPr>
        <w:t xml:space="preserve">the </w:t>
      </w:r>
      <w:r w:rsidRPr="00B80B4B">
        <w:rPr>
          <w:rFonts w:ascii="Courier New" w:hAnsi="Courier New" w:cs="Courier New"/>
        </w:rPr>
        <w:t xml:space="preserve">research data in </w:t>
      </w:r>
      <w:r w:rsidR="00AF6A56">
        <w:rPr>
          <w:rFonts w:ascii="Courier New" w:hAnsi="Courier New" w:cs="Courier New"/>
        </w:rPr>
        <w:t>the light</w:t>
      </w:r>
      <w:r w:rsidRPr="00B80B4B">
        <w:rPr>
          <w:rFonts w:ascii="Courier New" w:hAnsi="Courier New" w:cs="Courier New"/>
        </w:rPr>
        <w:t xml:space="preserve"> of a dynamically changing research landscape.</w:t>
      </w:r>
    </w:p>
    <w:p w14:paraId="10D7925C" w14:textId="77777777" w:rsidR="007C34EE" w:rsidRPr="00B80B4B" w:rsidRDefault="007C34EE" w:rsidP="007C34EE">
      <w:pPr>
        <w:pStyle w:val="NurText"/>
        <w:rPr>
          <w:rFonts w:ascii="Courier New" w:hAnsi="Courier New" w:cs="Courier New"/>
        </w:rPr>
      </w:pPr>
    </w:p>
    <w:p w14:paraId="39169EA7" w14:textId="6914AA33" w:rsidR="007C34EE" w:rsidRPr="00B80B4B" w:rsidRDefault="007C34EE" w:rsidP="007C34EE">
      <w:pPr>
        <w:pStyle w:val="NurText"/>
        <w:rPr>
          <w:rFonts w:ascii="Courier New" w:hAnsi="Courier New" w:cs="Courier New"/>
        </w:rPr>
      </w:pPr>
      <w:r w:rsidRPr="00B80B4B">
        <w:rPr>
          <w:rFonts w:ascii="Courier New" w:hAnsi="Courier New" w:cs="Courier New"/>
        </w:rPr>
        <w:t>The terminology (</w:t>
      </w:r>
      <w:r w:rsidR="00273A7C">
        <w:rPr>
          <w:rFonts w:ascii="Courier New" w:hAnsi="Courier New" w:cs="Courier New"/>
        </w:rPr>
        <w:t>that is,</w:t>
      </w:r>
      <w:r w:rsidRPr="00B80B4B">
        <w:rPr>
          <w:rFonts w:ascii="Courier New" w:hAnsi="Courier New" w:cs="Courier New"/>
        </w:rPr>
        <w:t xml:space="preserve"> </w:t>
      </w:r>
      <w:r w:rsidR="00273A7C">
        <w:rPr>
          <w:rFonts w:ascii="Courier New" w:hAnsi="Courier New" w:cs="Courier New"/>
        </w:rPr>
        <w:t xml:space="preserve">the </w:t>
      </w:r>
      <w:r w:rsidRPr="00B80B4B">
        <w:rPr>
          <w:rFonts w:ascii="Courier New" w:hAnsi="Courier New" w:cs="Courier New"/>
        </w:rPr>
        <w:t xml:space="preserve">technical language, </w:t>
      </w:r>
      <w:r w:rsidR="00273A7C">
        <w:rPr>
          <w:rFonts w:ascii="Courier New" w:hAnsi="Courier New" w:cs="Courier New"/>
        </w:rPr>
        <w:t xml:space="preserve">the </w:t>
      </w:r>
      <w:r w:rsidRPr="00B80B4B">
        <w:rPr>
          <w:rFonts w:ascii="Courier New" w:hAnsi="Courier New" w:cs="Courier New"/>
        </w:rPr>
        <w:t xml:space="preserve">disciplinary categorisations or conventions) </w:t>
      </w:r>
      <w:r w:rsidR="00273A7C">
        <w:rPr>
          <w:rFonts w:ascii="Courier New" w:hAnsi="Courier New" w:cs="Courier New"/>
        </w:rPr>
        <w:t xml:space="preserve">that </w:t>
      </w:r>
      <w:r w:rsidRPr="00B80B4B">
        <w:rPr>
          <w:rFonts w:ascii="Courier New" w:hAnsi="Courier New" w:cs="Courier New"/>
        </w:rPr>
        <w:t>relat</w:t>
      </w:r>
      <w:r w:rsidR="00273A7C">
        <w:rPr>
          <w:rFonts w:ascii="Courier New" w:hAnsi="Courier New" w:cs="Courier New"/>
        </w:rPr>
        <w:t>es</w:t>
      </w:r>
      <w:r w:rsidRPr="00B80B4B">
        <w:rPr>
          <w:rFonts w:ascii="Courier New" w:hAnsi="Courier New" w:cs="Courier New"/>
        </w:rPr>
        <w:t xml:space="preserve"> to </w:t>
      </w:r>
      <w:r w:rsidR="00273A7C">
        <w:rPr>
          <w:rFonts w:ascii="Courier New" w:hAnsi="Courier New" w:cs="Courier New"/>
        </w:rPr>
        <w:t xml:space="preserve">the </w:t>
      </w:r>
      <w:r w:rsidRPr="00B80B4B">
        <w:rPr>
          <w:rFonts w:ascii="Courier New" w:hAnsi="Courier New" w:cs="Courier New"/>
        </w:rPr>
        <w:t xml:space="preserve">research </w:t>
      </w:r>
      <w:r w:rsidRPr="008C07E3">
        <w:rPr>
          <w:rFonts w:ascii="Courier New" w:hAnsi="Courier New" w:cs="Courier New"/>
        </w:rPr>
        <w:t>objects</w:t>
      </w:r>
      <w:r w:rsidRPr="00B80B4B">
        <w:rPr>
          <w:rFonts w:ascii="Courier New" w:hAnsi="Courier New" w:cs="Courier New"/>
        </w:rPr>
        <w:t xml:space="preserve"> </w:t>
      </w:r>
      <w:r w:rsidR="00273A7C">
        <w:rPr>
          <w:rFonts w:ascii="Courier New" w:hAnsi="Courier New" w:cs="Courier New"/>
        </w:rPr>
        <w:t>will</w:t>
      </w:r>
      <w:r w:rsidRPr="00B80B4B">
        <w:rPr>
          <w:rFonts w:ascii="Courier New" w:hAnsi="Courier New" w:cs="Courier New"/>
        </w:rPr>
        <w:t xml:space="preserve"> </w:t>
      </w:r>
      <w:r w:rsidR="00273A7C">
        <w:rPr>
          <w:rFonts w:ascii="Courier New" w:hAnsi="Courier New" w:cs="Courier New"/>
        </w:rPr>
        <w:t xml:space="preserve">be </w:t>
      </w:r>
      <w:r w:rsidRPr="00B80B4B">
        <w:rPr>
          <w:rFonts w:ascii="Courier New" w:hAnsi="Courier New" w:cs="Courier New"/>
        </w:rPr>
        <w:t>largely developed by the project</w:t>
      </w:r>
      <w:r w:rsidR="00273A7C">
        <w:rPr>
          <w:rFonts w:ascii="Courier New" w:hAnsi="Courier New" w:cs="Courier New"/>
        </w:rPr>
        <w:t xml:space="preserve"> members</w:t>
      </w:r>
      <w:r w:rsidRPr="00B80B4B">
        <w:rPr>
          <w:rFonts w:ascii="Courier New" w:hAnsi="Courier New" w:cs="Courier New"/>
        </w:rPr>
        <w:t xml:space="preserve"> </w:t>
      </w:r>
      <w:r w:rsidR="00273A7C">
        <w:rPr>
          <w:rFonts w:ascii="Courier New" w:hAnsi="Courier New" w:cs="Courier New"/>
        </w:rPr>
        <w:t>from</w:t>
      </w:r>
      <w:r w:rsidRPr="00B80B4B">
        <w:rPr>
          <w:rFonts w:ascii="Courier New" w:hAnsi="Courier New" w:cs="Courier New"/>
        </w:rPr>
        <w:t xml:space="preserve"> the </w:t>
      </w:r>
      <w:r w:rsidR="00273A7C">
        <w:rPr>
          <w:rFonts w:ascii="Courier New" w:hAnsi="Courier New" w:cs="Courier New"/>
        </w:rPr>
        <w:t xml:space="preserve">language used in their </w:t>
      </w:r>
      <w:r w:rsidRPr="00B80B4B">
        <w:rPr>
          <w:rFonts w:ascii="Courier New" w:hAnsi="Courier New" w:cs="Courier New"/>
        </w:rPr>
        <w:t>disciplin</w:t>
      </w:r>
      <w:r w:rsidR="00273A7C">
        <w:rPr>
          <w:rFonts w:ascii="Courier New" w:hAnsi="Courier New" w:cs="Courier New"/>
        </w:rPr>
        <w:t>es</w:t>
      </w:r>
      <w:r w:rsidRPr="00B80B4B">
        <w:rPr>
          <w:rFonts w:ascii="Courier New" w:hAnsi="Courier New" w:cs="Courier New"/>
        </w:rPr>
        <w:t xml:space="preserve"> and </w:t>
      </w:r>
      <w:r w:rsidR="00273A7C">
        <w:rPr>
          <w:rFonts w:ascii="Courier New" w:hAnsi="Courier New" w:cs="Courier New"/>
        </w:rPr>
        <w:t xml:space="preserve">will be </w:t>
      </w:r>
      <w:r w:rsidRPr="00B80B4B">
        <w:rPr>
          <w:rFonts w:ascii="Courier New" w:hAnsi="Courier New" w:cs="Courier New"/>
        </w:rPr>
        <w:t xml:space="preserve">standardised </w:t>
      </w:r>
      <w:r w:rsidR="00B45419">
        <w:rPr>
          <w:rFonts w:ascii="Courier New" w:hAnsi="Courier New" w:cs="Courier New"/>
        </w:rPr>
        <w:t>by communicating</w:t>
      </w:r>
      <w:r w:rsidRPr="00B45419">
        <w:rPr>
          <w:rFonts w:ascii="Courier New" w:hAnsi="Courier New" w:cs="Courier New"/>
        </w:rPr>
        <w:t xml:space="preserve"> </w:t>
      </w:r>
      <w:r w:rsidR="00447532" w:rsidRPr="00E11421">
        <w:rPr>
          <w:rFonts w:ascii="Courier New" w:hAnsi="Courier New" w:cs="Courier New"/>
        </w:rPr>
        <w:t>with</w:t>
      </w:r>
      <w:r w:rsidRPr="00B80B4B">
        <w:rPr>
          <w:rFonts w:ascii="Courier New" w:hAnsi="Courier New" w:cs="Courier New"/>
        </w:rPr>
        <w:t xml:space="preserve"> </w:t>
      </w:r>
      <w:r w:rsidR="00F2421D">
        <w:rPr>
          <w:rFonts w:ascii="Courier New" w:hAnsi="Courier New" w:cs="Courier New"/>
        </w:rPr>
        <w:t>each</w:t>
      </w:r>
      <w:r w:rsidRPr="00B80B4B">
        <w:rPr>
          <w:rFonts w:ascii="Courier New" w:hAnsi="Courier New" w:cs="Courier New"/>
        </w:rPr>
        <w:t xml:space="preserve"> specific community. In most cases, </w:t>
      </w:r>
      <w:r w:rsidR="00526712">
        <w:rPr>
          <w:rFonts w:ascii="Courier New" w:hAnsi="Courier New" w:cs="Courier New"/>
        </w:rPr>
        <w:t xml:space="preserve">the research projects will already have </w:t>
      </w:r>
      <w:r w:rsidRPr="00B80B4B">
        <w:rPr>
          <w:rFonts w:ascii="Courier New" w:hAnsi="Courier New" w:cs="Courier New"/>
        </w:rPr>
        <w:t xml:space="preserve">an appropriate nomenclature </w:t>
      </w:r>
      <w:r w:rsidR="00526712">
        <w:rPr>
          <w:rFonts w:ascii="Courier New" w:hAnsi="Courier New" w:cs="Courier New"/>
        </w:rPr>
        <w:t>in place</w:t>
      </w:r>
      <w:r w:rsidRPr="00B80B4B">
        <w:rPr>
          <w:rFonts w:ascii="Courier New" w:hAnsi="Courier New" w:cs="Courier New"/>
        </w:rPr>
        <w:t xml:space="preserve">, </w:t>
      </w:r>
      <w:r w:rsidR="00B45419">
        <w:rPr>
          <w:rFonts w:ascii="Courier New" w:hAnsi="Courier New" w:cs="Courier New"/>
        </w:rPr>
        <w:t>which</w:t>
      </w:r>
      <w:r w:rsidR="00526712">
        <w:rPr>
          <w:rFonts w:ascii="Courier New" w:hAnsi="Courier New" w:cs="Courier New"/>
        </w:rPr>
        <w:t xml:space="preserve"> will be</w:t>
      </w:r>
      <w:r w:rsidRPr="00B80B4B">
        <w:rPr>
          <w:rFonts w:ascii="Courier New" w:hAnsi="Courier New" w:cs="Courier New"/>
        </w:rPr>
        <w:t xml:space="preserve"> used by the NFDI4SD to prepare all </w:t>
      </w:r>
      <w:r w:rsidR="00273A7C">
        <w:rPr>
          <w:rFonts w:ascii="Courier New" w:hAnsi="Courier New" w:cs="Courier New"/>
        </w:rPr>
        <w:t xml:space="preserve">the </w:t>
      </w:r>
      <w:r w:rsidRPr="00B80B4B">
        <w:rPr>
          <w:rFonts w:ascii="Courier New" w:hAnsi="Courier New" w:cs="Courier New"/>
        </w:rPr>
        <w:t xml:space="preserve">data. </w:t>
      </w:r>
      <w:r w:rsidR="00447532">
        <w:rPr>
          <w:rFonts w:ascii="Courier New" w:hAnsi="Courier New" w:cs="Courier New"/>
        </w:rPr>
        <w:t>The members of e</w:t>
      </w:r>
      <w:r w:rsidRPr="00B80B4B">
        <w:rPr>
          <w:rFonts w:ascii="Courier New" w:hAnsi="Courier New" w:cs="Courier New"/>
        </w:rPr>
        <w:t xml:space="preserve">ach additional research project </w:t>
      </w:r>
      <w:r w:rsidR="00526712">
        <w:rPr>
          <w:rFonts w:ascii="Courier New" w:hAnsi="Courier New" w:cs="Courier New"/>
        </w:rPr>
        <w:t xml:space="preserve">will contribute </w:t>
      </w:r>
      <w:r w:rsidRPr="00B80B4B">
        <w:rPr>
          <w:rFonts w:ascii="Courier New" w:hAnsi="Courier New" w:cs="Courier New"/>
        </w:rPr>
        <w:t>to build</w:t>
      </w:r>
      <w:r w:rsidR="00526712">
        <w:rPr>
          <w:rFonts w:ascii="Courier New" w:hAnsi="Courier New" w:cs="Courier New"/>
        </w:rPr>
        <w:t>ing</w:t>
      </w:r>
      <w:r w:rsidRPr="00B80B4B">
        <w:rPr>
          <w:rFonts w:ascii="Courier New" w:hAnsi="Courier New" w:cs="Courier New"/>
        </w:rPr>
        <w:t xml:space="preserve"> a network of semantically related research terminolog</w:t>
      </w:r>
      <w:r w:rsidR="00526712">
        <w:rPr>
          <w:rFonts w:ascii="Courier New" w:hAnsi="Courier New" w:cs="Courier New"/>
        </w:rPr>
        <w:t>y</w:t>
      </w:r>
      <w:r w:rsidRPr="00B80B4B">
        <w:rPr>
          <w:rFonts w:ascii="Courier New" w:hAnsi="Courier New" w:cs="Courier New"/>
        </w:rPr>
        <w:t xml:space="preserve">. </w:t>
      </w:r>
      <w:r w:rsidR="00526712">
        <w:rPr>
          <w:rFonts w:ascii="Courier New" w:hAnsi="Courier New" w:cs="Courier New"/>
        </w:rPr>
        <w:t>With the help of</w:t>
      </w:r>
      <w:r w:rsidRPr="00B80B4B">
        <w:rPr>
          <w:rFonts w:ascii="Courier New" w:hAnsi="Courier New" w:cs="Courier New"/>
        </w:rPr>
        <w:t xml:space="preserve"> this terminology, the research data </w:t>
      </w:r>
      <w:r w:rsidR="00526712">
        <w:rPr>
          <w:rFonts w:ascii="Courier New" w:hAnsi="Courier New" w:cs="Courier New"/>
        </w:rPr>
        <w:t xml:space="preserve">will </w:t>
      </w:r>
      <w:r w:rsidRPr="00B80B4B">
        <w:rPr>
          <w:rFonts w:ascii="Courier New" w:hAnsi="Courier New" w:cs="Courier New"/>
        </w:rPr>
        <w:t xml:space="preserve">describe the properties of </w:t>
      </w:r>
      <w:r w:rsidR="00B45419">
        <w:rPr>
          <w:rFonts w:ascii="Courier New" w:hAnsi="Courier New" w:cs="Courier New"/>
        </w:rPr>
        <w:t>the</w:t>
      </w:r>
      <w:r w:rsidRPr="00B80B4B">
        <w:rPr>
          <w:rFonts w:ascii="Courier New" w:hAnsi="Courier New" w:cs="Courier New"/>
        </w:rPr>
        <w:t xml:space="preserve"> group of objects under investigation and </w:t>
      </w:r>
      <w:r w:rsidR="00B45419">
        <w:rPr>
          <w:rFonts w:ascii="Courier New" w:hAnsi="Courier New" w:cs="Courier New"/>
        </w:rPr>
        <w:t xml:space="preserve">the data </w:t>
      </w:r>
      <w:r w:rsidR="00594568">
        <w:rPr>
          <w:rFonts w:ascii="Courier New" w:hAnsi="Courier New" w:cs="Courier New"/>
        </w:rPr>
        <w:t xml:space="preserve">will </w:t>
      </w:r>
      <w:r w:rsidR="00447532">
        <w:rPr>
          <w:rFonts w:ascii="Courier New" w:hAnsi="Courier New" w:cs="Courier New"/>
        </w:rPr>
        <w:t xml:space="preserve">therefore </w:t>
      </w:r>
      <w:r w:rsidRPr="00B80B4B">
        <w:rPr>
          <w:rFonts w:ascii="Courier New" w:hAnsi="Courier New" w:cs="Courier New"/>
        </w:rPr>
        <w:t xml:space="preserve">become the empirical basis for the evaluation of general </w:t>
      </w:r>
      <w:del w:id="31" w:author="S Körber" w:date="2020-09-12T19:33:00Z">
        <w:r w:rsidRPr="001E3F14" w:rsidDel="0070070B">
          <w:rPr>
            <w:rFonts w:ascii="Courier New" w:hAnsi="Courier New" w:cs="Courier New"/>
          </w:rPr>
          <w:delText>scientific</w:delText>
        </w:r>
        <w:r w:rsidRPr="00B80B4B" w:rsidDel="0070070B">
          <w:rPr>
            <w:rFonts w:ascii="Courier New" w:hAnsi="Courier New" w:cs="Courier New"/>
          </w:rPr>
          <w:delText xml:space="preserve"> </w:delText>
        </w:r>
      </w:del>
      <w:r w:rsidRPr="00B80B4B">
        <w:rPr>
          <w:rFonts w:ascii="Courier New" w:hAnsi="Courier New" w:cs="Courier New"/>
        </w:rPr>
        <w:t>findings.</w:t>
      </w:r>
    </w:p>
    <w:p w14:paraId="33D12E3B" w14:textId="77777777" w:rsidR="007C34EE" w:rsidRPr="00B80B4B" w:rsidRDefault="007C34EE" w:rsidP="007C34EE">
      <w:pPr>
        <w:pStyle w:val="NurText"/>
        <w:rPr>
          <w:rFonts w:ascii="Courier New" w:hAnsi="Courier New" w:cs="Courier New"/>
        </w:rPr>
      </w:pPr>
    </w:p>
    <w:p w14:paraId="7AE764CC" w14:textId="2EF3CB63" w:rsidR="007C34EE" w:rsidRPr="00B80B4B" w:rsidRDefault="007C34EE" w:rsidP="007C34EE">
      <w:pPr>
        <w:pStyle w:val="NurText"/>
        <w:rPr>
          <w:rFonts w:ascii="Courier New" w:hAnsi="Courier New" w:cs="Courier New"/>
        </w:rPr>
      </w:pPr>
      <w:proofErr w:type="gramStart"/>
      <w:r w:rsidRPr="00B80B4B">
        <w:rPr>
          <w:rFonts w:ascii="Courier New" w:hAnsi="Courier New" w:cs="Courier New"/>
        </w:rPr>
        <w:t>The NFDI4SD</w:t>
      </w:r>
      <w:r w:rsidR="00832FBD">
        <w:rPr>
          <w:rFonts w:ascii="Courier New" w:hAnsi="Courier New" w:cs="Courier New"/>
        </w:rPr>
        <w:t>’s</w:t>
      </w:r>
      <w:r w:rsidRPr="00B80B4B">
        <w:rPr>
          <w:rFonts w:ascii="Courier New" w:hAnsi="Courier New" w:cs="Courier New"/>
        </w:rPr>
        <w:t xml:space="preserve"> services </w:t>
      </w:r>
      <w:r w:rsidR="00903745">
        <w:rPr>
          <w:rFonts w:ascii="Courier New" w:hAnsi="Courier New" w:cs="Courier New"/>
        </w:rPr>
        <w:t>aim</w:t>
      </w:r>
      <w:r w:rsidR="00832FBD">
        <w:rPr>
          <w:rFonts w:ascii="Courier New" w:hAnsi="Courier New" w:cs="Courier New"/>
        </w:rPr>
        <w:t xml:space="preserve"> to </w:t>
      </w:r>
      <w:r w:rsidRPr="00B80B4B">
        <w:rPr>
          <w:rFonts w:ascii="Courier New" w:hAnsi="Courier New" w:cs="Courier New"/>
        </w:rPr>
        <w:t xml:space="preserve">be easy to understand </w:t>
      </w:r>
      <w:r w:rsidR="00447532">
        <w:rPr>
          <w:rFonts w:ascii="Courier New" w:hAnsi="Courier New" w:cs="Courier New"/>
        </w:rPr>
        <w:t xml:space="preserve">and </w:t>
      </w:r>
      <w:r w:rsidR="00DD5F0B">
        <w:rPr>
          <w:rFonts w:ascii="Courier New" w:hAnsi="Courier New" w:cs="Courier New"/>
        </w:rPr>
        <w:t>user friendly</w:t>
      </w:r>
      <w:r w:rsidRPr="00B80B4B">
        <w:rPr>
          <w:rFonts w:ascii="Courier New" w:hAnsi="Courier New" w:cs="Courier New"/>
        </w:rPr>
        <w:t>.</w:t>
      </w:r>
      <w:proofErr w:type="gramEnd"/>
      <w:r w:rsidRPr="00B80B4B">
        <w:rPr>
          <w:rFonts w:ascii="Courier New" w:hAnsi="Courier New" w:cs="Courier New"/>
        </w:rPr>
        <w:t xml:space="preserve"> </w:t>
      </w:r>
      <w:r w:rsidR="00DD5F0B">
        <w:rPr>
          <w:rFonts w:ascii="Courier New" w:hAnsi="Courier New" w:cs="Courier New"/>
        </w:rPr>
        <w:t>Once registered</w:t>
      </w:r>
      <w:r w:rsidRPr="00B80B4B">
        <w:rPr>
          <w:rFonts w:ascii="Courier New" w:hAnsi="Courier New" w:cs="Courier New"/>
        </w:rPr>
        <w:t xml:space="preserve">, </w:t>
      </w:r>
      <w:r w:rsidR="00903745">
        <w:rPr>
          <w:rFonts w:ascii="Courier New" w:hAnsi="Courier New" w:cs="Courier New"/>
        </w:rPr>
        <w:t xml:space="preserve">all </w:t>
      </w:r>
      <w:r w:rsidRPr="00B80B4B">
        <w:rPr>
          <w:rFonts w:ascii="Courier New" w:hAnsi="Courier New" w:cs="Courier New"/>
        </w:rPr>
        <w:t xml:space="preserve">researchers </w:t>
      </w:r>
      <w:r w:rsidR="00903745">
        <w:rPr>
          <w:rFonts w:ascii="Courier New" w:hAnsi="Courier New" w:cs="Courier New"/>
        </w:rPr>
        <w:t xml:space="preserve">will </w:t>
      </w:r>
      <w:r w:rsidRPr="00B80B4B">
        <w:rPr>
          <w:rFonts w:ascii="Courier New" w:hAnsi="Courier New" w:cs="Courier New"/>
        </w:rPr>
        <w:t xml:space="preserve">receive </w:t>
      </w:r>
      <w:r w:rsidRPr="00903745">
        <w:rPr>
          <w:rFonts w:ascii="Courier New" w:hAnsi="Courier New" w:cs="Courier New"/>
        </w:rPr>
        <w:t>authorisation</w:t>
      </w:r>
      <w:r w:rsidRPr="00B80B4B">
        <w:rPr>
          <w:rFonts w:ascii="Courier New" w:hAnsi="Courier New" w:cs="Courier New"/>
        </w:rPr>
        <w:t xml:space="preserve"> to </w:t>
      </w:r>
      <w:r w:rsidR="00903745">
        <w:rPr>
          <w:rFonts w:ascii="Courier New" w:hAnsi="Courier New" w:cs="Courier New"/>
        </w:rPr>
        <w:t xml:space="preserve">access </w:t>
      </w:r>
      <w:r w:rsidRPr="00B80B4B">
        <w:rPr>
          <w:rFonts w:ascii="Courier New" w:hAnsi="Courier New" w:cs="Courier New"/>
        </w:rPr>
        <w:t>the NFDI4SD</w:t>
      </w:r>
      <w:r w:rsidR="00903745">
        <w:rPr>
          <w:rFonts w:ascii="Courier New" w:hAnsi="Courier New" w:cs="Courier New"/>
        </w:rPr>
        <w:t>’s</w:t>
      </w:r>
      <w:r w:rsidRPr="00B80B4B">
        <w:rPr>
          <w:rFonts w:ascii="Courier New" w:hAnsi="Courier New" w:cs="Courier New"/>
        </w:rPr>
        <w:t xml:space="preserve"> cloud services.</w:t>
      </w:r>
    </w:p>
    <w:p w14:paraId="1A12DE5F" w14:textId="77777777" w:rsidR="007C34EE" w:rsidRPr="00B80B4B" w:rsidRDefault="007C34EE" w:rsidP="007C34EE">
      <w:pPr>
        <w:pStyle w:val="NurText"/>
        <w:rPr>
          <w:rFonts w:ascii="Courier New" w:hAnsi="Courier New" w:cs="Courier New"/>
        </w:rPr>
      </w:pPr>
    </w:p>
    <w:p w14:paraId="60E9AA84" w14:textId="27910C56" w:rsidR="007C34EE" w:rsidRPr="00B80B4B" w:rsidRDefault="007C34EE" w:rsidP="007C34EE">
      <w:pPr>
        <w:pStyle w:val="NurText"/>
        <w:rPr>
          <w:rFonts w:ascii="Courier New" w:hAnsi="Courier New" w:cs="Courier New"/>
        </w:rPr>
      </w:pPr>
      <w:r w:rsidRPr="00B80B4B">
        <w:rPr>
          <w:rFonts w:ascii="Courier New" w:hAnsi="Courier New" w:cs="Courier New"/>
        </w:rPr>
        <w:t xml:space="preserve">  - Researchers of all qualification levels and group sizes </w:t>
      </w:r>
      <w:r w:rsidR="00447532">
        <w:rPr>
          <w:rFonts w:ascii="Courier New" w:hAnsi="Courier New" w:cs="Courier New"/>
        </w:rPr>
        <w:t xml:space="preserve">will </w:t>
      </w:r>
      <w:r w:rsidRPr="00B80B4B">
        <w:rPr>
          <w:rFonts w:ascii="Courier New" w:hAnsi="Courier New" w:cs="Courier New"/>
        </w:rPr>
        <w:t>control the requirements of the NFDI4SD</w:t>
      </w:r>
      <w:r w:rsidR="00447532">
        <w:rPr>
          <w:rFonts w:ascii="Courier New" w:hAnsi="Courier New" w:cs="Courier New"/>
        </w:rPr>
        <w:t>’s</w:t>
      </w:r>
      <w:r w:rsidRPr="00B80B4B">
        <w:rPr>
          <w:rFonts w:ascii="Courier New" w:hAnsi="Courier New" w:cs="Courier New"/>
        </w:rPr>
        <w:t xml:space="preserve"> services through the needs of their research projects. A group </w:t>
      </w:r>
      <w:r w:rsidRPr="003A156D">
        <w:rPr>
          <w:rFonts w:ascii="Courier New" w:hAnsi="Courier New" w:cs="Courier New"/>
        </w:rPr>
        <w:t xml:space="preserve">of </w:t>
      </w:r>
      <w:r w:rsidRPr="00B80B4B">
        <w:rPr>
          <w:rFonts w:ascii="Courier New" w:hAnsi="Courier New" w:cs="Courier New"/>
        </w:rPr>
        <w:t>co-spokespe</w:t>
      </w:r>
      <w:r w:rsidR="003A156D">
        <w:rPr>
          <w:rFonts w:ascii="Courier New" w:hAnsi="Courier New" w:cs="Courier New"/>
        </w:rPr>
        <w:t>ople</w:t>
      </w:r>
      <w:r w:rsidRPr="00B80B4B">
        <w:rPr>
          <w:rFonts w:ascii="Courier New" w:hAnsi="Courier New" w:cs="Courier New"/>
        </w:rPr>
        <w:t xml:space="preserve"> </w:t>
      </w:r>
      <w:r w:rsidR="003A156D">
        <w:rPr>
          <w:rFonts w:ascii="Courier New" w:hAnsi="Courier New" w:cs="Courier New"/>
        </w:rPr>
        <w:t>from</w:t>
      </w:r>
      <w:r w:rsidRPr="00B80B4B">
        <w:rPr>
          <w:rFonts w:ascii="Courier New" w:hAnsi="Courier New" w:cs="Courier New"/>
        </w:rPr>
        <w:t xml:space="preserve"> task area </w:t>
      </w:r>
      <w:r w:rsidR="00447532">
        <w:rPr>
          <w:rFonts w:ascii="Courier New" w:hAnsi="Courier New" w:cs="Courier New"/>
        </w:rPr>
        <w:t>one –</w:t>
      </w:r>
      <w:r w:rsidR="00F2421D">
        <w:rPr>
          <w:rFonts w:ascii="Courier New" w:hAnsi="Courier New" w:cs="Courier New"/>
        </w:rPr>
        <w:t xml:space="preserve"> </w:t>
      </w:r>
      <w:r w:rsidRPr="00B80B4B">
        <w:rPr>
          <w:rFonts w:ascii="Courier New" w:hAnsi="Courier New" w:cs="Courier New"/>
        </w:rPr>
        <w:t xml:space="preserve">**TA1 (research fields)** </w:t>
      </w:r>
      <w:r w:rsidR="00447532">
        <w:rPr>
          <w:rFonts w:ascii="Courier New" w:hAnsi="Courier New" w:cs="Courier New"/>
        </w:rPr>
        <w:t xml:space="preserve">– will </w:t>
      </w:r>
      <w:r w:rsidRPr="00B80B4B">
        <w:rPr>
          <w:rFonts w:ascii="Courier New" w:hAnsi="Courier New" w:cs="Courier New"/>
        </w:rPr>
        <w:t xml:space="preserve">mediate and monitor the coordination process and </w:t>
      </w:r>
      <w:r w:rsidR="003A156D">
        <w:rPr>
          <w:rFonts w:ascii="Courier New" w:hAnsi="Courier New" w:cs="Courier New"/>
        </w:rPr>
        <w:t>will introduce</w:t>
      </w:r>
      <w:r w:rsidRPr="00B80B4B">
        <w:rPr>
          <w:rFonts w:ascii="Courier New" w:hAnsi="Courier New" w:cs="Courier New"/>
        </w:rPr>
        <w:t xml:space="preserve"> the interests of the researchers to the </w:t>
      </w:r>
      <w:r w:rsidR="003A156D" w:rsidRPr="00B80B4B">
        <w:rPr>
          <w:rFonts w:ascii="Courier New" w:hAnsi="Courier New" w:cs="Courier New"/>
        </w:rPr>
        <w:t>NFDI4SD</w:t>
      </w:r>
      <w:r w:rsidR="003A156D">
        <w:rPr>
          <w:rFonts w:ascii="Courier New" w:hAnsi="Courier New" w:cs="Courier New"/>
        </w:rPr>
        <w:t>’s</w:t>
      </w:r>
      <w:r w:rsidR="003A156D" w:rsidRPr="00B80B4B">
        <w:rPr>
          <w:rFonts w:ascii="Courier New" w:hAnsi="Courier New" w:cs="Courier New"/>
        </w:rPr>
        <w:t xml:space="preserve"> </w:t>
      </w:r>
      <w:r w:rsidRPr="00B80B4B">
        <w:rPr>
          <w:rFonts w:ascii="Courier New" w:hAnsi="Courier New" w:cs="Courier New"/>
        </w:rPr>
        <w:t xml:space="preserve">steering committee. </w:t>
      </w:r>
      <w:r w:rsidR="003A156D">
        <w:rPr>
          <w:rFonts w:ascii="Courier New" w:hAnsi="Courier New" w:cs="Courier New"/>
        </w:rPr>
        <w:t>As demand grows</w:t>
      </w:r>
      <w:r w:rsidRPr="00B80B4B">
        <w:rPr>
          <w:rFonts w:ascii="Courier New" w:hAnsi="Courier New" w:cs="Courier New"/>
        </w:rPr>
        <w:t xml:space="preserve"> and the research fields</w:t>
      </w:r>
      <w:r w:rsidR="003A156D">
        <w:rPr>
          <w:rFonts w:ascii="Courier New" w:hAnsi="Courier New" w:cs="Courier New"/>
        </w:rPr>
        <w:t xml:space="preserve"> increasingly </w:t>
      </w:r>
      <w:r w:rsidR="003A156D">
        <w:rPr>
          <w:rFonts w:ascii="Courier New" w:hAnsi="Courier New" w:cs="Courier New"/>
        </w:rPr>
        <w:lastRenderedPageBreak/>
        <w:t>differentiate</w:t>
      </w:r>
      <w:r w:rsidRPr="00B80B4B">
        <w:rPr>
          <w:rFonts w:ascii="Courier New" w:hAnsi="Courier New" w:cs="Courier New"/>
        </w:rPr>
        <w:t xml:space="preserve">, </w:t>
      </w:r>
      <w:r w:rsidR="003A156D">
        <w:rPr>
          <w:rFonts w:ascii="Courier New" w:hAnsi="Courier New" w:cs="Courier New"/>
        </w:rPr>
        <w:t xml:space="preserve">membership of </w:t>
      </w:r>
      <w:r w:rsidRPr="00B80B4B">
        <w:rPr>
          <w:rFonts w:ascii="Courier New" w:hAnsi="Courier New" w:cs="Courier New"/>
        </w:rPr>
        <w:t>the group of co-spokespe</w:t>
      </w:r>
      <w:r w:rsidR="003A156D">
        <w:rPr>
          <w:rFonts w:ascii="Courier New" w:hAnsi="Courier New" w:cs="Courier New"/>
        </w:rPr>
        <w:t>ople</w:t>
      </w:r>
      <w:r w:rsidRPr="00B80B4B">
        <w:rPr>
          <w:rFonts w:ascii="Courier New" w:hAnsi="Courier New" w:cs="Courier New"/>
        </w:rPr>
        <w:t xml:space="preserve"> </w:t>
      </w:r>
      <w:r w:rsidR="003A156D">
        <w:rPr>
          <w:rFonts w:ascii="Courier New" w:hAnsi="Courier New" w:cs="Courier New"/>
        </w:rPr>
        <w:t>is</w:t>
      </w:r>
      <w:r w:rsidRPr="00B80B4B">
        <w:rPr>
          <w:rFonts w:ascii="Courier New" w:hAnsi="Courier New" w:cs="Courier New"/>
        </w:rPr>
        <w:t xml:space="preserve"> likely </w:t>
      </w:r>
      <w:r w:rsidR="003A156D">
        <w:rPr>
          <w:rFonts w:ascii="Courier New" w:hAnsi="Courier New" w:cs="Courier New"/>
        </w:rPr>
        <w:t>to</w:t>
      </w:r>
      <w:r w:rsidRPr="00B80B4B">
        <w:rPr>
          <w:rFonts w:ascii="Courier New" w:hAnsi="Courier New" w:cs="Courier New"/>
        </w:rPr>
        <w:t xml:space="preserve"> </w:t>
      </w:r>
      <w:r w:rsidR="00F2421D">
        <w:rPr>
          <w:rFonts w:ascii="Courier New" w:hAnsi="Courier New" w:cs="Courier New"/>
        </w:rPr>
        <w:t xml:space="preserve">be </w:t>
      </w:r>
      <w:r w:rsidRPr="00B80B4B">
        <w:rPr>
          <w:rFonts w:ascii="Courier New" w:hAnsi="Courier New" w:cs="Courier New"/>
        </w:rPr>
        <w:t>ex</w:t>
      </w:r>
      <w:r w:rsidR="003A156D">
        <w:rPr>
          <w:rFonts w:ascii="Courier New" w:hAnsi="Courier New" w:cs="Courier New"/>
        </w:rPr>
        <w:t>tended</w:t>
      </w:r>
      <w:r w:rsidRPr="00B80B4B">
        <w:rPr>
          <w:rFonts w:ascii="Courier New" w:hAnsi="Courier New" w:cs="Courier New"/>
        </w:rPr>
        <w:t>.</w:t>
      </w:r>
    </w:p>
    <w:p w14:paraId="7F3F7925" w14:textId="77777777" w:rsidR="007C34EE" w:rsidRPr="00B80B4B" w:rsidRDefault="007C34EE" w:rsidP="007C34EE">
      <w:pPr>
        <w:pStyle w:val="NurText"/>
        <w:rPr>
          <w:rFonts w:ascii="Courier New" w:hAnsi="Courier New" w:cs="Courier New"/>
        </w:rPr>
      </w:pPr>
    </w:p>
    <w:p w14:paraId="41176F8F" w14:textId="67EEA204" w:rsidR="007C34EE" w:rsidRPr="00B80B4B" w:rsidRDefault="007C34EE" w:rsidP="007C34EE">
      <w:pPr>
        <w:pStyle w:val="NurText"/>
        <w:rPr>
          <w:rFonts w:ascii="Courier New" w:hAnsi="Courier New" w:cs="Courier New"/>
        </w:rPr>
      </w:pPr>
      <w:r w:rsidRPr="00B80B4B">
        <w:rPr>
          <w:rFonts w:ascii="Courier New" w:hAnsi="Courier New" w:cs="Courier New"/>
        </w:rPr>
        <w:t xml:space="preserve">  - </w:t>
      </w:r>
      <w:r w:rsidR="00EB48D6">
        <w:rPr>
          <w:rFonts w:ascii="Courier New" w:hAnsi="Courier New" w:cs="Courier New"/>
        </w:rPr>
        <w:t xml:space="preserve">It will be possible to access </w:t>
      </w:r>
      <w:r w:rsidRPr="00B80B4B">
        <w:rPr>
          <w:rFonts w:ascii="Courier New" w:hAnsi="Courier New" w:cs="Courier New"/>
        </w:rPr>
        <w:t>NFDI4SD</w:t>
      </w:r>
      <w:r w:rsidR="00EB48D6">
        <w:rPr>
          <w:rFonts w:ascii="Courier New" w:hAnsi="Courier New" w:cs="Courier New"/>
        </w:rPr>
        <w:t>’s</w:t>
      </w:r>
      <w:r w:rsidRPr="00B80B4B">
        <w:rPr>
          <w:rFonts w:ascii="Courier New" w:hAnsi="Courier New" w:cs="Courier New"/>
        </w:rPr>
        <w:t xml:space="preserve"> services </w:t>
      </w:r>
      <w:r w:rsidR="00EB48D6">
        <w:rPr>
          <w:rFonts w:ascii="Courier New" w:hAnsi="Courier New" w:cs="Courier New"/>
        </w:rPr>
        <w:t>from</w:t>
      </w:r>
      <w:r w:rsidRPr="00B80B4B">
        <w:rPr>
          <w:rFonts w:ascii="Courier New" w:hAnsi="Courier New" w:cs="Courier New"/>
        </w:rPr>
        <w:t xml:space="preserve">, for example, the working environment of a </w:t>
      </w:r>
      <w:r w:rsidR="008B0E91">
        <w:rPr>
          <w:rFonts w:ascii="Courier New" w:hAnsi="Courier New" w:cs="Courier New"/>
        </w:rPr>
        <w:t>‘</w:t>
      </w:r>
      <w:r w:rsidRPr="00B80B4B">
        <w:rPr>
          <w:rFonts w:ascii="Courier New" w:hAnsi="Courier New" w:cs="Courier New"/>
        </w:rPr>
        <w:t>computational notebook</w:t>
      </w:r>
      <w:r w:rsidR="008B0E91">
        <w:rPr>
          <w:rFonts w:ascii="Courier New" w:hAnsi="Courier New" w:cs="Courier New"/>
        </w:rPr>
        <w:t>’</w:t>
      </w:r>
      <w:r w:rsidRPr="00B80B4B">
        <w:rPr>
          <w:rFonts w:ascii="Courier New" w:hAnsi="Courier New" w:cs="Courier New"/>
        </w:rPr>
        <w:t xml:space="preserve">. </w:t>
      </w:r>
      <w:r w:rsidR="007114EA">
        <w:rPr>
          <w:rFonts w:ascii="Courier New" w:hAnsi="Courier New" w:cs="Courier New"/>
        </w:rPr>
        <w:t>Simply b</w:t>
      </w:r>
      <w:r w:rsidRPr="00B80B4B">
        <w:rPr>
          <w:rFonts w:ascii="Courier New" w:hAnsi="Courier New" w:cs="Courier New"/>
        </w:rPr>
        <w:t xml:space="preserve">y </w:t>
      </w:r>
      <w:r w:rsidR="00EB48D6">
        <w:rPr>
          <w:rFonts w:ascii="Courier New" w:hAnsi="Courier New" w:cs="Courier New"/>
        </w:rPr>
        <w:t>inserting</w:t>
      </w:r>
      <w:r w:rsidRPr="00B80B4B">
        <w:rPr>
          <w:rFonts w:ascii="Courier New" w:hAnsi="Courier New" w:cs="Courier New"/>
        </w:rPr>
        <w:t xml:space="preserve"> an additional line in</w:t>
      </w:r>
      <w:r w:rsidR="00EB48D6">
        <w:rPr>
          <w:rFonts w:ascii="Courier New" w:hAnsi="Courier New" w:cs="Courier New"/>
        </w:rPr>
        <w:t>to</w:t>
      </w:r>
      <w:r w:rsidRPr="00B80B4B">
        <w:rPr>
          <w:rFonts w:ascii="Courier New" w:hAnsi="Courier New" w:cs="Courier New"/>
        </w:rPr>
        <w:t xml:space="preserve"> the notebook, the functions can be switched from a local installation to the use of </w:t>
      </w:r>
      <w:r w:rsidR="00EB48D6" w:rsidRPr="00B80B4B">
        <w:rPr>
          <w:rFonts w:ascii="Courier New" w:hAnsi="Courier New" w:cs="Courier New"/>
        </w:rPr>
        <w:t>NFDI4SD</w:t>
      </w:r>
      <w:r w:rsidR="00EB48D6">
        <w:rPr>
          <w:rFonts w:ascii="Courier New" w:hAnsi="Courier New" w:cs="Courier New"/>
        </w:rPr>
        <w:t>’s</w:t>
      </w:r>
      <w:r w:rsidR="00EB48D6" w:rsidRPr="00B80B4B">
        <w:rPr>
          <w:rFonts w:ascii="Courier New" w:hAnsi="Courier New" w:cs="Courier New"/>
        </w:rPr>
        <w:t xml:space="preserve"> </w:t>
      </w:r>
      <w:r w:rsidRPr="00B80B4B">
        <w:rPr>
          <w:rFonts w:ascii="Courier New" w:hAnsi="Courier New" w:cs="Courier New"/>
        </w:rPr>
        <w:t xml:space="preserve">cloud services. **TA2** </w:t>
      </w:r>
      <w:r w:rsidR="007114EA">
        <w:rPr>
          <w:rFonts w:ascii="Courier New" w:hAnsi="Courier New" w:cs="Courier New"/>
        </w:rPr>
        <w:t xml:space="preserve">will </w:t>
      </w:r>
      <w:r w:rsidRPr="00B80B4B">
        <w:rPr>
          <w:rFonts w:ascii="Courier New" w:hAnsi="Courier New" w:cs="Courier New"/>
        </w:rPr>
        <w:t>develop the resources for the NFDI4SD</w:t>
      </w:r>
      <w:r w:rsidR="00EB48D6">
        <w:rPr>
          <w:rFonts w:ascii="Courier New" w:hAnsi="Courier New" w:cs="Courier New"/>
        </w:rPr>
        <w:t>’s</w:t>
      </w:r>
      <w:r w:rsidRPr="00B80B4B">
        <w:rPr>
          <w:rFonts w:ascii="Courier New" w:hAnsi="Courier New" w:cs="Courier New"/>
        </w:rPr>
        <w:t xml:space="preserve"> cloud service, </w:t>
      </w:r>
      <w:r w:rsidR="007114EA">
        <w:rPr>
          <w:rFonts w:ascii="Courier New" w:hAnsi="Courier New" w:cs="Courier New"/>
        </w:rPr>
        <w:t>in particular</w:t>
      </w:r>
      <w:r w:rsidRPr="00B80B4B">
        <w:rPr>
          <w:rFonts w:ascii="Courier New" w:hAnsi="Courier New" w:cs="Courier New"/>
        </w:rPr>
        <w:t xml:space="preserve"> the innovative components of </w:t>
      </w:r>
      <w:r w:rsidR="00EB48D6">
        <w:rPr>
          <w:rFonts w:ascii="Courier New" w:hAnsi="Courier New" w:cs="Courier New"/>
        </w:rPr>
        <w:t>m</w:t>
      </w:r>
      <w:r w:rsidRPr="00B80B4B">
        <w:rPr>
          <w:rFonts w:ascii="Courier New" w:hAnsi="Courier New" w:cs="Courier New"/>
        </w:rPr>
        <w:t xml:space="preserve">achine </w:t>
      </w:r>
      <w:r w:rsidR="00EB48D6">
        <w:rPr>
          <w:rFonts w:ascii="Courier New" w:hAnsi="Courier New" w:cs="Courier New"/>
        </w:rPr>
        <w:t>l</w:t>
      </w:r>
      <w:r w:rsidRPr="00B80B4B">
        <w:rPr>
          <w:rFonts w:ascii="Courier New" w:hAnsi="Courier New" w:cs="Courier New"/>
        </w:rPr>
        <w:t xml:space="preserve">earning and </w:t>
      </w:r>
      <w:r w:rsidR="00EB48D6">
        <w:rPr>
          <w:rFonts w:ascii="Courier New" w:hAnsi="Courier New" w:cs="Courier New"/>
        </w:rPr>
        <w:t>b</w:t>
      </w:r>
      <w:r w:rsidRPr="00B80B4B">
        <w:rPr>
          <w:rFonts w:ascii="Courier New" w:hAnsi="Courier New" w:cs="Courier New"/>
        </w:rPr>
        <w:t xml:space="preserve">ig </w:t>
      </w:r>
      <w:r w:rsidR="00EB48D6">
        <w:rPr>
          <w:rFonts w:ascii="Courier New" w:hAnsi="Courier New" w:cs="Courier New"/>
        </w:rPr>
        <w:t>d</w:t>
      </w:r>
      <w:r w:rsidRPr="00B80B4B">
        <w:rPr>
          <w:rFonts w:ascii="Courier New" w:hAnsi="Courier New" w:cs="Courier New"/>
        </w:rPr>
        <w:t>ata.</w:t>
      </w:r>
    </w:p>
    <w:p w14:paraId="3B1FA92D" w14:textId="77777777" w:rsidR="007C34EE" w:rsidRPr="00B80B4B" w:rsidRDefault="007C34EE" w:rsidP="007C34EE">
      <w:pPr>
        <w:pStyle w:val="NurText"/>
        <w:rPr>
          <w:rFonts w:ascii="Courier New" w:hAnsi="Courier New" w:cs="Courier New"/>
        </w:rPr>
      </w:pPr>
    </w:p>
    <w:p w14:paraId="48A9F039" w14:textId="2F68E820" w:rsidR="007C34EE" w:rsidRPr="00B80B4B" w:rsidRDefault="007C34EE" w:rsidP="007C34EE">
      <w:pPr>
        <w:pStyle w:val="NurText"/>
        <w:rPr>
          <w:rFonts w:ascii="Courier New" w:hAnsi="Courier New" w:cs="Courier New"/>
        </w:rPr>
      </w:pPr>
      <w:r w:rsidRPr="00B80B4B">
        <w:rPr>
          <w:rFonts w:ascii="Courier New" w:hAnsi="Courier New" w:cs="Courier New"/>
        </w:rPr>
        <w:t xml:space="preserve">  - **TA3** </w:t>
      </w:r>
      <w:r w:rsidR="00EB48D6">
        <w:rPr>
          <w:rFonts w:ascii="Courier New" w:hAnsi="Courier New" w:cs="Courier New"/>
        </w:rPr>
        <w:t xml:space="preserve">will </w:t>
      </w:r>
      <w:r w:rsidRPr="00B80B4B">
        <w:rPr>
          <w:rFonts w:ascii="Courier New" w:hAnsi="Courier New" w:cs="Courier New"/>
        </w:rPr>
        <w:t xml:space="preserve">develop and operate all </w:t>
      </w:r>
      <w:r w:rsidR="00EB48D6">
        <w:rPr>
          <w:rFonts w:ascii="Courier New" w:hAnsi="Courier New" w:cs="Courier New"/>
        </w:rPr>
        <w:t xml:space="preserve">the </w:t>
      </w:r>
      <w:r w:rsidRPr="00B80B4B">
        <w:rPr>
          <w:rFonts w:ascii="Courier New" w:hAnsi="Courier New" w:cs="Courier New"/>
        </w:rPr>
        <w:t xml:space="preserve">services and offers that are </w:t>
      </w:r>
      <w:r w:rsidR="00EB48D6">
        <w:rPr>
          <w:rFonts w:ascii="Courier New" w:hAnsi="Courier New" w:cs="Courier New"/>
        </w:rPr>
        <w:t>needed</w:t>
      </w:r>
      <w:r w:rsidRPr="00B80B4B">
        <w:rPr>
          <w:rFonts w:ascii="Courier New" w:hAnsi="Courier New" w:cs="Courier New"/>
        </w:rPr>
        <w:t xml:space="preserve"> </w:t>
      </w:r>
      <w:r w:rsidR="003014CA">
        <w:rPr>
          <w:rFonts w:ascii="Courier New" w:hAnsi="Courier New" w:cs="Courier New"/>
        </w:rPr>
        <w:t>to ensure</w:t>
      </w:r>
      <w:r w:rsidRPr="00B80B4B">
        <w:rPr>
          <w:rFonts w:ascii="Courier New" w:hAnsi="Courier New" w:cs="Courier New"/>
        </w:rPr>
        <w:t xml:space="preserve"> high visibility </w:t>
      </w:r>
      <w:r w:rsidR="00932066">
        <w:rPr>
          <w:rFonts w:ascii="Courier New" w:hAnsi="Courier New" w:cs="Courier New"/>
        </w:rPr>
        <w:t xml:space="preserve">for the reuse </w:t>
      </w:r>
      <w:r w:rsidRPr="00B80B4B">
        <w:rPr>
          <w:rFonts w:ascii="Courier New" w:hAnsi="Courier New" w:cs="Courier New"/>
        </w:rPr>
        <w:t xml:space="preserve">of </w:t>
      </w:r>
      <w:r w:rsidR="003014CA">
        <w:rPr>
          <w:rFonts w:ascii="Courier New" w:hAnsi="Courier New" w:cs="Courier New"/>
        </w:rPr>
        <w:t xml:space="preserve">the </w:t>
      </w:r>
      <w:r w:rsidRPr="00B80B4B">
        <w:rPr>
          <w:rFonts w:ascii="Courier New" w:hAnsi="Courier New" w:cs="Courier New"/>
        </w:rPr>
        <w:t xml:space="preserve">research data and </w:t>
      </w:r>
      <w:del w:id="32" w:author="S Körber" w:date="2020-09-10T17:53:00Z">
        <w:r w:rsidRPr="00B80B4B" w:rsidDel="00D0534A">
          <w:rPr>
            <w:rFonts w:ascii="Courier New" w:hAnsi="Courier New" w:cs="Courier New"/>
          </w:rPr>
          <w:delText xml:space="preserve">collaborative </w:delText>
        </w:r>
      </w:del>
      <w:ins w:id="33" w:author="S Körber" w:date="2020-09-10T17:53:00Z">
        <w:r w:rsidR="00D0534A" w:rsidRPr="00B80B4B">
          <w:rPr>
            <w:rFonts w:ascii="Courier New" w:hAnsi="Courier New" w:cs="Courier New"/>
          </w:rPr>
          <w:t>collaborat</w:t>
        </w:r>
        <w:r w:rsidR="00D0534A">
          <w:rPr>
            <w:rFonts w:ascii="Courier New" w:hAnsi="Courier New" w:cs="Courier New"/>
          </w:rPr>
          <w:t>ion</w:t>
        </w:r>
      </w:ins>
      <w:ins w:id="34" w:author="Greta" w:date="2020-09-08T15:38:00Z">
        <w:del w:id="35" w:author="S Körber" w:date="2020-09-10T17:53:00Z">
          <w:r w:rsidR="00932066" w:rsidDel="00D0534A">
            <w:rPr>
              <w:rFonts w:ascii="Courier New" w:hAnsi="Courier New" w:cs="Courier New"/>
            </w:rPr>
            <w:delText>teamwork</w:delText>
          </w:r>
        </w:del>
      </w:ins>
      <w:del w:id="36" w:author="S Körber" w:date="2020-09-10T17:53:00Z">
        <w:r w:rsidRPr="00B80B4B" w:rsidDel="00D0534A">
          <w:rPr>
            <w:rFonts w:ascii="Courier New" w:hAnsi="Courier New" w:cs="Courier New"/>
          </w:rPr>
          <w:delText>coll</w:delText>
        </w:r>
      </w:del>
      <w:del w:id="37" w:author="Greta" w:date="2020-09-08T15:38:00Z">
        <w:r w:rsidRPr="00B80B4B" w:rsidDel="00932066">
          <w:rPr>
            <w:rFonts w:ascii="Courier New" w:hAnsi="Courier New" w:cs="Courier New"/>
          </w:rPr>
          <w:delText>aboration</w:delText>
        </w:r>
      </w:del>
      <w:r w:rsidRPr="00B80B4B">
        <w:rPr>
          <w:rFonts w:ascii="Courier New" w:hAnsi="Courier New" w:cs="Courier New"/>
        </w:rPr>
        <w:t xml:space="preserve">. The publication of research data is as much a part of this field of activity as </w:t>
      </w:r>
      <w:r w:rsidR="008B0E91">
        <w:rPr>
          <w:rFonts w:ascii="Courier New" w:hAnsi="Courier New" w:cs="Courier New"/>
        </w:rPr>
        <w:t xml:space="preserve">are </w:t>
      </w:r>
      <w:r w:rsidR="003014CA">
        <w:rPr>
          <w:rFonts w:ascii="Courier New" w:hAnsi="Courier New" w:cs="Courier New"/>
        </w:rPr>
        <w:t xml:space="preserve">further </w:t>
      </w:r>
      <w:r w:rsidRPr="00B80B4B">
        <w:rPr>
          <w:rFonts w:ascii="Courier New" w:hAnsi="Courier New" w:cs="Courier New"/>
        </w:rPr>
        <w:t>education and training.</w:t>
      </w:r>
    </w:p>
    <w:p w14:paraId="3A71A27C" w14:textId="77777777" w:rsidR="007C34EE" w:rsidRPr="00B80B4B" w:rsidRDefault="007C34EE" w:rsidP="007C34EE">
      <w:pPr>
        <w:pStyle w:val="NurText"/>
        <w:rPr>
          <w:rFonts w:ascii="Courier New" w:hAnsi="Courier New" w:cs="Courier New"/>
        </w:rPr>
      </w:pPr>
    </w:p>
    <w:p w14:paraId="3473387A" w14:textId="79968764" w:rsidR="007C34EE" w:rsidRPr="00B80B4B" w:rsidRDefault="007C34EE" w:rsidP="007C34EE">
      <w:pPr>
        <w:pStyle w:val="NurText"/>
        <w:rPr>
          <w:rFonts w:ascii="Courier New" w:hAnsi="Courier New" w:cs="Courier New"/>
        </w:rPr>
      </w:pPr>
      <w:r w:rsidRPr="00B80B4B">
        <w:rPr>
          <w:rFonts w:ascii="Courier New" w:hAnsi="Courier New" w:cs="Courier New"/>
        </w:rPr>
        <w:t xml:space="preserve">  - **TA4** </w:t>
      </w:r>
      <w:proofErr w:type="gramStart"/>
      <w:r w:rsidRPr="00B80B4B">
        <w:rPr>
          <w:rFonts w:ascii="Courier New" w:hAnsi="Courier New" w:cs="Courier New"/>
        </w:rPr>
        <w:t>The</w:t>
      </w:r>
      <w:proofErr w:type="gramEnd"/>
      <w:r w:rsidRPr="00B80B4B">
        <w:rPr>
          <w:rFonts w:ascii="Courier New" w:hAnsi="Courier New" w:cs="Courier New"/>
        </w:rPr>
        <w:t xml:space="preserve"> collaborative reuse of data </w:t>
      </w:r>
      <w:r w:rsidR="00932066">
        <w:rPr>
          <w:rFonts w:ascii="Courier New" w:hAnsi="Courier New" w:cs="Courier New"/>
        </w:rPr>
        <w:t>will be</w:t>
      </w:r>
      <w:r w:rsidRPr="00B80B4B">
        <w:rPr>
          <w:rFonts w:ascii="Courier New" w:hAnsi="Courier New" w:cs="Courier New"/>
        </w:rPr>
        <w:t xml:space="preserve"> based on normative data and standards. Usage metrics and ongoing quality assessment of the NFDI4SD </w:t>
      </w:r>
      <w:r w:rsidR="003014CA">
        <w:rPr>
          <w:rFonts w:ascii="Courier New" w:hAnsi="Courier New" w:cs="Courier New"/>
        </w:rPr>
        <w:t xml:space="preserve">will </w:t>
      </w:r>
      <w:r w:rsidRPr="00B80B4B">
        <w:rPr>
          <w:rFonts w:ascii="Courier New" w:hAnsi="Courier New" w:cs="Courier New"/>
        </w:rPr>
        <w:t>provide immediate feedback</w:t>
      </w:r>
      <w:r w:rsidR="008B0E91">
        <w:rPr>
          <w:rFonts w:ascii="Courier New" w:hAnsi="Courier New" w:cs="Courier New"/>
        </w:rPr>
        <w:t>, which</w:t>
      </w:r>
      <w:r w:rsidR="00932066">
        <w:rPr>
          <w:rFonts w:ascii="Courier New" w:hAnsi="Courier New" w:cs="Courier New"/>
        </w:rPr>
        <w:t xml:space="preserve"> can be used to improve</w:t>
      </w:r>
      <w:r w:rsidRPr="00B80B4B">
        <w:rPr>
          <w:rFonts w:ascii="Courier New" w:hAnsi="Courier New" w:cs="Courier New"/>
        </w:rPr>
        <w:t xml:space="preserve"> </w:t>
      </w:r>
      <w:r w:rsidR="008B0E91">
        <w:rPr>
          <w:rFonts w:ascii="Courier New" w:hAnsi="Courier New" w:cs="Courier New"/>
        </w:rPr>
        <w:t xml:space="preserve">future </w:t>
      </w:r>
      <w:r w:rsidRPr="00B80B4B">
        <w:rPr>
          <w:rFonts w:ascii="Courier New" w:hAnsi="Courier New" w:cs="Courier New"/>
        </w:rPr>
        <w:t xml:space="preserve">research </w:t>
      </w:r>
      <w:r w:rsidR="008B0E91">
        <w:rPr>
          <w:rFonts w:ascii="Courier New" w:hAnsi="Courier New" w:cs="Courier New"/>
        </w:rPr>
        <w:t>needs</w:t>
      </w:r>
      <w:r w:rsidRPr="00B80B4B">
        <w:rPr>
          <w:rFonts w:ascii="Courier New" w:hAnsi="Courier New" w:cs="Courier New"/>
        </w:rPr>
        <w:t>.</w:t>
      </w:r>
    </w:p>
    <w:p w14:paraId="434A7A76" w14:textId="77777777" w:rsidR="007C34EE" w:rsidRPr="00B80B4B" w:rsidRDefault="007C34EE" w:rsidP="007C34EE">
      <w:pPr>
        <w:pStyle w:val="NurText"/>
        <w:rPr>
          <w:rFonts w:ascii="Courier New" w:hAnsi="Courier New" w:cs="Courier New"/>
        </w:rPr>
      </w:pPr>
    </w:p>
    <w:p w14:paraId="1B48C80D" w14:textId="7CC8B793" w:rsidR="007C34EE" w:rsidRPr="00B80B4B" w:rsidRDefault="007C34EE" w:rsidP="007C34EE">
      <w:pPr>
        <w:pStyle w:val="NurText"/>
        <w:rPr>
          <w:rFonts w:ascii="Courier New" w:hAnsi="Courier New" w:cs="Courier New"/>
        </w:rPr>
      </w:pPr>
      <w:r w:rsidRPr="00B80B4B">
        <w:rPr>
          <w:rFonts w:ascii="Courier New" w:hAnsi="Courier New" w:cs="Courier New"/>
        </w:rPr>
        <w:t xml:space="preserve">  - **TA5** </w:t>
      </w:r>
      <w:proofErr w:type="gramStart"/>
      <w:r w:rsidR="00F2421D">
        <w:rPr>
          <w:rFonts w:ascii="Courier New" w:hAnsi="Courier New" w:cs="Courier New"/>
        </w:rPr>
        <w:t>This</w:t>
      </w:r>
      <w:proofErr w:type="gramEnd"/>
      <w:r w:rsidR="00F2421D">
        <w:rPr>
          <w:rFonts w:ascii="Courier New" w:hAnsi="Courier New" w:cs="Courier New"/>
        </w:rPr>
        <w:t xml:space="preserve"> task are</w:t>
      </w:r>
      <w:r w:rsidR="008B0E91">
        <w:rPr>
          <w:rFonts w:ascii="Courier New" w:hAnsi="Courier New" w:cs="Courier New"/>
        </w:rPr>
        <w:t>a</w:t>
      </w:r>
      <w:r w:rsidR="00F2421D">
        <w:rPr>
          <w:rFonts w:ascii="Courier New" w:hAnsi="Courier New" w:cs="Courier New"/>
        </w:rPr>
        <w:t xml:space="preserve"> </w:t>
      </w:r>
      <w:r w:rsidR="00932066">
        <w:rPr>
          <w:rFonts w:ascii="Courier New" w:hAnsi="Courier New" w:cs="Courier New"/>
        </w:rPr>
        <w:t>i</w:t>
      </w:r>
      <w:r w:rsidRPr="00B80B4B">
        <w:rPr>
          <w:rFonts w:ascii="Courier New" w:hAnsi="Courier New" w:cs="Courier New"/>
        </w:rPr>
        <w:t xml:space="preserve">s </w:t>
      </w:r>
      <w:r w:rsidR="00D62990">
        <w:rPr>
          <w:rFonts w:ascii="Courier New" w:hAnsi="Courier New" w:cs="Courier New"/>
        </w:rPr>
        <w:t>a</w:t>
      </w:r>
      <w:r w:rsidRPr="00B80B4B">
        <w:rPr>
          <w:rFonts w:ascii="Courier New" w:hAnsi="Courier New" w:cs="Courier New"/>
        </w:rPr>
        <w:t xml:space="preserve"> </w:t>
      </w:r>
      <w:r w:rsidR="00D62990">
        <w:rPr>
          <w:rFonts w:ascii="Courier New" w:hAnsi="Courier New" w:cs="Courier New"/>
        </w:rPr>
        <w:t>vital</w:t>
      </w:r>
      <w:r w:rsidRPr="00B80B4B">
        <w:rPr>
          <w:rFonts w:ascii="Courier New" w:hAnsi="Courier New" w:cs="Courier New"/>
        </w:rPr>
        <w:t xml:space="preserve"> interface </w:t>
      </w:r>
      <w:r w:rsidR="00D62990">
        <w:rPr>
          <w:rFonts w:ascii="Courier New" w:hAnsi="Courier New" w:cs="Courier New"/>
        </w:rPr>
        <w:t>for</w:t>
      </w:r>
      <w:r w:rsidRPr="00B80B4B">
        <w:rPr>
          <w:rFonts w:ascii="Courier New" w:hAnsi="Courier New" w:cs="Courier New"/>
        </w:rPr>
        <w:t xml:space="preserve"> </w:t>
      </w:r>
      <w:r w:rsidR="00D62990">
        <w:rPr>
          <w:rFonts w:ascii="Courier New" w:hAnsi="Courier New" w:cs="Courier New"/>
        </w:rPr>
        <w:t xml:space="preserve">the </w:t>
      </w:r>
      <w:r w:rsidRPr="00B80B4B">
        <w:rPr>
          <w:rFonts w:ascii="Courier New" w:hAnsi="Courier New" w:cs="Courier New"/>
        </w:rPr>
        <w:t xml:space="preserve">institutional partners, </w:t>
      </w:r>
      <w:r w:rsidR="00D62990">
        <w:rPr>
          <w:rFonts w:ascii="Courier New" w:hAnsi="Courier New" w:cs="Courier New"/>
        </w:rPr>
        <w:t xml:space="preserve">the </w:t>
      </w:r>
      <w:r w:rsidRPr="00B80B4B">
        <w:rPr>
          <w:rFonts w:ascii="Courier New" w:hAnsi="Courier New" w:cs="Courier New"/>
        </w:rPr>
        <w:t xml:space="preserve">external data sources and </w:t>
      </w:r>
      <w:r w:rsidR="00D62990">
        <w:rPr>
          <w:rFonts w:ascii="Courier New" w:hAnsi="Courier New" w:cs="Courier New"/>
        </w:rPr>
        <w:t xml:space="preserve">the </w:t>
      </w:r>
      <w:r w:rsidRPr="00B80B4B">
        <w:rPr>
          <w:rFonts w:ascii="Courier New" w:hAnsi="Courier New" w:cs="Courier New"/>
        </w:rPr>
        <w:t xml:space="preserve">research repositories. </w:t>
      </w:r>
      <w:r w:rsidR="00F2421D">
        <w:rPr>
          <w:rFonts w:ascii="Courier New" w:hAnsi="Courier New" w:cs="Courier New"/>
        </w:rPr>
        <w:t>It will</w:t>
      </w:r>
      <w:r w:rsidRPr="00B80B4B">
        <w:rPr>
          <w:rFonts w:ascii="Courier New" w:hAnsi="Courier New" w:cs="Courier New"/>
        </w:rPr>
        <w:t xml:space="preserve"> </w:t>
      </w:r>
      <w:r w:rsidR="00A3001E">
        <w:rPr>
          <w:rFonts w:ascii="Courier New" w:hAnsi="Courier New" w:cs="Courier New"/>
        </w:rPr>
        <w:t>draw up</w:t>
      </w:r>
      <w:r w:rsidRPr="00B80B4B">
        <w:rPr>
          <w:rFonts w:ascii="Courier New" w:hAnsi="Courier New" w:cs="Courier New"/>
        </w:rPr>
        <w:t xml:space="preserve"> the </w:t>
      </w:r>
      <w:r w:rsidR="00A3001E">
        <w:rPr>
          <w:rFonts w:ascii="Courier New" w:hAnsi="Courier New" w:cs="Courier New"/>
        </w:rPr>
        <w:t>licence agreements</w:t>
      </w:r>
      <w:r w:rsidRPr="00B80B4B">
        <w:rPr>
          <w:rFonts w:ascii="Courier New" w:hAnsi="Courier New" w:cs="Courier New"/>
        </w:rPr>
        <w:t xml:space="preserve"> with the partners</w:t>
      </w:r>
      <w:r w:rsidR="00F2421D">
        <w:rPr>
          <w:rFonts w:ascii="Courier New" w:hAnsi="Courier New" w:cs="Courier New"/>
        </w:rPr>
        <w:t xml:space="preserve"> and will </w:t>
      </w:r>
      <w:r w:rsidRPr="00B80B4B">
        <w:rPr>
          <w:rFonts w:ascii="Courier New" w:hAnsi="Courier New" w:cs="Courier New"/>
        </w:rPr>
        <w:t xml:space="preserve">also coordinate the </w:t>
      </w:r>
      <w:r w:rsidR="00A3001E">
        <w:rPr>
          <w:rFonts w:ascii="Courier New" w:hAnsi="Courier New" w:cs="Courier New"/>
        </w:rPr>
        <w:t>dissemination</w:t>
      </w:r>
      <w:r w:rsidRPr="00B80B4B">
        <w:rPr>
          <w:rFonts w:ascii="Courier New" w:hAnsi="Courier New" w:cs="Courier New"/>
        </w:rPr>
        <w:t xml:space="preserve"> of the publication</w:t>
      </w:r>
      <w:r w:rsidR="00D62990">
        <w:rPr>
          <w:rFonts w:ascii="Courier New" w:hAnsi="Courier New" w:cs="Courier New"/>
        </w:rPr>
        <w:t>s</w:t>
      </w:r>
      <w:r w:rsidRPr="00B80B4B">
        <w:rPr>
          <w:rFonts w:ascii="Courier New" w:hAnsi="Courier New" w:cs="Courier New"/>
        </w:rPr>
        <w:t xml:space="preserve"> and </w:t>
      </w:r>
      <w:r w:rsidR="00A3001E">
        <w:rPr>
          <w:rFonts w:ascii="Courier New" w:hAnsi="Courier New" w:cs="Courier New"/>
        </w:rPr>
        <w:t xml:space="preserve">the </w:t>
      </w:r>
      <w:r w:rsidRPr="00B80B4B">
        <w:rPr>
          <w:rFonts w:ascii="Courier New" w:hAnsi="Courier New" w:cs="Courier New"/>
        </w:rPr>
        <w:t>NFDI4SD</w:t>
      </w:r>
      <w:r w:rsidR="00A3001E">
        <w:rPr>
          <w:rFonts w:ascii="Courier New" w:hAnsi="Courier New" w:cs="Courier New"/>
        </w:rPr>
        <w:t>’s</w:t>
      </w:r>
      <w:r w:rsidRPr="00B80B4B">
        <w:rPr>
          <w:rFonts w:ascii="Courier New" w:hAnsi="Courier New" w:cs="Courier New"/>
        </w:rPr>
        <w:t xml:space="preserve"> services to the </w:t>
      </w:r>
      <w:del w:id="38" w:author="S Körber" w:date="2020-09-12T19:35:00Z">
        <w:r w:rsidRPr="00B80B4B" w:rsidDel="0073301E">
          <w:rPr>
            <w:rFonts w:ascii="Courier New" w:hAnsi="Courier New" w:cs="Courier New"/>
          </w:rPr>
          <w:delText xml:space="preserve">scientific </w:delText>
        </w:r>
      </w:del>
      <w:ins w:id="39" w:author="S Körber" w:date="2020-09-12T19:35:00Z">
        <w:r w:rsidR="0073301E">
          <w:rPr>
            <w:rFonts w:ascii="Courier New" w:hAnsi="Courier New" w:cs="Courier New"/>
          </w:rPr>
          <w:t>academic</w:t>
        </w:r>
        <w:r w:rsidR="0073301E" w:rsidRPr="00B80B4B">
          <w:rPr>
            <w:rFonts w:ascii="Courier New" w:hAnsi="Courier New" w:cs="Courier New"/>
          </w:rPr>
          <w:t xml:space="preserve"> </w:t>
        </w:r>
      </w:ins>
      <w:r w:rsidRPr="00B80B4B">
        <w:rPr>
          <w:rFonts w:ascii="Courier New" w:hAnsi="Courier New" w:cs="Courier New"/>
        </w:rPr>
        <w:t xml:space="preserve">community and </w:t>
      </w:r>
      <w:r w:rsidR="00A3001E">
        <w:rPr>
          <w:rFonts w:ascii="Courier New" w:hAnsi="Courier New" w:cs="Courier New"/>
        </w:rPr>
        <w:t xml:space="preserve">to </w:t>
      </w:r>
      <w:r w:rsidRPr="00B80B4B">
        <w:rPr>
          <w:rFonts w:ascii="Courier New" w:hAnsi="Courier New" w:cs="Courier New"/>
        </w:rPr>
        <w:t xml:space="preserve">the interested </w:t>
      </w:r>
      <w:r w:rsidR="00A3001E">
        <w:rPr>
          <w:rFonts w:ascii="Courier New" w:hAnsi="Courier New" w:cs="Courier New"/>
        </w:rPr>
        <w:t>but non-technical</w:t>
      </w:r>
      <w:r w:rsidRPr="00B80B4B">
        <w:rPr>
          <w:rFonts w:ascii="Courier New" w:hAnsi="Courier New" w:cs="Courier New"/>
        </w:rPr>
        <w:t xml:space="preserve"> </w:t>
      </w:r>
      <w:r w:rsidR="00A3001E">
        <w:rPr>
          <w:rFonts w:ascii="Courier New" w:hAnsi="Courier New" w:cs="Courier New"/>
        </w:rPr>
        <w:t xml:space="preserve">general </w:t>
      </w:r>
      <w:r w:rsidRPr="00B80B4B">
        <w:rPr>
          <w:rFonts w:ascii="Courier New" w:hAnsi="Courier New" w:cs="Courier New"/>
        </w:rPr>
        <w:t>public.</w:t>
      </w:r>
    </w:p>
    <w:p w14:paraId="522F63A1" w14:textId="77777777" w:rsidR="007C34EE" w:rsidRPr="00B80B4B" w:rsidRDefault="007C34EE" w:rsidP="007C34EE">
      <w:pPr>
        <w:pStyle w:val="NurText"/>
        <w:rPr>
          <w:rFonts w:ascii="Courier New" w:hAnsi="Courier New" w:cs="Courier New"/>
        </w:rPr>
      </w:pPr>
    </w:p>
    <w:p w14:paraId="7F0DE735" w14:textId="61DFE198" w:rsidR="007C34EE" w:rsidRPr="00B80B4B" w:rsidRDefault="00D62990" w:rsidP="007C34EE">
      <w:pPr>
        <w:pStyle w:val="NurText"/>
        <w:rPr>
          <w:rFonts w:ascii="Courier New" w:hAnsi="Courier New" w:cs="Courier New"/>
        </w:rPr>
      </w:pPr>
      <w:r w:rsidRPr="00B80B4B">
        <w:rPr>
          <w:rFonts w:ascii="Courier New" w:hAnsi="Courier New" w:cs="Courier New"/>
        </w:rPr>
        <w:t xml:space="preserve">  - **TA</w:t>
      </w:r>
      <w:r>
        <w:rPr>
          <w:rFonts w:ascii="Courier New" w:hAnsi="Courier New" w:cs="Courier New"/>
        </w:rPr>
        <w:t>6</w:t>
      </w:r>
      <w:r w:rsidRPr="00B80B4B">
        <w:rPr>
          <w:rFonts w:ascii="Courier New" w:hAnsi="Courier New" w:cs="Courier New"/>
        </w:rPr>
        <w:t xml:space="preserve">** </w:t>
      </w:r>
      <w:proofErr w:type="gramStart"/>
      <w:r w:rsidR="007C34EE" w:rsidRPr="00B80B4B">
        <w:rPr>
          <w:rFonts w:ascii="Courier New" w:hAnsi="Courier New" w:cs="Courier New"/>
        </w:rPr>
        <w:t>Every</w:t>
      </w:r>
      <w:proofErr w:type="gramEnd"/>
      <w:r w:rsidR="007C34EE" w:rsidRPr="00B80B4B">
        <w:rPr>
          <w:rFonts w:ascii="Courier New" w:hAnsi="Courier New" w:cs="Courier New"/>
        </w:rPr>
        <w:t xml:space="preserve"> </w:t>
      </w:r>
      <w:del w:id="40" w:author="S Körber" w:date="2020-09-12T19:36:00Z">
        <w:r w:rsidR="007C34EE" w:rsidRPr="001E3F14" w:rsidDel="0073301E">
          <w:rPr>
            <w:rFonts w:ascii="Courier New" w:hAnsi="Courier New" w:cs="Courier New"/>
          </w:rPr>
          <w:delText>scientific</w:delText>
        </w:r>
        <w:r w:rsidR="007C34EE" w:rsidRPr="00B80B4B" w:rsidDel="0073301E">
          <w:rPr>
            <w:rFonts w:ascii="Courier New" w:hAnsi="Courier New" w:cs="Courier New"/>
          </w:rPr>
          <w:delText xml:space="preserve"> </w:delText>
        </w:r>
      </w:del>
      <w:r w:rsidR="007C34EE" w:rsidRPr="00B80B4B">
        <w:rPr>
          <w:rFonts w:ascii="Courier New" w:hAnsi="Courier New" w:cs="Courier New"/>
        </w:rPr>
        <w:t xml:space="preserve">publication and every </w:t>
      </w:r>
      <w:r>
        <w:rPr>
          <w:rFonts w:ascii="Courier New" w:hAnsi="Courier New" w:cs="Courier New"/>
        </w:rPr>
        <w:t>reuse</w:t>
      </w:r>
      <w:r w:rsidR="007C34EE" w:rsidRPr="00B80B4B">
        <w:rPr>
          <w:rFonts w:ascii="Courier New" w:hAnsi="Courier New" w:cs="Courier New"/>
        </w:rPr>
        <w:t xml:space="preserve"> of research data </w:t>
      </w:r>
      <w:r>
        <w:rPr>
          <w:rFonts w:ascii="Courier New" w:hAnsi="Courier New" w:cs="Courier New"/>
        </w:rPr>
        <w:t>is protected by</w:t>
      </w:r>
      <w:r w:rsidR="007C34EE" w:rsidRPr="00B80B4B">
        <w:rPr>
          <w:rFonts w:ascii="Courier New" w:hAnsi="Courier New" w:cs="Courier New"/>
        </w:rPr>
        <w:t xml:space="preserve"> copyright. Researchers should</w:t>
      </w:r>
      <w:r>
        <w:rPr>
          <w:rFonts w:ascii="Courier New" w:hAnsi="Courier New" w:cs="Courier New"/>
        </w:rPr>
        <w:t>, from the start of a project,</w:t>
      </w:r>
      <w:r w:rsidRPr="00B80B4B">
        <w:rPr>
          <w:rFonts w:ascii="Courier New" w:hAnsi="Courier New" w:cs="Courier New"/>
        </w:rPr>
        <w:t xml:space="preserve"> </w:t>
      </w:r>
      <w:r>
        <w:rPr>
          <w:rFonts w:ascii="Courier New" w:hAnsi="Courier New" w:cs="Courier New"/>
        </w:rPr>
        <w:t xml:space="preserve">be aware of and comply with copyright issues; </w:t>
      </w:r>
      <w:r w:rsidR="007C34EE" w:rsidRPr="00B80B4B">
        <w:rPr>
          <w:rFonts w:ascii="Courier New" w:hAnsi="Courier New" w:cs="Courier New"/>
        </w:rPr>
        <w:t>NFDI4SD's deep learning</w:t>
      </w:r>
      <w:r w:rsidR="008B0E91">
        <w:rPr>
          <w:rFonts w:ascii="Courier New" w:hAnsi="Courier New" w:cs="Courier New"/>
        </w:rPr>
        <w:t>-based virtual</w:t>
      </w:r>
      <w:r w:rsidR="007C34EE" w:rsidRPr="00B80B4B">
        <w:rPr>
          <w:rFonts w:ascii="Courier New" w:hAnsi="Courier New" w:cs="Courier New"/>
        </w:rPr>
        <w:t xml:space="preserve"> assistants</w:t>
      </w:r>
      <w:r>
        <w:rPr>
          <w:rFonts w:ascii="Courier New" w:hAnsi="Courier New" w:cs="Courier New"/>
        </w:rPr>
        <w:t xml:space="preserve"> will provide support in this area</w:t>
      </w:r>
      <w:r w:rsidR="007C34EE" w:rsidRPr="00B80B4B">
        <w:rPr>
          <w:rFonts w:ascii="Courier New" w:hAnsi="Courier New" w:cs="Courier New"/>
        </w:rPr>
        <w:t xml:space="preserve">. </w:t>
      </w:r>
      <w:r>
        <w:rPr>
          <w:rFonts w:ascii="Courier New" w:hAnsi="Courier New" w:cs="Courier New"/>
        </w:rPr>
        <w:t>This task area</w:t>
      </w:r>
      <w:r w:rsidR="007C34EE" w:rsidRPr="00B80B4B">
        <w:rPr>
          <w:rFonts w:ascii="Courier New" w:hAnsi="Courier New" w:cs="Courier New"/>
        </w:rPr>
        <w:t xml:space="preserve"> will </w:t>
      </w:r>
      <w:r w:rsidR="004A36FC">
        <w:rPr>
          <w:rFonts w:ascii="Courier New" w:hAnsi="Courier New" w:cs="Courier New"/>
        </w:rPr>
        <w:t>ensure that</w:t>
      </w:r>
      <w:r w:rsidR="007C34EE" w:rsidRPr="00B80B4B">
        <w:rPr>
          <w:rFonts w:ascii="Courier New" w:hAnsi="Courier New" w:cs="Courier New"/>
        </w:rPr>
        <w:t xml:space="preserve"> research</w:t>
      </w:r>
      <w:r w:rsidR="004A36FC">
        <w:rPr>
          <w:rFonts w:ascii="Courier New" w:hAnsi="Courier New" w:cs="Courier New"/>
        </w:rPr>
        <w:t>ers</w:t>
      </w:r>
      <w:r w:rsidR="007C34EE" w:rsidRPr="00B80B4B">
        <w:rPr>
          <w:rFonts w:ascii="Courier New" w:hAnsi="Courier New" w:cs="Courier New"/>
        </w:rPr>
        <w:t xml:space="preserve"> </w:t>
      </w:r>
      <w:r w:rsidR="004A36FC">
        <w:rPr>
          <w:rFonts w:ascii="Courier New" w:hAnsi="Courier New" w:cs="Courier New"/>
        </w:rPr>
        <w:t>know and follow</w:t>
      </w:r>
      <w:r w:rsidR="007C34EE" w:rsidRPr="00B80B4B">
        <w:rPr>
          <w:rFonts w:ascii="Courier New" w:hAnsi="Courier New" w:cs="Courier New"/>
        </w:rPr>
        <w:t xml:space="preserve"> the </w:t>
      </w:r>
      <w:r w:rsidR="004A36FC">
        <w:rPr>
          <w:rFonts w:ascii="Courier New" w:hAnsi="Courier New" w:cs="Courier New"/>
        </w:rPr>
        <w:t xml:space="preserve">legal </w:t>
      </w:r>
      <w:r w:rsidR="007C34EE" w:rsidRPr="00B80B4B">
        <w:rPr>
          <w:rFonts w:ascii="Courier New" w:hAnsi="Courier New" w:cs="Courier New"/>
        </w:rPr>
        <w:t xml:space="preserve">requirements in </w:t>
      </w:r>
      <w:r w:rsidR="004A36FC">
        <w:rPr>
          <w:rFonts w:ascii="Courier New" w:hAnsi="Courier New" w:cs="Courier New"/>
        </w:rPr>
        <w:t>good time</w:t>
      </w:r>
      <w:r w:rsidR="008B0E91">
        <w:rPr>
          <w:rFonts w:ascii="Courier New" w:hAnsi="Courier New" w:cs="Courier New"/>
        </w:rPr>
        <w:t xml:space="preserve"> as well as help them</w:t>
      </w:r>
      <w:r w:rsidR="007C34EE" w:rsidRPr="00B80B4B">
        <w:rPr>
          <w:rFonts w:ascii="Courier New" w:hAnsi="Courier New" w:cs="Courier New"/>
        </w:rPr>
        <w:t xml:space="preserve"> submit proposals </w:t>
      </w:r>
      <w:r w:rsidR="00C4493C">
        <w:rPr>
          <w:rFonts w:ascii="Courier New" w:hAnsi="Courier New" w:cs="Courier New"/>
        </w:rPr>
        <w:t>for the benefit</w:t>
      </w:r>
      <w:r w:rsidR="007C34EE" w:rsidRPr="00B80B4B">
        <w:rPr>
          <w:rFonts w:ascii="Courier New" w:hAnsi="Courier New" w:cs="Courier New"/>
        </w:rPr>
        <w:t xml:space="preserve"> of researchers and </w:t>
      </w:r>
      <w:r w:rsidR="007C34EE" w:rsidRPr="001E3F14">
        <w:rPr>
          <w:rFonts w:ascii="Courier New" w:hAnsi="Courier New" w:cs="Courier New"/>
        </w:rPr>
        <w:t>science</w:t>
      </w:r>
      <w:r w:rsidR="00C4493C">
        <w:rPr>
          <w:rFonts w:ascii="Courier New" w:hAnsi="Courier New" w:cs="Courier New"/>
        </w:rPr>
        <w:t xml:space="preserve"> </w:t>
      </w:r>
      <w:r w:rsidR="008B0E91">
        <w:rPr>
          <w:rFonts w:ascii="Courier New" w:hAnsi="Courier New" w:cs="Courier New"/>
        </w:rPr>
        <w:t xml:space="preserve">in </w:t>
      </w:r>
      <w:r w:rsidR="00C4493C">
        <w:rPr>
          <w:rFonts w:ascii="Courier New" w:hAnsi="Courier New" w:cs="Courier New"/>
        </w:rPr>
        <w:t>general</w:t>
      </w:r>
      <w:r w:rsidR="007C34EE" w:rsidRPr="00B80B4B">
        <w:rPr>
          <w:rFonts w:ascii="Courier New" w:hAnsi="Courier New" w:cs="Courier New"/>
        </w:rPr>
        <w:t>.</w:t>
      </w:r>
    </w:p>
    <w:p w14:paraId="536BE6A5" w14:textId="77777777" w:rsidR="007C34EE" w:rsidRPr="00B80B4B" w:rsidRDefault="007C34EE" w:rsidP="007C34EE">
      <w:pPr>
        <w:pStyle w:val="NurText"/>
        <w:rPr>
          <w:rFonts w:ascii="Courier New" w:hAnsi="Courier New" w:cs="Courier New"/>
        </w:rPr>
      </w:pPr>
    </w:p>
    <w:p w14:paraId="6D7C34A9" w14:textId="77777777" w:rsidR="007C34EE" w:rsidRPr="00B80B4B" w:rsidRDefault="007C34EE" w:rsidP="007C34EE">
      <w:pPr>
        <w:pStyle w:val="NurText"/>
        <w:rPr>
          <w:rFonts w:ascii="Courier New" w:hAnsi="Courier New" w:cs="Courier New"/>
        </w:rPr>
      </w:pPr>
    </w:p>
    <w:p w14:paraId="50FD26BD" w14:textId="2597F169" w:rsidR="007C34EE" w:rsidRPr="00B80B4B" w:rsidRDefault="007C34EE" w:rsidP="007C34EE">
      <w:pPr>
        <w:pStyle w:val="NurText"/>
        <w:rPr>
          <w:rFonts w:ascii="Courier New" w:hAnsi="Courier New" w:cs="Courier New"/>
        </w:rPr>
      </w:pPr>
      <w:r w:rsidRPr="00B80B4B">
        <w:rPr>
          <w:rFonts w:ascii="Courier New" w:hAnsi="Courier New" w:cs="Courier New"/>
        </w:rPr>
        <w:t xml:space="preserve">## </w:t>
      </w:r>
      <w:ins w:id="41" w:author="Greta" w:date="2020-09-08T17:02:00Z">
        <w:del w:id="42" w:author="S Körber" w:date="2020-09-12T19:38:00Z">
          <w:r w:rsidR="00C4493C" w:rsidDel="0073301E">
            <w:rPr>
              <w:rFonts w:ascii="Courier New" w:hAnsi="Courier New" w:cs="Courier New"/>
            </w:rPr>
            <w:delText xml:space="preserve">Additional </w:delText>
          </w:r>
        </w:del>
      </w:ins>
      <w:del w:id="43" w:author="S Körber" w:date="2020-09-12T19:38:00Z">
        <w:r w:rsidRPr="00B80B4B" w:rsidDel="0073301E">
          <w:rPr>
            <w:rFonts w:ascii="Courier New" w:hAnsi="Courier New" w:cs="Courier New"/>
          </w:rPr>
          <w:delText>The added value</w:delText>
        </w:r>
      </w:del>
      <w:ins w:id="44" w:author="S Körber" w:date="2020-09-12T18:42:00Z">
        <w:r w:rsidR="000B2D59">
          <w:rPr>
            <w:rFonts w:ascii="Courier New" w:hAnsi="Courier New" w:cs="Courier New"/>
          </w:rPr>
          <w:t>B</w:t>
        </w:r>
      </w:ins>
      <w:ins w:id="45" w:author="S Körber" w:date="2020-09-10T18:01:00Z">
        <w:r w:rsidR="003320A8">
          <w:rPr>
            <w:rFonts w:ascii="Courier New" w:hAnsi="Courier New" w:cs="Courier New"/>
          </w:rPr>
          <w:t>enefits</w:t>
        </w:r>
      </w:ins>
    </w:p>
    <w:p w14:paraId="1AC3F781" w14:textId="77777777" w:rsidR="007C34EE" w:rsidRPr="00B80B4B" w:rsidRDefault="007C34EE" w:rsidP="007C34EE">
      <w:pPr>
        <w:pStyle w:val="NurText"/>
        <w:rPr>
          <w:rFonts w:ascii="Courier New" w:hAnsi="Courier New" w:cs="Courier New"/>
        </w:rPr>
      </w:pPr>
    </w:p>
    <w:p w14:paraId="6AFAD758" w14:textId="7F8D79EB" w:rsidR="007C34EE" w:rsidRPr="00B80B4B" w:rsidRDefault="007C34EE" w:rsidP="007C34EE">
      <w:pPr>
        <w:pStyle w:val="NurText"/>
        <w:rPr>
          <w:rFonts w:ascii="Courier New" w:hAnsi="Courier New" w:cs="Courier New"/>
        </w:rPr>
      </w:pPr>
      <w:r w:rsidRPr="00B80B4B">
        <w:rPr>
          <w:rFonts w:ascii="Courier New" w:hAnsi="Courier New" w:cs="Courier New"/>
        </w:rPr>
        <w:t>### Research</w:t>
      </w:r>
    </w:p>
    <w:p w14:paraId="34242FC0" w14:textId="77777777" w:rsidR="007C34EE" w:rsidRPr="00B80B4B" w:rsidRDefault="007C34EE" w:rsidP="007C34EE">
      <w:pPr>
        <w:pStyle w:val="NurText"/>
        <w:rPr>
          <w:rFonts w:ascii="Courier New" w:hAnsi="Courier New" w:cs="Courier New"/>
        </w:rPr>
      </w:pPr>
    </w:p>
    <w:p w14:paraId="6B489810" w14:textId="43AB4133" w:rsidR="007C34EE" w:rsidRPr="00B80B4B" w:rsidRDefault="007C34EE" w:rsidP="007C34EE">
      <w:pPr>
        <w:pStyle w:val="NurText"/>
        <w:rPr>
          <w:rFonts w:ascii="Courier New" w:hAnsi="Courier New" w:cs="Courier New"/>
        </w:rPr>
      </w:pPr>
      <w:r w:rsidRPr="00B80B4B">
        <w:rPr>
          <w:rFonts w:ascii="Courier New" w:hAnsi="Courier New" w:cs="Courier New"/>
        </w:rPr>
        <w:t xml:space="preserve">Conceptually, </w:t>
      </w:r>
      <w:r w:rsidR="00C4493C">
        <w:rPr>
          <w:rFonts w:ascii="Courier New" w:hAnsi="Courier New" w:cs="Courier New"/>
        </w:rPr>
        <w:t xml:space="preserve">we </w:t>
      </w:r>
      <w:r w:rsidR="00650075">
        <w:rPr>
          <w:rFonts w:ascii="Courier New" w:hAnsi="Courier New" w:cs="Courier New"/>
        </w:rPr>
        <w:t>will be</w:t>
      </w:r>
      <w:r w:rsidR="00C4493C">
        <w:rPr>
          <w:rFonts w:ascii="Courier New" w:hAnsi="Courier New" w:cs="Courier New"/>
        </w:rPr>
        <w:t xml:space="preserve"> using </w:t>
      </w:r>
      <w:r w:rsidRPr="00B80B4B">
        <w:rPr>
          <w:rFonts w:ascii="Courier New" w:hAnsi="Courier New" w:cs="Courier New"/>
        </w:rPr>
        <w:t>research data in a</w:t>
      </w:r>
      <w:r w:rsidR="00C4493C">
        <w:rPr>
          <w:rFonts w:ascii="Courier New" w:hAnsi="Courier New" w:cs="Courier New"/>
        </w:rPr>
        <w:t>n entirely</w:t>
      </w:r>
      <w:r w:rsidRPr="00B80B4B">
        <w:rPr>
          <w:rFonts w:ascii="Courier New" w:hAnsi="Courier New" w:cs="Courier New"/>
        </w:rPr>
        <w:t xml:space="preserve"> new way. </w:t>
      </w:r>
      <w:r w:rsidR="00C4493C">
        <w:rPr>
          <w:rFonts w:ascii="Courier New" w:hAnsi="Courier New" w:cs="Courier New"/>
        </w:rPr>
        <w:t xml:space="preserve">Not unlike the process of </w:t>
      </w:r>
      <w:r w:rsidRPr="00B80B4B">
        <w:rPr>
          <w:rFonts w:ascii="Courier New" w:hAnsi="Courier New" w:cs="Courier New"/>
        </w:rPr>
        <w:t>transform</w:t>
      </w:r>
      <w:r w:rsidR="00C4493C">
        <w:rPr>
          <w:rFonts w:ascii="Courier New" w:hAnsi="Courier New" w:cs="Courier New"/>
        </w:rPr>
        <w:t>ing</w:t>
      </w:r>
      <w:r w:rsidRPr="00B80B4B">
        <w:rPr>
          <w:rFonts w:ascii="Courier New" w:hAnsi="Courier New" w:cs="Courier New"/>
        </w:rPr>
        <w:t xml:space="preserve"> a manuscript into a book, the NFDI4SD </w:t>
      </w:r>
      <w:r w:rsidR="00C4493C">
        <w:rPr>
          <w:rFonts w:ascii="Courier New" w:hAnsi="Courier New" w:cs="Courier New"/>
        </w:rPr>
        <w:t xml:space="preserve">will </w:t>
      </w:r>
      <w:r w:rsidRPr="00B80B4B">
        <w:rPr>
          <w:rFonts w:ascii="Courier New" w:hAnsi="Courier New" w:cs="Courier New"/>
        </w:rPr>
        <w:t xml:space="preserve">turn computational content into </w:t>
      </w:r>
      <w:ins w:id="46" w:author="S Körber" w:date="2020-09-12T19:39:00Z">
        <w:r w:rsidR="00633E3E" w:rsidRPr="001E3F14">
          <w:rPr>
            <w:rFonts w:ascii="Courier New" w:hAnsi="Courier New" w:cs="Courier New"/>
          </w:rPr>
          <w:t>academically</w:t>
        </w:r>
        <w:r w:rsidR="00633E3E" w:rsidRPr="00633E3E" w:rsidDel="00633E3E">
          <w:rPr>
            <w:rFonts w:ascii="Courier New" w:hAnsi="Courier New" w:cs="Courier New"/>
            <w:rPrChange w:id="47" w:author="S Körber" w:date="2020-09-12T19:40:00Z">
              <w:rPr>
                <w:rFonts w:ascii="Courier New" w:hAnsi="Courier New" w:cs="Courier New"/>
                <w:highlight w:val="yellow"/>
              </w:rPr>
            </w:rPrChange>
          </w:rPr>
          <w:t xml:space="preserve"> </w:t>
        </w:r>
      </w:ins>
      <w:del w:id="48" w:author="S Körber" w:date="2020-09-12T19:39:00Z">
        <w:r w:rsidRPr="00633E3E" w:rsidDel="00633E3E">
          <w:rPr>
            <w:rFonts w:ascii="Courier New" w:hAnsi="Courier New" w:cs="Courier New"/>
            <w:rPrChange w:id="49" w:author="S Körber" w:date="2020-09-12T19:40:00Z">
              <w:rPr>
                <w:rFonts w:ascii="Courier New" w:hAnsi="Courier New" w:cs="Courier New"/>
                <w:highlight w:val="yellow"/>
              </w:rPr>
            </w:rPrChange>
          </w:rPr>
          <w:delText>scientifically</w:delText>
        </w:r>
        <w:r w:rsidRPr="00B80B4B" w:rsidDel="00633E3E">
          <w:rPr>
            <w:rFonts w:ascii="Courier New" w:hAnsi="Courier New" w:cs="Courier New"/>
          </w:rPr>
          <w:delText xml:space="preserve"> </w:delText>
        </w:r>
      </w:del>
      <w:r w:rsidRPr="00B80B4B">
        <w:rPr>
          <w:rFonts w:ascii="Courier New" w:hAnsi="Courier New" w:cs="Courier New"/>
        </w:rPr>
        <w:t xml:space="preserve">usable research data. </w:t>
      </w:r>
      <w:r w:rsidR="00E07E23">
        <w:rPr>
          <w:rFonts w:ascii="Courier New" w:hAnsi="Courier New" w:cs="Courier New"/>
        </w:rPr>
        <w:t>Researchers</w:t>
      </w:r>
      <w:r w:rsidRPr="00B80B4B">
        <w:rPr>
          <w:rFonts w:ascii="Courier New" w:hAnsi="Courier New" w:cs="Courier New"/>
        </w:rPr>
        <w:t xml:space="preserve"> </w:t>
      </w:r>
      <w:r w:rsidR="00C4493C">
        <w:rPr>
          <w:rFonts w:ascii="Courier New" w:hAnsi="Courier New" w:cs="Courier New"/>
        </w:rPr>
        <w:t>will be able to</w:t>
      </w:r>
      <w:r w:rsidRPr="00B80B4B">
        <w:rPr>
          <w:rFonts w:ascii="Courier New" w:hAnsi="Courier New" w:cs="Courier New"/>
        </w:rPr>
        <w:t xml:space="preserve"> publish </w:t>
      </w:r>
      <w:r w:rsidR="00C4493C">
        <w:rPr>
          <w:rFonts w:ascii="Courier New" w:hAnsi="Courier New" w:cs="Courier New"/>
        </w:rPr>
        <w:t xml:space="preserve">their </w:t>
      </w:r>
      <w:r w:rsidRPr="00B80B4B">
        <w:rPr>
          <w:rFonts w:ascii="Courier New" w:hAnsi="Courier New" w:cs="Courier New"/>
        </w:rPr>
        <w:t xml:space="preserve">key </w:t>
      </w:r>
      <w:r w:rsidR="00C4493C">
        <w:rPr>
          <w:rFonts w:ascii="Courier New" w:hAnsi="Courier New" w:cs="Courier New"/>
        </w:rPr>
        <w:t>findings</w:t>
      </w:r>
      <w:r w:rsidRPr="00B80B4B">
        <w:rPr>
          <w:rFonts w:ascii="Courier New" w:hAnsi="Courier New" w:cs="Courier New"/>
        </w:rPr>
        <w:t xml:space="preserve"> and </w:t>
      </w:r>
      <w:r w:rsidR="00C4493C">
        <w:rPr>
          <w:rFonts w:ascii="Courier New" w:hAnsi="Courier New" w:cs="Courier New"/>
        </w:rPr>
        <w:t>introduce</w:t>
      </w:r>
      <w:r w:rsidRPr="00B80B4B">
        <w:rPr>
          <w:rFonts w:ascii="Courier New" w:hAnsi="Courier New" w:cs="Courier New"/>
        </w:rPr>
        <w:t xml:space="preserve"> them to the community while they are still </w:t>
      </w:r>
      <w:r w:rsidR="0043716E">
        <w:rPr>
          <w:rFonts w:ascii="Courier New" w:hAnsi="Courier New" w:cs="Courier New"/>
        </w:rPr>
        <w:t>conducting</w:t>
      </w:r>
      <w:r w:rsidR="00C4493C">
        <w:rPr>
          <w:rFonts w:ascii="Courier New" w:hAnsi="Courier New" w:cs="Courier New"/>
        </w:rPr>
        <w:t xml:space="preserve"> their</w:t>
      </w:r>
      <w:r w:rsidRPr="00B80B4B">
        <w:rPr>
          <w:rFonts w:ascii="Courier New" w:hAnsi="Courier New" w:cs="Courier New"/>
        </w:rPr>
        <w:t xml:space="preserve"> research: </w:t>
      </w:r>
      <w:r w:rsidR="00650075">
        <w:rPr>
          <w:rFonts w:ascii="Courier New" w:hAnsi="Courier New" w:cs="Courier New"/>
        </w:rPr>
        <w:t>t</w:t>
      </w:r>
      <w:r w:rsidRPr="00B80B4B">
        <w:rPr>
          <w:rFonts w:ascii="Courier New" w:hAnsi="Courier New" w:cs="Courier New"/>
        </w:rPr>
        <w:t xml:space="preserve">he </w:t>
      </w:r>
      <w:r w:rsidR="00650075">
        <w:rPr>
          <w:rFonts w:ascii="Courier New" w:hAnsi="Courier New" w:cs="Courier New"/>
        </w:rPr>
        <w:t>findings</w:t>
      </w:r>
      <w:r w:rsidRPr="00B80B4B">
        <w:rPr>
          <w:rFonts w:ascii="Courier New" w:hAnsi="Courier New" w:cs="Courier New"/>
        </w:rPr>
        <w:t xml:space="preserve"> </w:t>
      </w:r>
      <w:r w:rsidR="00C4493C">
        <w:rPr>
          <w:rFonts w:ascii="Courier New" w:hAnsi="Courier New" w:cs="Courier New"/>
        </w:rPr>
        <w:t>will be</w:t>
      </w:r>
      <w:r w:rsidRPr="00B80B4B">
        <w:rPr>
          <w:rFonts w:ascii="Courier New" w:hAnsi="Courier New" w:cs="Courier New"/>
        </w:rPr>
        <w:t xml:space="preserve"> immediately documented and </w:t>
      </w:r>
      <w:r w:rsidR="00650075">
        <w:rPr>
          <w:rFonts w:ascii="Courier New" w:hAnsi="Courier New" w:cs="Courier New"/>
        </w:rPr>
        <w:t xml:space="preserve">they can </w:t>
      </w:r>
      <w:r w:rsidRPr="00B80B4B">
        <w:rPr>
          <w:rFonts w:ascii="Courier New" w:hAnsi="Courier New" w:cs="Courier New"/>
        </w:rPr>
        <w:t xml:space="preserve">then </w:t>
      </w:r>
      <w:r w:rsidR="00650075">
        <w:rPr>
          <w:rFonts w:ascii="Courier New" w:hAnsi="Courier New" w:cs="Courier New"/>
        </w:rPr>
        <w:t>be incorporated into</w:t>
      </w:r>
      <w:r w:rsidRPr="00B80B4B">
        <w:rPr>
          <w:rFonts w:ascii="Courier New" w:hAnsi="Courier New" w:cs="Courier New"/>
        </w:rPr>
        <w:t xml:space="preserve"> the</w:t>
      </w:r>
      <w:r w:rsidR="00650075">
        <w:rPr>
          <w:rFonts w:ascii="Courier New" w:hAnsi="Courier New" w:cs="Courier New"/>
        </w:rPr>
        <w:t xml:space="preserve"> researchers’</w:t>
      </w:r>
      <w:r w:rsidRPr="00B80B4B">
        <w:rPr>
          <w:rFonts w:ascii="Courier New" w:hAnsi="Courier New" w:cs="Courier New"/>
        </w:rPr>
        <w:t xml:space="preserve"> own </w:t>
      </w:r>
      <w:r w:rsidR="00650075">
        <w:rPr>
          <w:rFonts w:ascii="Courier New" w:hAnsi="Courier New" w:cs="Courier New"/>
        </w:rPr>
        <w:t xml:space="preserve">work </w:t>
      </w:r>
      <w:r w:rsidR="00C4493C">
        <w:rPr>
          <w:rFonts w:ascii="Courier New" w:hAnsi="Courier New" w:cs="Courier New"/>
        </w:rPr>
        <w:t>as well as</w:t>
      </w:r>
      <w:r w:rsidRPr="00B80B4B">
        <w:rPr>
          <w:rFonts w:ascii="Courier New" w:hAnsi="Courier New" w:cs="Courier New"/>
        </w:rPr>
        <w:t xml:space="preserve"> </w:t>
      </w:r>
      <w:r w:rsidR="00650075">
        <w:rPr>
          <w:rFonts w:ascii="Courier New" w:hAnsi="Courier New" w:cs="Courier New"/>
        </w:rPr>
        <w:t>into</w:t>
      </w:r>
      <w:r w:rsidRPr="00B80B4B">
        <w:rPr>
          <w:rFonts w:ascii="Courier New" w:hAnsi="Courier New" w:cs="Courier New"/>
        </w:rPr>
        <w:t xml:space="preserve"> the </w:t>
      </w:r>
      <w:r w:rsidR="0010607B">
        <w:rPr>
          <w:rFonts w:ascii="Courier New" w:hAnsi="Courier New" w:cs="Courier New"/>
        </w:rPr>
        <w:t xml:space="preserve">main </w:t>
      </w:r>
      <w:r w:rsidRPr="00B80B4B">
        <w:rPr>
          <w:rFonts w:ascii="Courier New" w:hAnsi="Courier New" w:cs="Courier New"/>
        </w:rPr>
        <w:t xml:space="preserve">project. The NFDI4SD consortium </w:t>
      </w:r>
      <w:r w:rsidR="00C4493C">
        <w:rPr>
          <w:rFonts w:ascii="Courier New" w:hAnsi="Courier New" w:cs="Courier New"/>
        </w:rPr>
        <w:t xml:space="preserve">will </w:t>
      </w:r>
      <w:r w:rsidRPr="00B80B4B">
        <w:rPr>
          <w:rFonts w:ascii="Courier New" w:hAnsi="Courier New" w:cs="Courier New"/>
        </w:rPr>
        <w:t xml:space="preserve">ensure that valuable research findings are preserved and </w:t>
      </w:r>
      <w:r w:rsidR="00C4493C">
        <w:rPr>
          <w:rFonts w:ascii="Courier New" w:hAnsi="Courier New" w:cs="Courier New"/>
        </w:rPr>
        <w:t>remain</w:t>
      </w:r>
      <w:r w:rsidRPr="00B80B4B">
        <w:rPr>
          <w:rFonts w:ascii="Courier New" w:hAnsi="Courier New" w:cs="Courier New"/>
        </w:rPr>
        <w:t xml:space="preserve"> accessible in the long term without </w:t>
      </w:r>
      <w:r w:rsidR="00C4493C">
        <w:rPr>
          <w:rFonts w:ascii="Courier New" w:hAnsi="Courier New" w:cs="Courier New"/>
        </w:rPr>
        <w:t xml:space="preserve">any </w:t>
      </w:r>
      <w:r w:rsidRPr="00B80B4B">
        <w:rPr>
          <w:rFonts w:ascii="Courier New" w:hAnsi="Courier New" w:cs="Courier New"/>
        </w:rPr>
        <w:t xml:space="preserve">additional effort </w:t>
      </w:r>
      <w:r w:rsidR="00C4493C">
        <w:rPr>
          <w:rFonts w:ascii="Courier New" w:hAnsi="Courier New" w:cs="Courier New"/>
        </w:rPr>
        <w:t>or</w:t>
      </w:r>
      <w:r w:rsidRPr="00B80B4B">
        <w:rPr>
          <w:rFonts w:ascii="Courier New" w:hAnsi="Courier New" w:cs="Courier New"/>
        </w:rPr>
        <w:t xml:space="preserve"> infrastructure costs.</w:t>
      </w:r>
    </w:p>
    <w:p w14:paraId="5AFE8A4F" w14:textId="77777777" w:rsidR="007C34EE" w:rsidRPr="00B80B4B" w:rsidRDefault="007C34EE" w:rsidP="007C34EE">
      <w:pPr>
        <w:pStyle w:val="NurText"/>
        <w:rPr>
          <w:rFonts w:ascii="Courier New" w:hAnsi="Courier New" w:cs="Courier New"/>
        </w:rPr>
      </w:pPr>
    </w:p>
    <w:p w14:paraId="720CD323" w14:textId="1BF108C9" w:rsidR="007C34EE" w:rsidRPr="00B80B4B" w:rsidRDefault="007C34EE" w:rsidP="007C34EE">
      <w:pPr>
        <w:pStyle w:val="NurText"/>
        <w:rPr>
          <w:rFonts w:ascii="Courier New" w:hAnsi="Courier New" w:cs="Courier New"/>
        </w:rPr>
      </w:pPr>
      <w:r w:rsidRPr="00B80B4B">
        <w:rPr>
          <w:rFonts w:ascii="Courier New" w:hAnsi="Courier New" w:cs="Courier New"/>
        </w:rPr>
        <w:t xml:space="preserve">### Young </w:t>
      </w:r>
      <w:ins w:id="50" w:author="S Körber" w:date="2020-09-12T18:44:00Z">
        <w:r w:rsidR="000B2D59">
          <w:rPr>
            <w:rFonts w:ascii="Courier New" w:hAnsi="Courier New" w:cs="Courier New"/>
          </w:rPr>
          <w:t>scholar</w:t>
        </w:r>
      </w:ins>
      <w:ins w:id="51" w:author="S Körber" w:date="2020-09-12T19:40:00Z">
        <w:r w:rsidR="00633E3E">
          <w:rPr>
            <w:rFonts w:ascii="Courier New" w:hAnsi="Courier New" w:cs="Courier New"/>
          </w:rPr>
          <w:t>s</w:t>
        </w:r>
      </w:ins>
      <w:ins w:id="52" w:author="S Körber" w:date="2020-09-12T18:44:00Z">
        <w:r w:rsidR="000B2D59">
          <w:rPr>
            <w:rFonts w:ascii="Courier New" w:hAnsi="Courier New" w:cs="Courier New"/>
          </w:rPr>
          <w:t xml:space="preserve"> and </w:t>
        </w:r>
      </w:ins>
      <w:r w:rsidRPr="001E3F14">
        <w:rPr>
          <w:rFonts w:ascii="Courier New" w:hAnsi="Courier New" w:cs="Courier New"/>
        </w:rPr>
        <w:t>scientists</w:t>
      </w:r>
    </w:p>
    <w:p w14:paraId="710CC8C4" w14:textId="77777777" w:rsidR="007C34EE" w:rsidRPr="00B80B4B" w:rsidRDefault="007C34EE" w:rsidP="007C34EE">
      <w:pPr>
        <w:pStyle w:val="NurText"/>
        <w:rPr>
          <w:rFonts w:ascii="Courier New" w:hAnsi="Courier New" w:cs="Courier New"/>
        </w:rPr>
      </w:pPr>
    </w:p>
    <w:p w14:paraId="127F0C81" w14:textId="04B83288" w:rsidR="007C34EE" w:rsidRPr="00B80B4B" w:rsidRDefault="007C34EE" w:rsidP="007C34EE">
      <w:pPr>
        <w:pStyle w:val="NurText"/>
        <w:rPr>
          <w:rFonts w:ascii="Courier New" w:hAnsi="Courier New" w:cs="Courier New"/>
        </w:rPr>
      </w:pPr>
      <w:r w:rsidRPr="00B80B4B">
        <w:rPr>
          <w:rFonts w:ascii="Courier New" w:hAnsi="Courier New" w:cs="Courier New"/>
        </w:rPr>
        <w:t xml:space="preserve">The NFDI4SD supports </w:t>
      </w:r>
      <w:r w:rsidR="0043716E">
        <w:rPr>
          <w:rFonts w:ascii="Courier New" w:hAnsi="Courier New" w:cs="Courier New"/>
        </w:rPr>
        <w:t>budding</w:t>
      </w:r>
      <w:r w:rsidRPr="00B80B4B">
        <w:rPr>
          <w:rFonts w:ascii="Courier New" w:hAnsi="Courier New" w:cs="Courier New"/>
        </w:rPr>
        <w:t xml:space="preserve"> </w:t>
      </w:r>
      <w:del w:id="53" w:author="S Körber" w:date="2020-09-12T19:41:00Z">
        <w:r w:rsidR="00522B96" w:rsidRPr="00633E3E" w:rsidDel="00633E3E">
          <w:rPr>
            <w:rFonts w:ascii="Courier New" w:hAnsi="Courier New" w:cs="Courier New"/>
            <w:rPrChange w:id="54" w:author="S Körber" w:date="2020-09-12T19:41:00Z">
              <w:rPr>
                <w:rFonts w:ascii="Courier New" w:hAnsi="Courier New" w:cs="Courier New"/>
                <w:highlight w:val="yellow"/>
              </w:rPr>
            </w:rPrChange>
          </w:rPr>
          <w:delText>scientists</w:delText>
        </w:r>
      </w:del>
      <w:ins w:id="55" w:author="S Körber" w:date="2020-09-12T19:41:00Z">
        <w:r w:rsidR="00633E3E">
          <w:rPr>
            <w:rFonts w:ascii="Courier New" w:hAnsi="Courier New" w:cs="Courier New"/>
          </w:rPr>
          <w:t>academics</w:t>
        </w:r>
      </w:ins>
      <w:r w:rsidRPr="00B80B4B">
        <w:rPr>
          <w:rFonts w:ascii="Courier New" w:hAnsi="Courier New" w:cs="Courier New"/>
        </w:rPr>
        <w:t xml:space="preserve"> from the very beginning of their research, </w:t>
      </w:r>
      <w:r w:rsidR="0043716E">
        <w:rPr>
          <w:rFonts w:ascii="Courier New" w:hAnsi="Courier New" w:cs="Courier New"/>
        </w:rPr>
        <w:t>and frees them from any</w:t>
      </w:r>
      <w:r w:rsidRPr="00B80B4B">
        <w:rPr>
          <w:rFonts w:ascii="Courier New" w:hAnsi="Courier New" w:cs="Courier New"/>
        </w:rPr>
        <w:t xml:space="preserve"> additional expenses. </w:t>
      </w:r>
      <w:r w:rsidR="0043716E">
        <w:rPr>
          <w:rFonts w:ascii="Courier New" w:hAnsi="Courier New" w:cs="Courier New"/>
        </w:rPr>
        <w:t>While</w:t>
      </w:r>
      <w:r w:rsidRPr="00B80B4B">
        <w:rPr>
          <w:rFonts w:ascii="Courier New" w:hAnsi="Courier New" w:cs="Courier New"/>
        </w:rPr>
        <w:t xml:space="preserve"> a dissertation</w:t>
      </w:r>
      <w:r w:rsidR="0043716E">
        <w:rPr>
          <w:rFonts w:ascii="Courier New" w:hAnsi="Courier New" w:cs="Courier New"/>
        </w:rPr>
        <w:t xml:space="preserve"> is being written up</w:t>
      </w:r>
      <w:r w:rsidRPr="00B80B4B">
        <w:rPr>
          <w:rFonts w:ascii="Courier New" w:hAnsi="Courier New" w:cs="Courier New"/>
        </w:rPr>
        <w:t xml:space="preserve">, </w:t>
      </w:r>
      <w:r w:rsidR="0043716E">
        <w:rPr>
          <w:rFonts w:ascii="Courier New" w:hAnsi="Courier New" w:cs="Courier New"/>
        </w:rPr>
        <w:t>any essential</w:t>
      </w:r>
      <w:r w:rsidRPr="00B80B4B">
        <w:rPr>
          <w:rFonts w:ascii="Courier New" w:hAnsi="Courier New" w:cs="Courier New"/>
        </w:rPr>
        <w:t xml:space="preserve"> research data can </w:t>
      </w:r>
      <w:r w:rsidR="0043716E">
        <w:rPr>
          <w:rFonts w:ascii="Courier New" w:hAnsi="Courier New" w:cs="Courier New"/>
        </w:rPr>
        <w:t xml:space="preserve">be </w:t>
      </w:r>
      <w:r w:rsidR="0043716E" w:rsidRPr="00B80B4B">
        <w:rPr>
          <w:rFonts w:ascii="Courier New" w:hAnsi="Courier New" w:cs="Courier New"/>
        </w:rPr>
        <w:t xml:space="preserve">simultaneously </w:t>
      </w:r>
      <w:r w:rsidR="0043716E">
        <w:rPr>
          <w:rFonts w:ascii="Courier New" w:hAnsi="Courier New" w:cs="Courier New"/>
        </w:rPr>
        <w:t>compiled</w:t>
      </w:r>
      <w:r w:rsidRPr="00B80B4B">
        <w:rPr>
          <w:rFonts w:ascii="Courier New" w:hAnsi="Courier New" w:cs="Courier New"/>
        </w:rPr>
        <w:t xml:space="preserve"> in a format that </w:t>
      </w:r>
      <w:r w:rsidR="0043716E">
        <w:rPr>
          <w:rFonts w:ascii="Courier New" w:hAnsi="Courier New" w:cs="Courier New"/>
        </w:rPr>
        <w:t>enables</w:t>
      </w:r>
      <w:r w:rsidRPr="00B80B4B">
        <w:rPr>
          <w:rFonts w:ascii="Courier New" w:hAnsi="Courier New" w:cs="Courier New"/>
        </w:rPr>
        <w:t xml:space="preserve"> the</w:t>
      </w:r>
      <w:r w:rsidR="0043716E">
        <w:rPr>
          <w:rFonts w:ascii="Courier New" w:hAnsi="Courier New" w:cs="Courier New"/>
        </w:rPr>
        <w:t xml:space="preserve"> data</w:t>
      </w:r>
      <w:r w:rsidRPr="00B80B4B">
        <w:rPr>
          <w:rFonts w:ascii="Courier New" w:hAnsi="Courier New" w:cs="Courier New"/>
        </w:rPr>
        <w:t xml:space="preserve"> to be cited in </w:t>
      </w:r>
      <w:r w:rsidR="00841A5F">
        <w:rPr>
          <w:rFonts w:ascii="Courier New" w:hAnsi="Courier New" w:cs="Courier New"/>
        </w:rPr>
        <w:t>a</w:t>
      </w:r>
      <w:r w:rsidR="00841A5F" w:rsidRPr="00B80B4B">
        <w:rPr>
          <w:rFonts w:ascii="Courier New" w:hAnsi="Courier New" w:cs="Courier New"/>
        </w:rPr>
        <w:t xml:space="preserve"> </w:t>
      </w:r>
      <w:r w:rsidRPr="00650075">
        <w:rPr>
          <w:rFonts w:ascii="Courier New" w:hAnsi="Courier New" w:cs="Courier New"/>
        </w:rPr>
        <w:t xml:space="preserve">paper </w:t>
      </w:r>
      <w:r w:rsidR="00841A5F">
        <w:rPr>
          <w:rFonts w:ascii="Courier New" w:hAnsi="Courier New" w:cs="Courier New"/>
        </w:rPr>
        <w:t xml:space="preserve">or a data collection </w:t>
      </w:r>
      <w:r w:rsidRPr="00B80B4B">
        <w:rPr>
          <w:rFonts w:ascii="Courier New" w:hAnsi="Courier New" w:cs="Courier New"/>
        </w:rPr>
        <w:t xml:space="preserve">and, after </w:t>
      </w:r>
      <w:r w:rsidR="0043716E">
        <w:rPr>
          <w:rFonts w:ascii="Courier New" w:hAnsi="Courier New" w:cs="Courier New"/>
        </w:rPr>
        <w:t xml:space="preserve">it has been </w:t>
      </w:r>
      <w:r w:rsidRPr="00B80B4B">
        <w:rPr>
          <w:rFonts w:ascii="Courier New" w:hAnsi="Courier New" w:cs="Courier New"/>
        </w:rPr>
        <w:t>successful</w:t>
      </w:r>
      <w:r w:rsidR="0043716E">
        <w:rPr>
          <w:rFonts w:ascii="Courier New" w:hAnsi="Courier New" w:cs="Courier New"/>
        </w:rPr>
        <w:t>ly</w:t>
      </w:r>
      <w:r w:rsidRPr="00B80B4B">
        <w:rPr>
          <w:rFonts w:ascii="Courier New" w:hAnsi="Courier New" w:cs="Courier New"/>
        </w:rPr>
        <w:t xml:space="preserve"> </w:t>
      </w:r>
      <w:r w:rsidRPr="00B80B4B">
        <w:rPr>
          <w:rFonts w:ascii="Courier New" w:hAnsi="Courier New" w:cs="Courier New"/>
        </w:rPr>
        <w:lastRenderedPageBreak/>
        <w:t>complet</w:t>
      </w:r>
      <w:r w:rsidR="0043716E">
        <w:rPr>
          <w:rFonts w:ascii="Courier New" w:hAnsi="Courier New" w:cs="Courier New"/>
        </w:rPr>
        <w:t>ed</w:t>
      </w:r>
      <w:r w:rsidRPr="00B80B4B">
        <w:rPr>
          <w:rFonts w:ascii="Courier New" w:hAnsi="Courier New" w:cs="Courier New"/>
        </w:rPr>
        <w:t xml:space="preserve">, </w:t>
      </w:r>
      <w:r w:rsidRPr="001E3F14">
        <w:rPr>
          <w:rFonts w:ascii="Courier New" w:hAnsi="Courier New" w:cs="Courier New"/>
        </w:rPr>
        <w:t>published as research data together with the dissertation</w:t>
      </w:r>
      <w:r w:rsidRPr="00B80B4B">
        <w:rPr>
          <w:rFonts w:ascii="Courier New" w:hAnsi="Courier New" w:cs="Courier New"/>
        </w:rPr>
        <w:t>. Th</w:t>
      </w:r>
      <w:r w:rsidR="006457F0">
        <w:rPr>
          <w:rFonts w:ascii="Courier New" w:hAnsi="Courier New" w:cs="Courier New"/>
        </w:rPr>
        <w:t>is will considerably increase the</w:t>
      </w:r>
      <w:r w:rsidRPr="00B80B4B">
        <w:rPr>
          <w:rFonts w:ascii="Courier New" w:hAnsi="Courier New" w:cs="Courier New"/>
        </w:rPr>
        <w:t xml:space="preserve"> scientific impact</w:t>
      </w:r>
      <w:r w:rsidR="00650075">
        <w:rPr>
          <w:rFonts w:ascii="Courier New" w:hAnsi="Courier New" w:cs="Courier New"/>
        </w:rPr>
        <w:t xml:space="preserve"> of the research work</w:t>
      </w:r>
      <w:r w:rsidRPr="00B80B4B">
        <w:rPr>
          <w:rFonts w:ascii="Courier New" w:hAnsi="Courier New" w:cs="Courier New"/>
        </w:rPr>
        <w:t>.</w:t>
      </w:r>
    </w:p>
    <w:p w14:paraId="2F0F69BC" w14:textId="77777777" w:rsidR="007C34EE" w:rsidRPr="00B80B4B" w:rsidRDefault="007C34EE" w:rsidP="007C34EE">
      <w:pPr>
        <w:pStyle w:val="NurText"/>
        <w:rPr>
          <w:rFonts w:ascii="Courier New" w:hAnsi="Courier New" w:cs="Courier New"/>
        </w:rPr>
      </w:pPr>
    </w:p>
    <w:p w14:paraId="7D5825F6" w14:textId="77777777" w:rsidR="007C34EE" w:rsidRPr="00B80B4B" w:rsidRDefault="007C34EE" w:rsidP="007C34EE">
      <w:pPr>
        <w:pStyle w:val="NurText"/>
        <w:rPr>
          <w:rFonts w:ascii="Courier New" w:hAnsi="Courier New" w:cs="Courier New"/>
        </w:rPr>
      </w:pPr>
      <w:r w:rsidRPr="00B80B4B">
        <w:rPr>
          <w:rFonts w:ascii="Courier New" w:hAnsi="Courier New" w:cs="Courier New"/>
        </w:rPr>
        <w:t>### Content providers, libraries, archives and repositories</w:t>
      </w:r>
    </w:p>
    <w:p w14:paraId="39B55850" w14:textId="77777777" w:rsidR="007C34EE" w:rsidRPr="00B80B4B" w:rsidRDefault="007C34EE" w:rsidP="007C34EE">
      <w:pPr>
        <w:pStyle w:val="NurText"/>
        <w:rPr>
          <w:rFonts w:ascii="Courier New" w:hAnsi="Courier New" w:cs="Courier New"/>
        </w:rPr>
      </w:pPr>
    </w:p>
    <w:p w14:paraId="7D09B7F8" w14:textId="70328D38" w:rsidR="007C34EE" w:rsidRPr="00B80B4B" w:rsidRDefault="007C34EE" w:rsidP="007C34EE">
      <w:pPr>
        <w:pStyle w:val="NurText"/>
        <w:rPr>
          <w:rFonts w:ascii="Courier New" w:hAnsi="Courier New" w:cs="Courier New"/>
        </w:rPr>
      </w:pPr>
      <w:r w:rsidRPr="00B80B4B">
        <w:rPr>
          <w:rFonts w:ascii="Courier New" w:hAnsi="Courier New" w:cs="Courier New"/>
        </w:rPr>
        <w:t xml:space="preserve">The digital resources of libraries, archives, repositories and research institutes </w:t>
      </w:r>
      <w:r w:rsidR="00D57A40">
        <w:rPr>
          <w:rFonts w:ascii="Courier New" w:hAnsi="Courier New" w:cs="Courier New"/>
        </w:rPr>
        <w:t xml:space="preserve">that </w:t>
      </w:r>
      <w:r w:rsidRPr="00B80B4B">
        <w:rPr>
          <w:rFonts w:ascii="Courier New" w:hAnsi="Courier New" w:cs="Courier New"/>
        </w:rPr>
        <w:t xml:space="preserve">are now accessible </w:t>
      </w:r>
      <w:r w:rsidR="00D57A40">
        <w:rPr>
          <w:rFonts w:ascii="Courier New" w:hAnsi="Courier New" w:cs="Courier New"/>
        </w:rPr>
        <w:t xml:space="preserve">have </w:t>
      </w:r>
      <w:r w:rsidRPr="00B80B4B">
        <w:rPr>
          <w:rFonts w:ascii="Courier New" w:hAnsi="Courier New" w:cs="Courier New"/>
        </w:rPr>
        <w:t>open</w:t>
      </w:r>
      <w:r w:rsidR="00D57A40">
        <w:rPr>
          <w:rFonts w:ascii="Courier New" w:hAnsi="Courier New" w:cs="Courier New"/>
        </w:rPr>
        <w:t>ed</w:t>
      </w:r>
      <w:r w:rsidRPr="00B80B4B">
        <w:rPr>
          <w:rFonts w:ascii="Courier New" w:hAnsi="Courier New" w:cs="Courier New"/>
        </w:rPr>
        <w:t xml:space="preserve"> up a substantial part of our cultural heritage. These sources </w:t>
      </w:r>
      <w:r w:rsidR="00D57A40">
        <w:rPr>
          <w:rFonts w:ascii="Courier New" w:hAnsi="Courier New" w:cs="Courier New"/>
        </w:rPr>
        <w:t>should not only</w:t>
      </w:r>
      <w:r w:rsidRPr="00B80B4B">
        <w:rPr>
          <w:rFonts w:ascii="Courier New" w:hAnsi="Courier New" w:cs="Courier New"/>
        </w:rPr>
        <w:t xml:space="preserve"> be </w:t>
      </w:r>
      <w:r w:rsidR="00D57A40" w:rsidRPr="001E3F14">
        <w:rPr>
          <w:rFonts w:ascii="Courier New" w:hAnsi="Courier New" w:cs="Courier New"/>
        </w:rPr>
        <w:t xml:space="preserve">passively </w:t>
      </w:r>
      <w:r w:rsidR="001137D8" w:rsidRPr="001E3F14">
        <w:rPr>
          <w:rFonts w:ascii="Courier New" w:hAnsi="Courier New" w:cs="Courier New"/>
        </w:rPr>
        <w:t>appreciated</w:t>
      </w:r>
      <w:r w:rsidRPr="001E3F14">
        <w:rPr>
          <w:rFonts w:ascii="Courier New" w:hAnsi="Courier New" w:cs="Courier New"/>
          <w:b/>
        </w:rPr>
        <w:t>.</w:t>
      </w:r>
      <w:r w:rsidRPr="00B80B4B">
        <w:rPr>
          <w:rFonts w:ascii="Courier New" w:hAnsi="Courier New" w:cs="Courier New"/>
        </w:rPr>
        <w:t xml:space="preserve"> </w:t>
      </w:r>
      <w:r w:rsidR="009A6FB9">
        <w:rPr>
          <w:rFonts w:ascii="Courier New" w:hAnsi="Courier New" w:cs="Courier New"/>
        </w:rPr>
        <w:t>According to</w:t>
      </w:r>
      <w:r w:rsidRPr="00B80B4B">
        <w:rPr>
          <w:rFonts w:ascii="Courier New" w:hAnsi="Courier New" w:cs="Courier New"/>
        </w:rPr>
        <w:t xml:space="preserve"> the NFDI4SD</w:t>
      </w:r>
      <w:r w:rsidR="009A6FB9">
        <w:rPr>
          <w:rFonts w:ascii="Courier New" w:hAnsi="Courier New" w:cs="Courier New"/>
        </w:rPr>
        <w:t>’s new</w:t>
      </w:r>
      <w:r w:rsidRPr="00B80B4B">
        <w:rPr>
          <w:rFonts w:ascii="Courier New" w:hAnsi="Courier New" w:cs="Courier New"/>
        </w:rPr>
        <w:t xml:space="preserve"> concept, the content </w:t>
      </w:r>
      <w:r w:rsidR="00506201">
        <w:rPr>
          <w:rFonts w:ascii="Courier New" w:hAnsi="Courier New" w:cs="Courier New"/>
        </w:rPr>
        <w:t xml:space="preserve">of these sources </w:t>
      </w:r>
      <w:r w:rsidRPr="00B80B4B">
        <w:rPr>
          <w:rFonts w:ascii="Courier New" w:hAnsi="Courier New" w:cs="Courier New"/>
        </w:rPr>
        <w:t xml:space="preserve">becomes research data that can be directly incorporated into the research process </w:t>
      </w:r>
      <w:r w:rsidR="000B7529">
        <w:rPr>
          <w:rFonts w:ascii="Courier New" w:hAnsi="Courier New" w:cs="Courier New"/>
        </w:rPr>
        <w:t xml:space="preserve">with very little </w:t>
      </w:r>
      <w:r w:rsidRPr="00B80B4B">
        <w:rPr>
          <w:rFonts w:ascii="Courier New" w:hAnsi="Courier New" w:cs="Courier New"/>
        </w:rPr>
        <w:t xml:space="preserve">effort. </w:t>
      </w:r>
      <w:r w:rsidR="00C46313">
        <w:rPr>
          <w:rFonts w:ascii="Courier New" w:hAnsi="Courier New" w:cs="Courier New"/>
        </w:rPr>
        <w:t xml:space="preserve">The author and funding institution details are entered into the </w:t>
      </w:r>
      <w:proofErr w:type="spellStart"/>
      <w:r w:rsidR="00C46313">
        <w:rPr>
          <w:rFonts w:ascii="Courier New" w:hAnsi="Courier New" w:cs="Courier New"/>
        </w:rPr>
        <w:t>paratext</w:t>
      </w:r>
      <w:proofErr w:type="spellEnd"/>
      <w:r w:rsidR="00C46313">
        <w:rPr>
          <w:rFonts w:ascii="Courier New" w:hAnsi="Courier New" w:cs="Courier New"/>
        </w:rPr>
        <w:t xml:space="preserve"> database</w:t>
      </w:r>
      <w:r w:rsidR="002637BF">
        <w:rPr>
          <w:rFonts w:ascii="Courier New" w:hAnsi="Courier New" w:cs="Courier New"/>
        </w:rPr>
        <w:t>, while, thanks to</w:t>
      </w:r>
      <w:r w:rsidR="00C46313">
        <w:rPr>
          <w:rFonts w:ascii="Courier New" w:hAnsi="Courier New" w:cs="Courier New"/>
        </w:rPr>
        <w:t xml:space="preserve"> </w:t>
      </w:r>
      <w:r w:rsidR="00650075">
        <w:rPr>
          <w:rFonts w:ascii="Courier New" w:hAnsi="Courier New" w:cs="Courier New"/>
        </w:rPr>
        <w:t>being</w:t>
      </w:r>
      <w:r w:rsidRPr="00B80B4B">
        <w:rPr>
          <w:rFonts w:ascii="Courier New" w:hAnsi="Courier New" w:cs="Courier New"/>
        </w:rPr>
        <w:t xml:space="preserve"> </w:t>
      </w:r>
      <w:r w:rsidR="00650075">
        <w:rPr>
          <w:rFonts w:ascii="Courier New" w:hAnsi="Courier New" w:cs="Courier New"/>
        </w:rPr>
        <w:t>fully</w:t>
      </w:r>
      <w:r w:rsidRPr="00B80B4B">
        <w:rPr>
          <w:rFonts w:ascii="Courier New" w:hAnsi="Courier New" w:cs="Courier New"/>
        </w:rPr>
        <w:t xml:space="preserve"> integrat</w:t>
      </w:r>
      <w:r w:rsidR="00650075">
        <w:rPr>
          <w:rFonts w:ascii="Courier New" w:hAnsi="Courier New" w:cs="Courier New"/>
        </w:rPr>
        <w:t>ed</w:t>
      </w:r>
      <w:r w:rsidR="002637BF">
        <w:rPr>
          <w:rFonts w:ascii="Courier New" w:hAnsi="Courier New" w:cs="Courier New"/>
        </w:rPr>
        <w:t>,</w:t>
      </w:r>
      <w:r w:rsidRPr="00B80B4B">
        <w:rPr>
          <w:rFonts w:ascii="Courier New" w:hAnsi="Courier New" w:cs="Courier New"/>
        </w:rPr>
        <w:t xml:space="preserve"> the content of </w:t>
      </w:r>
      <w:r w:rsidR="00C46313">
        <w:rPr>
          <w:rFonts w:ascii="Courier New" w:hAnsi="Courier New" w:cs="Courier New"/>
        </w:rPr>
        <w:t xml:space="preserve">the </w:t>
      </w:r>
      <w:r w:rsidRPr="00B80B4B">
        <w:rPr>
          <w:rFonts w:ascii="Courier New" w:hAnsi="Courier New" w:cs="Courier New"/>
        </w:rPr>
        <w:t xml:space="preserve">research data </w:t>
      </w:r>
      <w:r w:rsidR="00C46313">
        <w:rPr>
          <w:rFonts w:ascii="Courier New" w:hAnsi="Courier New" w:cs="Courier New"/>
        </w:rPr>
        <w:t xml:space="preserve">will </w:t>
      </w:r>
      <w:r w:rsidRPr="00B80B4B">
        <w:rPr>
          <w:rFonts w:ascii="Courier New" w:hAnsi="Courier New" w:cs="Courier New"/>
        </w:rPr>
        <w:t xml:space="preserve">also be included in all </w:t>
      </w:r>
      <w:r w:rsidR="00C46313">
        <w:rPr>
          <w:rFonts w:ascii="Courier New" w:hAnsi="Courier New" w:cs="Courier New"/>
        </w:rPr>
        <w:t>future</w:t>
      </w:r>
      <w:r w:rsidRPr="00B80B4B">
        <w:rPr>
          <w:rFonts w:ascii="Courier New" w:hAnsi="Courier New" w:cs="Courier New"/>
        </w:rPr>
        <w:t xml:space="preserve"> research data. The value of </w:t>
      </w:r>
      <w:r w:rsidR="009A6FB9">
        <w:rPr>
          <w:rFonts w:ascii="Courier New" w:hAnsi="Courier New" w:cs="Courier New"/>
        </w:rPr>
        <w:t>the</w:t>
      </w:r>
      <w:r w:rsidRPr="00B80B4B">
        <w:rPr>
          <w:rFonts w:ascii="Courier New" w:hAnsi="Courier New" w:cs="Courier New"/>
        </w:rPr>
        <w:t xml:space="preserve"> research data </w:t>
      </w:r>
      <w:r w:rsidR="009A6FB9">
        <w:rPr>
          <w:rFonts w:ascii="Courier New" w:hAnsi="Courier New" w:cs="Courier New"/>
        </w:rPr>
        <w:t xml:space="preserve">of these institutions </w:t>
      </w:r>
      <w:r w:rsidR="002637BF">
        <w:rPr>
          <w:rFonts w:ascii="Courier New" w:hAnsi="Courier New" w:cs="Courier New"/>
        </w:rPr>
        <w:t>will</w:t>
      </w:r>
      <w:r w:rsidRPr="00B80B4B">
        <w:rPr>
          <w:rFonts w:ascii="Courier New" w:hAnsi="Courier New" w:cs="Courier New"/>
        </w:rPr>
        <w:t xml:space="preserve"> </w:t>
      </w:r>
      <w:r w:rsidR="002637BF">
        <w:rPr>
          <w:rFonts w:ascii="Courier New" w:hAnsi="Courier New" w:cs="Courier New"/>
        </w:rPr>
        <w:t>also</w:t>
      </w:r>
      <w:r w:rsidRPr="00B80B4B">
        <w:rPr>
          <w:rFonts w:ascii="Courier New" w:hAnsi="Courier New" w:cs="Courier New"/>
        </w:rPr>
        <w:t xml:space="preserve"> </w:t>
      </w:r>
      <w:r w:rsidR="002637BF">
        <w:rPr>
          <w:rFonts w:ascii="Courier New" w:hAnsi="Courier New" w:cs="Courier New"/>
        </w:rPr>
        <w:t xml:space="preserve">be </w:t>
      </w:r>
      <w:r w:rsidRPr="00B80B4B">
        <w:rPr>
          <w:rFonts w:ascii="Courier New" w:hAnsi="Courier New" w:cs="Courier New"/>
        </w:rPr>
        <w:t xml:space="preserve">enhanced by </w:t>
      </w:r>
      <w:r w:rsidR="002637BF">
        <w:rPr>
          <w:rFonts w:ascii="Courier New" w:hAnsi="Courier New" w:cs="Courier New"/>
        </w:rPr>
        <w:t xml:space="preserve">the </w:t>
      </w:r>
      <w:r w:rsidRPr="00B80B4B">
        <w:rPr>
          <w:rFonts w:ascii="Courier New" w:hAnsi="Courier New" w:cs="Courier New"/>
        </w:rPr>
        <w:t>subsequent publication</w:t>
      </w:r>
      <w:r w:rsidR="002637BF">
        <w:rPr>
          <w:rFonts w:ascii="Courier New" w:hAnsi="Courier New" w:cs="Courier New"/>
        </w:rPr>
        <w:t xml:space="preserve"> of the data</w:t>
      </w:r>
      <w:r w:rsidRPr="00B80B4B">
        <w:rPr>
          <w:rFonts w:ascii="Courier New" w:hAnsi="Courier New" w:cs="Courier New"/>
        </w:rPr>
        <w:t xml:space="preserve">. Small </w:t>
      </w:r>
      <w:r w:rsidR="006D6033">
        <w:rPr>
          <w:rFonts w:ascii="Courier New" w:hAnsi="Courier New" w:cs="Courier New"/>
        </w:rPr>
        <w:t xml:space="preserve">and specialized </w:t>
      </w:r>
      <w:r w:rsidRPr="00B80B4B">
        <w:rPr>
          <w:rFonts w:ascii="Courier New" w:hAnsi="Courier New" w:cs="Courier New"/>
        </w:rPr>
        <w:t>collections</w:t>
      </w:r>
      <w:r w:rsidR="006D6033">
        <w:rPr>
          <w:rFonts w:ascii="Courier New" w:hAnsi="Courier New" w:cs="Courier New"/>
        </w:rPr>
        <w:t>,</w:t>
      </w:r>
      <w:r w:rsidRPr="00B80B4B">
        <w:rPr>
          <w:rFonts w:ascii="Courier New" w:hAnsi="Courier New" w:cs="Courier New"/>
        </w:rPr>
        <w:t xml:space="preserve"> in particular</w:t>
      </w:r>
      <w:r w:rsidR="006D6033">
        <w:rPr>
          <w:rFonts w:ascii="Courier New" w:hAnsi="Courier New" w:cs="Courier New"/>
        </w:rPr>
        <w:t>,</w:t>
      </w:r>
      <w:r w:rsidRPr="00B80B4B">
        <w:rPr>
          <w:rFonts w:ascii="Courier New" w:hAnsi="Courier New" w:cs="Courier New"/>
        </w:rPr>
        <w:t xml:space="preserve"> are </w:t>
      </w:r>
      <w:r w:rsidR="006D6033">
        <w:rPr>
          <w:rFonts w:ascii="Courier New" w:hAnsi="Courier New" w:cs="Courier New"/>
        </w:rPr>
        <w:t>becoming more important</w:t>
      </w:r>
      <w:r w:rsidRPr="00B80B4B">
        <w:rPr>
          <w:rFonts w:ascii="Courier New" w:hAnsi="Courier New" w:cs="Courier New"/>
        </w:rPr>
        <w:t xml:space="preserve"> </w:t>
      </w:r>
      <w:r w:rsidR="006D6033">
        <w:rPr>
          <w:rFonts w:ascii="Courier New" w:hAnsi="Courier New" w:cs="Courier New"/>
        </w:rPr>
        <w:t>as</w:t>
      </w:r>
      <w:r w:rsidRPr="00B80B4B">
        <w:rPr>
          <w:rFonts w:ascii="Courier New" w:hAnsi="Courier New" w:cs="Courier New"/>
        </w:rPr>
        <w:t xml:space="preserve"> they are </w:t>
      </w:r>
      <w:r w:rsidR="006D6033">
        <w:rPr>
          <w:rFonts w:ascii="Courier New" w:hAnsi="Courier New" w:cs="Courier New"/>
        </w:rPr>
        <w:t xml:space="preserve">now being </w:t>
      </w:r>
      <w:r w:rsidRPr="00B80B4B">
        <w:rPr>
          <w:rFonts w:ascii="Courier New" w:hAnsi="Courier New" w:cs="Courier New"/>
        </w:rPr>
        <w:t xml:space="preserve">integrated into </w:t>
      </w:r>
      <w:r w:rsidR="006E1225" w:rsidRPr="00AD4B9F">
        <w:rPr>
          <w:rFonts w:ascii="Courier New" w:hAnsi="Courier New" w:cs="Courier New"/>
        </w:rPr>
        <w:t>all</w:t>
      </w:r>
      <w:r w:rsidR="006E1225">
        <w:rPr>
          <w:rFonts w:ascii="Courier New" w:hAnsi="Courier New" w:cs="Courier New"/>
        </w:rPr>
        <w:t xml:space="preserve"> </w:t>
      </w:r>
      <w:del w:id="56" w:author="S Körber" w:date="2020-09-12T19:50:00Z">
        <w:r w:rsidR="009A6FB9" w:rsidDel="004D07A5">
          <w:rPr>
            <w:rFonts w:ascii="Courier New" w:hAnsi="Courier New" w:cs="Courier New"/>
          </w:rPr>
          <w:delText xml:space="preserve">the </w:delText>
        </w:r>
      </w:del>
      <w:r w:rsidR="006E1225">
        <w:rPr>
          <w:rFonts w:ascii="Courier New" w:hAnsi="Courier New" w:cs="Courier New"/>
        </w:rPr>
        <w:t xml:space="preserve">data </w:t>
      </w:r>
      <w:r w:rsidR="006D6033">
        <w:rPr>
          <w:rFonts w:ascii="Courier New" w:hAnsi="Courier New" w:cs="Courier New"/>
        </w:rPr>
        <w:t>collections</w:t>
      </w:r>
      <w:r w:rsidRPr="00B80B4B">
        <w:rPr>
          <w:rFonts w:ascii="Courier New" w:hAnsi="Courier New" w:cs="Courier New"/>
        </w:rPr>
        <w:t xml:space="preserve">. </w:t>
      </w:r>
      <w:r w:rsidR="006D32CE">
        <w:rPr>
          <w:rFonts w:ascii="Courier New" w:hAnsi="Courier New" w:cs="Courier New"/>
        </w:rPr>
        <w:t>Future</w:t>
      </w:r>
      <w:r w:rsidRPr="00B80B4B">
        <w:rPr>
          <w:rFonts w:ascii="Courier New" w:hAnsi="Courier New" w:cs="Courier New"/>
        </w:rPr>
        <w:t xml:space="preserve"> researchers will be able to use </w:t>
      </w:r>
      <w:r w:rsidR="006D32CE">
        <w:rPr>
          <w:rFonts w:ascii="Courier New" w:hAnsi="Courier New" w:cs="Courier New"/>
        </w:rPr>
        <w:t>the digital</w:t>
      </w:r>
      <w:r w:rsidRPr="00B80B4B">
        <w:rPr>
          <w:rFonts w:ascii="Courier New" w:hAnsi="Courier New" w:cs="Courier New"/>
        </w:rPr>
        <w:t xml:space="preserve"> collections </w:t>
      </w:r>
      <w:r w:rsidR="006D32CE">
        <w:rPr>
          <w:rFonts w:ascii="Courier New" w:hAnsi="Courier New" w:cs="Courier New"/>
        </w:rPr>
        <w:t>of</w:t>
      </w:r>
      <w:r w:rsidRPr="00B80B4B">
        <w:rPr>
          <w:rFonts w:ascii="Courier New" w:hAnsi="Courier New" w:cs="Courier New"/>
        </w:rPr>
        <w:t xml:space="preserve"> </w:t>
      </w:r>
      <w:del w:id="57" w:author="S Körber" w:date="2020-09-12T19:53:00Z">
        <w:r w:rsidRPr="00AD4B9F" w:rsidDel="00AD4B9F">
          <w:rPr>
            <w:rFonts w:ascii="Courier New" w:hAnsi="Courier New" w:cs="Courier New"/>
          </w:rPr>
          <w:delText>all</w:delText>
        </w:r>
        <w:r w:rsidRPr="00B80B4B" w:rsidDel="00AD4B9F">
          <w:rPr>
            <w:rFonts w:ascii="Courier New" w:hAnsi="Courier New" w:cs="Courier New"/>
          </w:rPr>
          <w:delText xml:space="preserve"> </w:delText>
        </w:r>
      </w:del>
      <w:ins w:id="58" w:author="S Körber" w:date="2020-09-12T19:53:00Z">
        <w:r w:rsidR="00AD4B9F">
          <w:rPr>
            <w:rFonts w:ascii="Courier New" w:hAnsi="Courier New" w:cs="Courier New"/>
          </w:rPr>
          <w:t>other</w:t>
        </w:r>
        <w:r w:rsidR="00AD4B9F" w:rsidRPr="00B80B4B">
          <w:rPr>
            <w:rFonts w:ascii="Courier New" w:hAnsi="Courier New" w:cs="Courier New"/>
          </w:rPr>
          <w:t xml:space="preserve"> </w:t>
        </w:r>
      </w:ins>
      <w:r w:rsidRPr="00B80B4B">
        <w:rPr>
          <w:rFonts w:ascii="Courier New" w:hAnsi="Courier New" w:cs="Courier New"/>
        </w:rPr>
        <w:t xml:space="preserve">research institutions to expand their empirical base. </w:t>
      </w:r>
      <w:r w:rsidR="007E35BA">
        <w:rPr>
          <w:rFonts w:ascii="Courier New" w:hAnsi="Courier New" w:cs="Courier New"/>
        </w:rPr>
        <w:t>T</w:t>
      </w:r>
      <w:r w:rsidRPr="00B80B4B">
        <w:rPr>
          <w:rFonts w:ascii="Courier New" w:hAnsi="Courier New" w:cs="Courier New"/>
        </w:rPr>
        <w:t xml:space="preserve">he latest machine-learning techniques and global </w:t>
      </w:r>
      <w:r w:rsidR="006D32CE">
        <w:rPr>
          <w:rFonts w:ascii="Courier New" w:hAnsi="Courier New" w:cs="Courier New"/>
        </w:rPr>
        <w:t>connectivity</w:t>
      </w:r>
      <w:r w:rsidR="007E35BA">
        <w:rPr>
          <w:rFonts w:ascii="Courier New" w:hAnsi="Courier New" w:cs="Courier New"/>
        </w:rPr>
        <w:t xml:space="preserve"> will enhance the effectiveness of </w:t>
      </w:r>
      <w:r w:rsidR="007E35BA" w:rsidRPr="00AD4B9F">
        <w:rPr>
          <w:rFonts w:ascii="Courier New" w:hAnsi="Courier New" w:cs="Courier New"/>
        </w:rPr>
        <w:t>all</w:t>
      </w:r>
      <w:r w:rsidR="007E35BA">
        <w:rPr>
          <w:rFonts w:ascii="Courier New" w:hAnsi="Courier New" w:cs="Courier New"/>
        </w:rPr>
        <w:t xml:space="preserve"> digitised content</w:t>
      </w:r>
      <w:r w:rsidR="00325291">
        <w:rPr>
          <w:rFonts w:ascii="Courier New" w:hAnsi="Courier New" w:cs="Courier New"/>
        </w:rPr>
        <w:t>, which</w:t>
      </w:r>
      <w:r w:rsidRPr="00B80B4B">
        <w:rPr>
          <w:rFonts w:ascii="Courier New" w:hAnsi="Courier New" w:cs="Courier New"/>
        </w:rPr>
        <w:t xml:space="preserve"> will enable </w:t>
      </w:r>
      <w:r w:rsidR="006D32CE">
        <w:rPr>
          <w:rFonts w:ascii="Courier New" w:hAnsi="Courier New" w:cs="Courier New"/>
        </w:rPr>
        <w:t>researchers</w:t>
      </w:r>
      <w:r w:rsidRPr="00B80B4B">
        <w:rPr>
          <w:rFonts w:ascii="Courier New" w:hAnsi="Courier New" w:cs="Courier New"/>
        </w:rPr>
        <w:t xml:space="preserve"> to access </w:t>
      </w:r>
      <w:r w:rsidRPr="001E3F14">
        <w:rPr>
          <w:rFonts w:ascii="Courier New" w:hAnsi="Courier New" w:cs="Courier New"/>
        </w:rPr>
        <w:t>their own</w:t>
      </w:r>
      <w:r w:rsidRPr="00B80B4B">
        <w:rPr>
          <w:rFonts w:ascii="Courier New" w:hAnsi="Courier New" w:cs="Courier New"/>
        </w:rPr>
        <w:t xml:space="preserve"> </w:t>
      </w:r>
      <w:r w:rsidR="0064520D">
        <w:rPr>
          <w:rFonts w:ascii="Courier New" w:hAnsi="Courier New" w:cs="Courier New"/>
        </w:rPr>
        <w:t xml:space="preserve">data </w:t>
      </w:r>
      <w:r w:rsidR="00325291">
        <w:rPr>
          <w:rFonts w:ascii="Courier New" w:hAnsi="Courier New" w:cs="Courier New"/>
        </w:rPr>
        <w:t>stores</w:t>
      </w:r>
      <w:r w:rsidRPr="00B80B4B">
        <w:rPr>
          <w:rFonts w:ascii="Courier New" w:hAnsi="Courier New" w:cs="Courier New"/>
        </w:rPr>
        <w:t xml:space="preserve"> without having to </w:t>
      </w:r>
      <w:r w:rsidR="0064520D">
        <w:rPr>
          <w:rFonts w:ascii="Courier New" w:hAnsi="Courier New" w:cs="Courier New"/>
        </w:rPr>
        <w:t>finance</w:t>
      </w:r>
      <w:r w:rsidR="002A23C3">
        <w:rPr>
          <w:rFonts w:ascii="Courier New" w:hAnsi="Courier New" w:cs="Courier New"/>
        </w:rPr>
        <w:t xml:space="preserve"> it</w:t>
      </w:r>
      <w:r w:rsidRPr="00B80B4B">
        <w:rPr>
          <w:rFonts w:ascii="Courier New" w:hAnsi="Courier New" w:cs="Courier New"/>
        </w:rPr>
        <w:t>.</w:t>
      </w:r>
    </w:p>
    <w:p w14:paraId="78E3AD29" w14:textId="77777777" w:rsidR="007C34EE" w:rsidRPr="00B80B4B" w:rsidRDefault="007C34EE" w:rsidP="007C34EE">
      <w:pPr>
        <w:pStyle w:val="NurText"/>
        <w:rPr>
          <w:rFonts w:ascii="Courier New" w:hAnsi="Courier New" w:cs="Courier New"/>
        </w:rPr>
      </w:pPr>
    </w:p>
    <w:p w14:paraId="5176F8B4" w14:textId="77777777" w:rsidR="007C34EE" w:rsidRPr="00B80B4B" w:rsidRDefault="007C34EE" w:rsidP="007C34EE">
      <w:pPr>
        <w:pStyle w:val="NurText"/>
        <w:rPr>
          <w:rFonts w:ascii="Courier New" w:hAnsi="Courier New" w:cs="Courier New"/>
        </w:rPr>
      </w:pPr>
      <w:r w:rsidRPr="00B80B4B">
        <w:rPr>
          <w:rFonts w:ascii="Courier New" w:hAnsi="Courier New" w:cs="Courier New"/>
        </w:rPr>
        <w:t>### Community</w:t>
      </w:r>
    </w:p>
    <w:p w14:paraId="5C2FE024" w14:textId="77777777" w:rsidR="007C34EE" w:rsidRPr="00B80B4B" w:rsidRDefault="007C34EE" w:rsidP="007C34EE">
      <w:pPr>
        <w:pStyle w:val="NurText"/>
        <w:rPr>
          <w:rFonts w:ascii="Courier New" w:hAnsi="Courier New" w:cs="Courier New"/>
        </w:rPr>
      </w:pPr>
    </w:p>
    <w:p w14:paraId="33B69B3F" w14:textId="628F54C0" w:rsidR="007C34EE" w:rsidRPr="00B80B4B" w:rsidRDefault="00880A0E" w:rsidP="007C34EE">
      <w:pPr>
        <w:pStyle w:val="NurText"/>
        <w:rPr>
          <w:rFonts w:ascii="Courier New" w:hAnsi="Courier New" w:cs="Courier New"/>
        </w:rPr>
      </w:pPr>
      <w:r>
        <w:rPr>
          <w:rFonts w:ascii="Courier New" w:hAnsi="Courier New" w:cs="Courier New"/>
        </w:rPr>
        <w:t>Unpublished r</w:t>
      </w:r>
      <w:r w:rsidR="007C34EE" w:rsidRPr="00B80B4B">
        <w:rPr>
          <w:rFonts w:ascii="Courier New" w:hAnsi="Courier New" w:cs="Courier New"/>
        </w:rPr>
        <w:t xml:space="preserve">esearch data </w:t>
      </w:r>
      <w:r>
        <w:rPr>
          <w:rFonts w:ascii="Courier New" w:hAnsi="Courier New" w:cs="Courier New"/>
        </w:rPr>
        <w:t xml:space="preserve">that was previously lost after the completion of a project </w:t>
      </w:r>
      <w:r w:rsidR="007C34EE" w:rsidRPr="00B80B4B">
        <w:rPr>
          <w:rFonts w:ascii="Courier New" w:hAnsi="Courier New" w:cs="Courier New"/>
        </w:rPr>
        <w:t xml:space="preserve">will </w:t>
      </w:r>
      <w:r>
        <w:rPr>
          <w:rFonts w:ascii="Courier New" w:hAnsi="Courier New" w:cs="Courier New"/>
        </w:rPr>
        <w:t xml:space="preserve">now </w:t>
      </w:r>
      <w:r w:rsidR="007C34EE" w:rsidRPr="00B80B4B">
        <w:rPr>
          <w:rFonts w:ascii="Courier New" w:hAnsi="Courier New" w:cs="Courier New"/>
        </w:rPr>
        <w:t xml:space="preserve">be made available. Research data </w:t>
      </w:r>
      <w:r>
        <w:rPr>
          <w:rFonts w:ascii="Courier New" w:hAnsi="Courier New" w:cs="Courier New"/>
        </w:rPr>
        <w:t>used to be</w:t>
      </w:r>
      <w:r w:rsidR="007C34EE" w:rsidRPr="00B80B4B">
        <w:rPr>
          <w:rFonts w:ascii="Courier New" w:hAnsi="Courier New" w:cs="Courier New"/>
        </w:rPr>
        <w:t xml:space="preserve"> understood as </w:t>
      </w:r>
      <w:r w:rsidR="008E3D45">
        <w:rPr>
          <w:rFonts w:ascii="Courier New" w:hAnsi="Courier New" w:cs="Courier New"/>
        </w:rPr>
        <w:t xml:space="preserve">the material commonly accepted </w:t>
      </w:r>
      <w:r w:rsidR="003378A2">
        <w:rPr>
          <w:rFonts w:ascii="Courier New" w:hAnsi="Courier New" w:cs="Courier New"/>
        </w:rPr>
        <w:t xml:space="preserve">as necessary </w:t>
      </w:r>
      <w:r w:rsidR="008E3D45">
        <w:rPr>
          <w:rFonts w:ascii="Courier New" w:hAnsi="Courier New" w:cs="Courier New"/>
        </w:rPr>
        <w:t xml:space="preserve">in the scientific community to validate </w:t>
      </w:r>
      <w:r w:rsidR="003378A2">
        <w:rPr>
          <w:rFonts w:ascii="Courier New" w:hAnsi="Courier New" w:cs="Courier New"/>
        </w:rPr>
        <w:t xml:space="preserve">the resulting </w:t>
      </w:r>
      <w:r w:rsidR="008E3D45">
        <w:rPr>
          <w:rFonts w:ascii="Courier New" w:hAnsi="Courier New" w:cs="Courier New"/>
        </w:rPr>
        <w:t xml:space="preserve">research findings </w:t>
      </w:r>
      <w:r w:rsidR="007C34EE" w:rsidRPr="00B80B4B">
        <w:rPr>
          <w:rFonts w:ascii="Courier New" w:hAnsi="Courier New" w:cs="Courier New"/>
        </w:rPr>
        <w:t xml:space="preserve">of </w:t>
      </w:r>
      <w:r w:rsidR="003378A2">
        <w:rPr>
          <w:rFonts w:ascii="Courier New" w:hAnsi="Courier New" w:cs="Courier New"/>
        </w:rPr>
        <w:t xml:space="preserve">a </w:t>
      </w:r>
      <w:r w:rsidR="007C34EE" w:rsidRPr="00B80B4B">
        <w:rPr>
          <w:rFonts w:ascii="Courier New" w:hAnsi="Courier New" w:cs="Courier New"/>
        </w:rPr>
        <w:t>scientific investigation</w:t>
      </w:r>
      <w:r w:rsidR="008E3D45">
        <w:rPr>
          <w:rFonts w:ascii="Courier New" w:hAnsi="Courier New" w:cs="Courier New"/>
        </w:rPr>
        <w:t>;</w:t>
      </w:r>
      <w:r w:rsidR="007C34EE" w:rsidRPr="00B80B4B">
        <w:rPr>
          <w:rFonts w:ascii="Courier New" w:hAnsi="Courier New" w:cs="Courier New"/>
        </w:rPr>
        <w:t xml:space="preserve"> </w:t>
      </w:r>
      <w:r w:rsidR="008E3D45">
        <w:rPr>
          <w:rFonts w:ascii="Courier New" w:hAnsi="Courier New" w:cs="Courier New"/>
        </w:rPr>
        <w:t>once</w:t>
      </w:r>
      <w:r w:rsidR="007C34EE" w:rsidRPr="00B80B4B">
        <w:rPr>
          <w:rFonts w:ascii="Courier New" w:hAnsi="Courier New" w:cs="Courier New"/>
        </w:rPr>
        <w:t xml:space="preserve"> the </w:t>
      </w:r>
      <w:r w:rsidR="008E3D45">
        <w:rPr>
          <w:rFonts w:ascii="Courier New" w:hAnsi="Courier New" w:cs="Courier New"/>
        </w:rPr>
        <w:t>studies</w:t>
      </w:r>
      <w:r w:rsidR="007C34EE" w:rsidRPr="00B80B4B">
        <w:rPr>
          <w:rFonts w:ascii="Courier New" w:hAnsi="Courier New" w:cs="Courier New"/>
        </w:rPr>
        <w:t xml:space="preserve"> </w:t>
      </w:r>
      <w:r w:rsidR="008E3D45">
        <w:rPr>
          <w:rFonts w:ascii="Courier New" w:hAnsi="Courier New" w:cs="Courier New"/>
        </w:rPr>
        <w:t>had been</w:t>
      </w:r>
      <w:r w:rsidR="008E3D45" w:rsidRPr="00B80B4B">
        <w:rPr>
          <w:rFonts w:ascii="Courier New" w:hAnsi="Courier New" w:cs="Courier New"/>
        </w:rPr>
        <w:t xml:space="preserve"> </w:t>
      </w:r>
      <w:r w:rsidR="007C34EE" w:rsidRPr="00B80B4B">
        <w:rPr>
          <w:rFonts w:ascii="Courier New" w:hAnsi="Courier New" w:cs="Courier New"/>
        </w:rPr>
        <w:t xml:space="preserve">published, </w:t>
      </w:r>
      <w:r w:rsidR="003872C1">
        <w:rPr>
          <w:rFonts w:ascii="Courier New" w:hAnsi="Courier New" w:cs="Courier New"/>
        </w:rPr>
        <w:t>though</w:t>
      </w:r>
      <w:r w:rsidR="008E3D45">
        <w:rPr>
          <w:rFonts w:ascii="Courier New" w:hAnsi="Courier New" w:cs="Courier New"/>
        </w:rPr>
        <w:t xml:space="preserve">, </w:t>
      </w:r>
      <w:r w:rsidR="007C34EE" w:rsidRPr="00B80B4B">
        <w:rPr>
          <w:rFonts w:ascii="Courier New" w:hAnsi="Courier New" w:cs="Courier New"/>
        </w:rPr>
        <w:t xml:space="preserve">there was </w:t>
      </w:r>
      <w:r w:rsidR="008E3D45">
        <w:rPr>
          <w:rFonts w:ascii="Courier New" w:hAnsi="Courier New" w:cs="Courier New"/>
        </w:rPr>
        <w:t>no</w:t>
      </w:r>
      <w:r w:rsidR="007C34EE" w:rsidRPr="00B80B4B">
        <w:rPr>
          <w:rFonts w:ascii="Courier New" w:hAnsi="Courier New" w:cs="Courier New"/>
        </w:rPr>
        <w:t xml:space="preserve"> infrastructure to make the data usable </w:t>
      </w:r>
      <w:r w:rsidR="008E3D45">
        <w:rPr>
          <w:rFonts w:ascii="Courier New" w:hAnsi="Courier New" w:cs="Courier New"/>
        </w:rPr>
        <w:t>or</w:t>
      </w:r>
      <w:r w:rsidR="007C34EE" w:rsidRPr="00B80B4B">
        <w:rPr>
          <w:rFonts w:ascii="Courier New" w:hAnsi="Courier New" w:cs="Courier New"/>
        </w:rPr>
        <w:t xml:space="preserve"> </w:t>
      </w:r>
      <w:r w:rsidR="008E3D45">
        <w:rPr>
          <w:rFonts w:ascii="Courier New" w:hAnsi="Courier New" w:cs="Courier New"/>
        </w:rPr>
        <w:t>to present</w:t>
      </w:r>
      <w:r w:rsidR="007C34EE" w:rsidRPr="00B80B4B">
        <w:rPr>
          <w:rFonts w:ascii="Courier New" w:hAnsi="Courier New" w:cs="Courier New"/>
        </w:rPr>
        <w:t xml:space="preserve"> them as independent research </w:t>
      </w:r>
      <w:r w:rsidR="008E3D45">
        <w:rPr>
          <w:rFonts w:ascii="Courier New" w:hAnsi="Courier New" w:cs="Courier New"/>
        </w:rPr>
        <w:t>findings</w:t>
      </w:r>
      <w:r w:rsidR="007C34EE" w:rsidRPr="00B80B4B">
        <w:rPr>
          <w:rFonts w:ascii="Courier New" w:hAnsi="Courier New" w:cs="Courier New"/>
        </w:rPr>
        <w:t xml:space="preserve">. </w:t>
      </w:r>
      <w:r w:rsidR="003378A2">
        <w:rPr>
          <w:rFonts w:ascii="Courier New" w:hAnsi="Courier New" w:cs="Courier New"/>
        </w:rPr>
        <w:t>Now</w:t>
      </w:r>
      <w:r w:rsidR="007C34EE" w:rsidRPr="00B80B4B">
        <w:rPr>
          <w:rFonts w:ascii="Courier New" w:hAnsi="Courier New" w:cs="Courier New"/>
        </w:rPr>
        <w:t xml:space="preserve">, however, </w:t>
      </w:r>
      <w:r w:rsidR="008E3D45">
        <w:rPr>
          <w:rFonts w:ascii="Courier New" w:hAnsi="Courier New" w:cs="Courier New"/>
        </w:rPr>
        <w:t xml:space="preserve">it will be possible to </w:t>
      </w:r>
      <w:r w:rsidR="003378A2">
        <w:rPr>
          <w:rFonts w:ascii="Courier New" w:hAnsi="Courier New" w:cs="Courier New"/>
        </w:rPr>
        <w:t>publish</w:t>
      </w:r>
      <w:r w:rsidR="008E3D45">
        <w:rPr>
          <w:rFonts w:ascii="Courier New" w:hAnsi="Courier New" w:cs="Courier New"/>
        </w:rPr>
        <w:t xml:space="preserve"> </w:t>
      </w:r>
      <w:r w:rsidR="003378A2">
        <w:rPr>
          <w:rFonts w:ascii="Courier New" w:hAnsi="Courier New" w:cs="Courier New"/>
        </w:rPr>
        <w:t xml:space="preserve">independently </w:t>
      </w:r>
      <w:r w:rsidR="008E3D45">
        <w:rPr>
          <w:rFonts w:ascii="Courier New" w:hAnsi="Courier New" w:cs="Courier New"/>
        </w:rPr>
        <w:t xml:space="preserve">the </w:t>
      </w:r>
      <w:r w:rsidR="007C34EE" w:rsidRPr="00B80B4B">
        <w:rPr>
          <w:rFonts w:ascii="Courier New" w:hAnsi="Courier New" w:cs="Courier New"/>
        </w:rPr>
        <w:t xml:space="preserve">research data </w:t>
      </w:r>
      <w:r w:rsidR="008E3D45">
        <w:rPr>
          <w:rFonts w:ascii="Courier New" w:hAnsi="Courier New" w:cs="Courier New"/>
        </w:rPr>
        <w:t>of all subject areas, but</w:t>
      </w:r>
      <w:r w:rsidR="008E3D45" w:rsidRPr="008E3D45">
        <w:rPr>
          <w:rFonts w:ascii="Courier New" w:hAnsi="Courier New" w:cs="Courier New"/>
        </w:rPr>
        <w:t xml:space="preserve"> </w:t>
      </w:r>
      <w:r w:rsidR="008E3D45" w:rsidRPr="00B80B4B">
        <w:rPr>
          <w:rFonts w:ascii="Courier New" w:hAnsi="Courier New" w:cs="Courier New"/>
        </w:rPr>
        <w:t xml:space="preserve">especially </w:t>
      </w:r>
      <w:r w:rsidR="008E3D45">
        <w:rPr>
          <w:rFonts w:ascii="Courier New" w:hAnsi="Courier New" w:cs="Courier New"/>
        </w:rPr>
        <w:t>those of</w:t>
      </w:r>
      <w:r w:rsidR="008E3D45" w:rsidRPr="00B80B4B">
        <w:rPr>
          <w:rFonts w:ascii="Courier New" w:hAnsi="Courier New" w:cs="Courier New"/>
        </w:rPr>
        <w:t xml:space="preserve"> the small </w:t>
      </w:r>
      <w:r w:rsidR="008E3D45">
        <w:rPr>
          <w:rFonts w:ascii="Courier New" w:hAnsi="Courier New" w:cs="Courier New"/>
        </w:rPr>
        <w:t>discipline</w:t>
      </w:r>
      <w:r w:rsidR="003872C1">
        <w:rPr>
          <w:rFonts w:ascii="Courier New" w:hAnsi="Courier New" w:cs="Courier New"/>
        </w:rPr>
        <w:t>s</w:t>
      </w:r>
      <w:r w:rsidR="007C34EE" w:rsidRPr="00B80B4B">
        <w:rPr>
          <w:rFonts w:ascii="Courier New" w:hAnsi="Courier New" w:cs="Courier New"/>
        </w:rPr>
        <w:t xml:space="preserve">. </w:t>
      </w:r>
      <w:r w:rsidR="003872C1">
        <w:rPr>
          <w:rFonts w:ascii="Courier New" w:hAnsi="Courier New" w:cs="Courier New"/>
        </w:rPr>
        <w:t>We should therefore see a rise in t</w:t>
      </w:r>
      <w:r w:rsidR="007C34EE" w:rsidRPr="00B80B4B">
        <w:rPr>
          <w:rFonts w:ascii="Courier New" w:hAnsi="Courier New" w:cs="Courier New"/>
        </w:rPr>
        <w:t xml:space="preserve">he quality and </w:t>
      </w:r>
      <w:r w:rsidR="00700767">
        <w:rPr>
          <w:rFonts w:ascii="Courier New" w:hAnsi="Courier New" w:cs="Courier New"/>
        </w:rPr>
        <w:t>relevance</w:t>
      </w:r>
      <w:r w:rsidR="007C34EE" w:rsidRPr="00B80B4B">
        <w:rPr>
          <w:rFonts w:ascii="Courier New" w:hAnsi="Courier New" w:cs="Courier New"/>
        </w:rPr>
        <w:t xml:space="preserve"> of special research areas </w:t>
      </w:r>
      <w:r w:rsidR="003872C1">
        <w:rPr>
          <w:rFonts w:ascii="Courier New" w:hAnsi="Courier New" w:cs="Courier New"/>
        </w:rPr>
        <w:t xml:space="preserve">in </w:t>
      </w:r>
      <w:r w:rsidR="00700767" w:rsidRPr="001E3F14">
        <w:rPr>
          <w:rFonts w:ascii="Courier New" w:hAnsi="Courier New" w:cs="Courier New"/>
          <w:rPrChange w:id="59" w:author="S Körber" w:date="2020-09-12T19:45:00Z">
            <w:rPr>
              <w:rFonts w:ascii="Courier New" w:hAnsi="Courier New" w:cs="Courier New"/>
              <w:b/>
            </w:rPr>
          </w:rPrChange>
        </w:rPr>
        <w:t>academia</w:t>
      </w:r>
      <w:r w:rsidR="007C34EE" w:rsidRPr="00B80B4B">
        <w:rPr>
          <w:rFonts w:ascii="Courier New" w:hAnsi="Courier New" w:cs="Courier New"/>
        </w:rPr>
        <w:t xml:space="preserve"> </w:t>
      </w:r>
      <w:r w:rsidR="003872C1">
        <w:rPr>
          <w:rFonts w:ascii="Courier New" w:hAnsi="Courier New" w:cs="Courier New"/>
        </w:rPr>
        <w:t>generally</w:t>
      </w:r>
      <w:r w:rsidR="007C34EE" w:rsidRPr="00B80B4B">
        <w:rPr>
          <w:rFonts w:ascii="Courier New" w:hAnsi="Courier New" w:cs="Courier New"/>
        </w:rPr>
        <w:t>.</w:t>
      </w:r>
    </w:p>
    <w:p w14:paraId="7F6E9560" w14:textId="77777777" w:rsidR="007C34EE" w:rsidRPr="00B80B4B" w:rsidRDefault="007C34EE" w:rsidP="007C34EE">
      <w:pPr>
        <w:pStyle w:val="NurText"/>
        <w:rPr>
          <w:rFonts w:ascii="Courier New" w:hAnsi="Courier New" w:cs="Courier New"/>
        </w:rPr>
      </w:pPr>
    </w:p>
    <w:p w14:paraId="50658DBE" w14:textId="77777777" w:rsidR="007C34EE" w:rsidRPr="00B80B4B" w:rsidRDefault="007C34EE" w:rsidP="007C34EE">
      <w:pPr>
        <w:pStyle w:val="NurText"/>
        <w:rPr>
          <w:rFonts w:ascii="Courier New" w:hAnsi="Courier New" w:cs="Courier New"/>
        </w:rPr>
      </w:pPr>
      <w:r w:rsidRPr="00B80B4B">
        <w:rPr>
          <w:rFonts w:ascii="Courier New" w:hAnsi="Courier New" w:cs="Courier New"/>
        </w:rPr>
        <w:t>### Funding institution</w:t>
      </w:r>
    </w:p>
    <w:p w14:paraId="62FB9441" w14:textId="77777777" w:rsidR="007C34EE" w:rsidRPr="00B80B4B" w:rsidRDefault="007C34EE" w:rsidP="007C34EE">
      <w:pPr>
        <w:pStyle w:val="NurText"/>
        <w:rPr>
          <w:rFonts w:ascii="Courier New" w:hAnsi="Courier New" w:cs="Courier New"/>
        </w:rPr>
      </w:pPr>
    </w:p>
    <w:p w14:paraId="689DF626" w14:textId="0EA177A7" w:rsidR="00AD4B9F" w:rsidRDefault="007F1656" w:rsidP="007C34EE">
      <w:pPr>
        <w:pStyle w:val="NurText"/>
        <w:rPr>
          <w:rFonts w:ascii="Courier New" w:hAnsi="Courier New" w:cs="Courier New"/>
        </w:rPr>
      </w:pPr>
      <w:r>
        <w:rPr>
          <w:rFonts w:ascii="Courier New" w:hAnsi="Courier New" w:cs="Courier New"/>
        </w:rPr>
        <w:t xml:space="preserve">The findings of </w:t>
      </w:r>
      <w:r w:rsidR="007C34EE" w:rsidRPr="00B80B4B">
        <w:rPr>
          <w:rFonts w:ascii="Courier New" w:hAnsi="Courier New" w:cs="Courier New"/>
        </w:rPr>
        <w:t xml:space="preserve">funded projects </w:t>
      </w:r>
      <w:r>
        <w:rPr>
          <w:rFonts w:ascii="Courier New" w:hAnsi="Courier New" w:cs="Courier New"/>
        </w:rPr>
        <w:t>will be able to reach the</w:t>
      </w:r>
      <w:r w:rsidR="00754301">
        <w:rPr>
          <w:rFonts w:ascii="Courier New" w:hAnsi="Courier New" w:cs="Courier New"/>
        </w:rPr>
        <w:t xml:space="preserve"> </w:t>
      </w:r>
      <w:r w:rsidR="001E3F14">
        <w:rPr>
          <w:rFonts w:ascii="Courier New" w:hAnsi="Courier New" w:cs="Courier New"/>
        </w:rPr>
        <w:t xml:space="preserve">academic </w:t>
      </w:r>
      <w:r w:rsidR="00754301">
        <w:rPr>
          <w:rFonts w:ascii="Courier New" w:hAnsi="Courier New" w:cs="Courier New"/>
        </w:rPr>
        <w:t xml:space="preserve">community </w:t>
      </w:r>
      <w:r>
        <w:rPr>
          <w:rFonts w:ascii="Courier New" w:hAnsi="Courier New" w:cs="Courier New"/>
        </w:rPr>
        <w:t xml:space="preserve">more </w:t>
      </w:r>
      <w:r w:rsidR="009C7F8F">
        <w:rPr>
          <w:rFonts w:ascii="Courier New" w:hAnsi="Courier New" w:cs="Courier New"/>
        </w:rPr>
        <w:t>swiftly</w:t>
      </w:r>
      <w:r w:rsidR="00E94AB5">
        <w:rPr>
          <w:rFonts w:ascii="Courier New" w:hAnsi="Courier New" w:cs="Courier New"/>
        </w:rPr>
        <w:t>;</w:t>
      </w:r>
      <w:r w:rsidR="007C34EE" w:rsidRPr="00B80B4B">
        <w:rPr>
          <w:rFonts w:ascii="Courier New" w:hAnsi="Courier New" w:cs="Courier New"/>
        </w:rPr>
        <w:t xml:space="preserve"> </w:t>
      </w:r>
      <w:r w:rsidR="00E94AB5">
        <w:rPr>
          <w:rFonts w:ascii="Courier New" w:hAnsi="Courier New" w:cs="Courier New"/>
        </w:rPr>
        <w:t>this</w:t>
      </w:r>
      <w:r w:rsidR="007C34EE" w:rsidRPr="00B80B4B">
        <w:rPr>
          <w:rFonts w:ascii="Courier New" w:hAnsi="Courier New" w:cs="Courier New"/>
        </w:rPr>
        <w:t xml:space="preserve"> </w:t>
      </w:r>
      <w:r w:rsidR="00952D96">
        <w:rPr>
          <w:rFonts w:ascii="Courier New" w:hAnsi="Courier New" w:cs="Courier New"/>
        </w:rPr>
        <w:t xml:space="preserve">will </w:t>
      </w:r>
      <w:r w:rsidR="007C34EE" w:rsidRPr="00B80B4B">
        <w:rPr>
          <w:rFonts w:ascii="Courier New" w:hAnsi="Courier New" w:cs="Courier New"/>
        </w:rPr>
        <w:t>help</w:t>
      </w:r>
      <w:r w:rsidR="00952D96">
        <w:rPr>
          <w:rFonts w:ascii="Courier New" w:hAnsi="Courier New" w:cs="Courier New"/>
        </w:rPr>
        <w:t xml:space="preserve"> the</w:t>
      </w:r>
      <w:r w:rsidR="007C34EE" w:rsidRPr="00B80B4B">
        <w:rPr>
          <w:rFonts w:ascii="Courier New" w:hAnsi="Courier New" w:cs="Courier New"/>
        </w:rPr>
        <w:t xml:space="preserve"> actors to identify </w:t>
      </w:r>
      <w:r w:rsidR="00952D96">
        <w:rPr>
          <w:rFonts w:ascii="Courier New" w:hAnsi="Courier New" w:cs="Courier New"/>
        </w:rPr>
        <w:t xml:space="preserve">new </w:t>
      </w:r>
      <w:r w:rsidR="007C34EE" w:rsidRPr="00B80B4B">
        <w:rPr>
          <w:rFonts w:ascii="Courier New" w:hAnsi="Courier New" w:cs="Courier New"/>
        </w:rPr>
        <w:t xml:space="preserve">trends </w:t>
      </w:r>
      <w:r w:rsidR="00E94AB5">
        <w:rPr>
          <w:rFonts w:ascii="Courier New" w:hAnsi="Courier New" w:cs="Courier New"/>
        </w:rPr>
        <w:t xml:space="preserve">as quickly as possible </w:t>
      </w:r>
      <w:r w:rsidR="007C34EE" w:rsidRPr="00B80B4B">
        <w:rPr>
          <w:rFonts w:ascii="Courier New" w:hAnsi="Courier New" w:cs="Courier New"/>
        </w:rPr>
        <w:t xml:space="preserve">and </w:t>
      </w:r>
      <w:r w:rsidR="00952D96">
        <w:rPr>
          <w:rFonts w:ascii="Courier New" w:hAnsi="Courier New" w:cs="Courier New"/>
        </w:rPr>
        <w:t xml:space="preserve">to </w:t>
      </w:r>
      <w:r>
        <w:rPr>
          <w:rFonts w:ascii="Courier New" w:hAnsi="Courier New" w:cs="Courier New"/>
        </w:rPr>
        <w:t>establish</w:t>
      </w:r>
      <w:r w:rsidR="007C34EE" w:rsidRPr="00B80B4B">
        <w:rPr>
          <w:rFonts w:ascii="Courier New" w:hAnsi="Courier New" w:cs="Courier New"/>
        </w:rPr>
        <w:t xml:space="preserve"> </w:t>
      </w:r>
      <w:r w:rsidR="00952D96">
        <w:rPr>
          <w:rFonts w:ascii="Courier New" w:hAnsi="Courier New" w:cs="Courier New"/>
        </w:rPr>
        <w:t xml:space="preserve">the </w:t>
      </w:r>
      <w:r w:rsidR="007C34EE" w:rsidRPr="00B80B4B">
        <w:rPr>
          <w:rFonts w:ascii="Courier New" w:hAnsi="Courier New" w:cs="Courier New"/>
        </w:rPr>
        <w:t xml:space="preserve">needs </w:t>
      </w:r>
      <w:r>
        <w:rPr>
          <w:rFonts w:ascii="Courier New" w:hAnsi="Courier New" w:cs="Courier New"/>
        </w:rPr>
        <w:t>of</w:t>
      </w:r>
      <w:r w:rsidR="007C34EE" w:rsidRPr="00B80B4B">
        <w:rPr>
          <w:rFonts w:ascii="Courier New" w:hAnsi="Courier New" w:cs="Courier New"/>
        </w:rPr>
        <w:t xml:space="preserve"> newly oriented research fields. The value of research funding is </w:t>
      </w:r>
      <w:r w:rsidR="00E84CC9">
        <w:rPr>
          <w:rFonts w:ascii="Courier New" w:hAnsi="Courier New" w:cs="Courier New"/>
        </w:rPr>
        <w:t>greatly enhanced thanks to the support provided by the research data infrastructure</w:t>
      </w:r>
      <w:r w:rsidR="007C34EE" w:rsidRPr="00B80B4B">
        <w:rPr>
          <w:rFonts w:ascii="Courier New" w:hAnsi="Courier New" w:cs="Courier New"/>
        </w:rPr>
        <w:t xml:space="preserve">. Previously unused resources of research data </w:t>
      </w:r>
      <w:r w:rsidR="00952D96">
        <w:rPr>
          <w:rFonts w:ascii="Courier New" w:hAnsi="Courier New" w:cs="Courier New"/>
        </w:rPr>
        <w:t>will</w:t>
      </w:r>
      <w:r w:rsidR="007C34EE" w:rsidRPr="00B80B4B">
        <w:rPr>
          <w:rFonts w:ascii="Courier New" w:hAnsi="Courier New" w:cs="Courier New"/>
        </w:rPr>
        <w:t xml:space="preserve"> be </w:t>
      </w:r>
      <w:r w:rsidR="00E94AB5">
        <w:rPr>
          <w:rFonts w:ascii="Courier New" w:hAnsi="Courier New" w:cs="Courier New"/>
        </w:rPr>
        <w:t>made accessible</w:t>
      </w:r>
      <w:r w:rsidR="007C34EE" w:rsidRPr="00B80B4B">
        <w:rPr>
          <w:rFonts w:ascii="Courier New" w:hAnsi="Courier New" w:cs="Courier New"/>
        </w:rPr>
        <w:t xml:space="preserve"> with </w:t>
      </w:r>
      <w:r w:rsidR="00952D96">
        <w:rPr>
          <w:rFonts w:ascii="Courier New" w:hAnsi="Courier New" w:cs="Courier New"/>
        </w:rPr>
        <w:t xml:space="preserve">little </w:t>
      </w:r>
      <w:r w:rsidR="007C34EE" w:rsidRPr="00B80B4B">
        <w:rPr>
          <w:rFonts w:ascii="Courier New" w:hAnsi="Courier New" w:cs="Courier New"/>
        </w:rPr>
        <w:t xml:space="preserve">additional effort and </w:t>
      </w:r>
      <w:r w:rsidR="00E94AB5">
        <w:rPr>
          <w:rFonts w:ascii="Courier New" w:hAnsi="Courier New" w:cs="Courier New"/>
        </w:rPr>
        <w:t xml:space="preserve">they </w:t>
      </w:r>
      <w:r w:rsidR="00952D96">
        <w:rPr>
          <w:rFonts w:ascii="Courier New" w:hAnsi="Courier New" w:cs="Courier New"/>
        </w:rPr>
        <w:t xml:space="preserve">will </w:t>
      </w:r>
      <w:r w:rsidR="007C34EE" w:rsidRPr="00B80B4B">
        <w:rPr>
          <w:rFonts w:ascii="Courier New" w:hAnsi="Courier New" w:cs="Courier New"/>
        </w:rPr>
        <w:t>significantly increase the value of the existing data</w:t>
      </w:r>
      <w:r w:rsidR="009C7F8F">
        <w:rPr>
          <w:rFonts w:ascii="Courier New" w:hAnsi="Courier New" w:cs="Courier New"/>
        </w:rPr>
        <w:t xml:space="preserve"> that is </w:t>
      </w:r>
      <w:r w:rsidR="009A6FB9">
        <w:rPr>
          <w:rFonts w:ascii="Courier New" w:hAnsi="Courier New" w:cs="Courier New"/>
        </w:rPr>
        <w:t>to be</w:t>
      </w:r>
      <w:r w:rsidR="009C7F8F">
        <w:rPr>
          <w:rFonts w:ascii="Courier New" w:hAnsi="Courier New" w:cs="Courier New"/>
        </w:rPr>
        <w:t xml:space="preserve"> reused</w:t>
      </w:r>
      <w:r w:rsidR="007C34EE" w:rsidRPr="00B80B4B">
        <w:rPr>
          <w:rFonts w:ascii="Courier New" w:hAnsi="Courier New" w:cs="Courier New"/>
        </w:rPr>
        <w:t>.</w:t>
      </w:r>
    </w:p>
    <w:p w14:paraId="59221151" w14:textId="77777777" w:rsidR="00AD4B9F" w:rsidRPr="00992B58" w:rsidRDefault="00AD4B9F" w:rsidP="007C34EE">
      <w:pPr>
        <w:pStyle w:val="NurText"/>
        <w:rPr>
          <w:rFonts w:ascii="Courier New" w:hAnsi="Courier New" w:cs="Courier New"/>
        </w:rPr>
      </w:pPr>
    </w:p>
    <w:p w14:paraId="5EE5B5A0" w14:textId="52D05C0E" w:rsidR="00CA0146" w:rsidRPr="00992B58" w:rsidRDefault="00AD4B9F" w:rsidP="001E3F14">
      <w:pPr>
        <w:pStyle w:val="NurText"/>
        <w:rPr>
          <w:rFonts w:ascii="Courier New" w:hAnsi="Courier New" w:cs="Courier New"/>
          <w:rPrChange w:id="60" w:author="S Körber" w:date="2020-09-12T19:59:00Z">
            <w:rPr/>
          </w:rPrChange>
        </w:rPr>
      </w:pPr>
      <w:ins w:id="61" w:author="S Körber" w:date="2020-09-12T19:56:00Z">
        <w:r w:rsidRPr="00992B58">
          <w:rPr>
            <w:rFonts w:ascii="Courier New" w:hAnsi="Courier New" w:cs="Courier New"/>
            <w:rPrChange w:id="62" w:author="S Körber" w:date="2020-09-12T19:59:00Z">
              <w:rPr/>
            </w:rPrChange>
          </w:rPr>
          <w:t xml:space="preserve">NFDI4SD addresses the growing concern in the European Union about losing control over its digital sovereignty. The small disciplines, in particular, articulate and maintain our cultural heritage in many facets. From languages, culture, history, sciences to our political and social self-understanding, </w:t>
        </w:r>
      </w:ins>
      <w:ins w:id="63" w:author="S Körber" w:date="2020-09-12T19:57:00Z">
        <w:r w:rsidRPr="00992B58">
          <w:rPr>
            <w:rFonts w:ascii="Courier New" w:hAnsi="Courier New" w:cs="Courier New"/>
            <w:rPrChange w:id="64" w:author="S Körber" w:date="2020-09-12T19:59:00Z">
              <w:rPr/>
            </w:rPrChange>
          </w:rPr>
          <w:t>s</w:t>
        </w:r>
      </w:ins>
      <w:ins w:id="65" w:author="S Körber" w:date="2020-09-12T19:56:00Z">
        <w:r w:rsidRPr="00992B58">
          <w:rPr>
            <w:rFonts w:ascii="Courier New" w:hAnsi="Courier New" w:cs="Courier New"/>
            <w:rPrChange w:id="66" w:author="S Körber" w:date="2020-09-12T19:59:00Z">
              <w:rPr/>
            </w:rPrChange>
          </w:rPr>
          <w:t xml:space="preserve">mall </w:t>
        </w:r>
      </w:ins>
      <w:ins w:id="67" w:author="S Körber" w:date="2020-09-12T19:58:00Z">
        <w:r w:rsidR="00992B58" w:rsidRPr="00992B58">
          <w:rPr>
            <w:rFonts w:ascii="Courier New" w:hAnsi="Courier New" w:cs="Courier New"/>
            <w:rPrChange w:id="68" w:author="S Körber" w:date="2020-09-12T19:59:00Z">
              <w:rPr/>
            </w:rPrChange>
          </w:rPr>
          <w:t>d</w:t>
        </w:r>
      </w:ins>
      <w:ins w:id="69" w:author="S Körber" w:date="2020-09-12T19:56:00Z">
        <w:r w:rsidRPr="00992B58">
          <w:rPr>
            <w:rFonts w:ascii="Courier New" w:hAnsi="Courier New" w:cs="Courier New"/>
            <w:rPrChange w:id="70" w:author="S Körber" w:date="2020-09-12T19:59:00Z">
              <w:rPr/>
            </w:rPrChange>
          </w:rPr>
          <w:t>isciplines are the intellectual motor of their understanding. Research data publication by NFDI4SD will store and connect the network of cultural heritage and contribute mainly to its autonomy, open access and reuse. This sovereignty must remain a vital concern of the infrastructure’s design.</w:t>
        </w:r>
      </w:ins>
    </w:p>
    <w:sectPr w:rsidR="00CA0146" w:rsidRPr="00992B58" w:rsidSect="008B0E91">
      <w:pgSz w:w="11906" w:h="16838"/>
      <w:pgMar w:top="1417" w:right="1335" w:bottom="1134" w:left="13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S Körber" w:date="2020-09-12T20:11:00Z" w:initials="SK">
    <w:p w14:paraId="39982DAE" w14:textId="1E1D4B26" w:rsidR="00587C87" w:rsidRDefault="00587C87">
      <w:pPr>
        <w:pStyle w:val="Kommentartext"/>
      </w:pPr>
      <w:r>
        <w:rPr>
          <w:rStyle w:val="Kommentarzeichen"/>
        </w:rPr>
        <w:annotationRef/>
      </w:r>
      <w:r>
        <w:t xml:space="preserve">So laut DFG-Briefing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2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4EE"/>
    <w:rsid w:val="000326AD"/>
    <w:rsid w:val="00035306"/>
    <w:rsid w:val="00067373"/>
    <w:rsid w:val="00086792"/>
    <w:rsid w:val="00095FD3"/>
    <w:rsid w:val="000A5DDF"/>
    <w:rsid w:val="000B194C"/>
    <w:rsid w:val="000B2D59"/>
    <w:rsid w:val="000B546F"/>
    <w:rsid w:val="000B7529"/>
    <w:rsid w:val="00100C13"/>
    <w:rsid w:val="0010607B"/>
    <w:rsid w:val="001137D8"/>
    <w:rsid w:val="00120E09"/>
    <w:rsid w:val="001557B9"/>
    <w:rsid w:val="00193408"/>
    <w:rsid w:val="001A41DA"/>
    <w:rsid w:val="001D40E9"/>
    <w:rsid w:val="001E3F14"/>
    <w:rsid w:val="00204572"/>
    <w:rsid w:val="00210CB4"/>
    <w:rsid w:val="00231BCF"/>
    <w:rsid w:val="002637BF"/>
    <w:rsid w:val="00273A7C"/>
    <w:rsid w:val="00290792"/>
    <w:rsid w:val="0029554E"/>
    <w:rsid w:val="002A23C3"/>
    <w:rsid w:val="002D045D"/>
    <w:rsid w:val="002F1D8B"/>
    <w:rsid w:val="002F1E53"/>
    <w:rsid w:val="003014CA"/>
    <w:rsid w:val="00325291"/>
    <w:rsid w:val="003320A8"/>
    <w:rsid w:val="003378A2"/>
    <w:rsid w:val="0034610B"/>
    <w:rsid w:val="00357B7A"/>
    <w:rsid w:val="00366E36"/>
    <w:rsid w:val="00373D41"/>
    <w:rsid w:val="003872C1"/>
    <w:rsid w:val="003A156D"/>
    <w:rsid w:val="003D6500"/>
    <w:rsid w:val="00412461"/>
    <w:rsid w:val="004326AF"/>
    <w:rsid w:val="0043716E"/>
    <w:rsid w:val="00447532"/>
    <w:rsid w:val="00471259"/>
    <w:rsid w:val="00483CDC"/>
    <w:rsid w:val="00490D2C"/>
    <w:rsid w:val="004A36FC"/>
    <w:rsid w:val="004D07A5"/>
    <w:rsid w:val="004F0078"/>
    <w:rsid w:val="00503058"/>
    <w:rsid w:val="00506201"/>
    <w:rsid w:val="00522B96"/>
    <w:rsid w:val="00526712"/>
    <w:rsid w:val="00536AB9"/>
    <w:rsid w:val="00574F96"/>
    <w:rsid w:val="00581F3C"/>
    <w:rsid w:val="00587C87"/>
    <w:rsid w:val="00594568"/>
    <w:rsid w:val="005A6C7A"/>
    <w:rsid w:val="005D0674"/>
    <w:rsid w:val="005F40D6"/>
    <w:rsid w:val="00606293"/>
    <w:rsid w:val="00617675"/>
    <w:rsid w:val="00633E3E"/>
    <w:rsid w:val="0064520D"/>
    <w:rsid w:val="006457F0"/>
    <w:rsid w:val="00650075"/>
    <w:rsid w:val="00697975"/>
    <w:rsid w:val="006C0532"/>
    <w:rsid w:val="006D32CE"/>
    <w:rsid w:val="006D6033"/>
    <w:rsid w:val="006E1225"/>
    <w:rsid w:val="0070070B"/>
    <w:rsid w:val="00700767"/>
    <w:rsid w:val="007114EA"/>
    <w:rsid w:val="0073301E"/>
    <w:rsid w:val="00735CA3"/>
    <w:rsid w:val="00754301"/>
    <w:rsid w:val="007C34EE"/>
    <w:rsid w:val="007E35BA"/>
    <w:rsid w:val="007F1656"/>
    <w:rsid w:val="00800189"/>
    <w:rsid w:val="00806E2F"/>
    <w:rsid w:val="008114B9"/>
    <w:rsid w:val="00832FBD"/>
    <w:rsid w:val="00833796"/>
    <w:rsid w:val="00841A5F"/>
    <w:rsid w:val="00880A0E"/>
    <w:rsid w:val="00883BF0"/>
    <w:rsid w:val="008B0E91"/>
    <w:rsid w:val="008B7499"/>
    <w:rsid w:val="008C07E3"/>
    <w:rsid w:val="008E3D45"/>
    <w:rsid w:val="00903745"/>
    <w:rsid w:val="00932066"/>
    <w:rsid w:val="009454EB"/>
    <w:rsid w:val="00952D96"/>
    <w:rsid w:val="009747BD"/>
    <w:rsid w:val="00992B58"/>
    <w:rsid w:val="009A6FB9"/>
    <w:rsid w:val="009C7F8F"/>
    <w:rsid w:val="009D6885"/>
    <w:rsid w:val="00A029B4"/>
    <w:rsid w:val="00A27911"/>
    <w:rsid w:val="00A3001E"/>
    <w:rsid w:val="00AD4B9F"/>
    <w:rsid w:val="00AF6A56"/>
    <w:rsid w:val="00B16D20"/>
    <w:rsid w:val="00B45419"/>
    <w:rsid w:val="00B71596"/>
    <w:rsid w:val="00B8778A"/>
    <w:rsid w:val="00BA2C30"/>
    <w:rsid w:val="00C230B4"/>
    <w:rsid w:val="00C31487"/>
    <w:rsid w:val="00C40FEA"/>
    <w:rsid w:val="00C4493C"/>
    <w:rsid w:val="00C46313"/>
    <w:rsid w:val="00C7074E"/>
    <w:rsid w:val="00CA0146"/>
    <w:rsid w:val="00CD0A7B"/>
    <w:rsid w:val="00CD2131"/>
    <w:rsid w:val="00CE0AB5"/>
    <w:rsid w:val="00CF4480"/>
    <w:rsid w:val="00D0534A"/>
    <w:rsid w:val="00D57A40"/>
    <w:rsid w:val="00D62990"/>
    <w:rsid w:val="00D6759E"/>
    <w:rsid w:val="00DD1090"/>
    <w:rsid w:val="00DD5F0B"/>
    <w:rsid w:val="00DE69E3"/>
    <w:rsid w:val="00E07E23"/>
    <w:rsid w:val="00E11421"/>
    <w:rsid w:val="00E351CD"/>
    <w:rsid w:val="00E40661"/>
    <w:rsid w:val="00E64D5A"/>
    <w:rsid w:val="00E70B6A"/>
    <w:rsid w:val="00E84CC9"/>
    <w:rsid w:val="00E94AB5"/>
    <w:rsid w:val="00EB48D6"/>
    <w:rsid w:val="00F058EB"/>
    <w:rsid w:val="00F15141"/>
    <w:rsid w:val="00F2421D"/>
    <w:rsid w:val="00FC5928"/>
    <w:rsid w:val="00FE31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1D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eichen"/>
    <w:uiPriority w:val="99"/>
    <w:unhideWhenUsed/>
    <w:rsid w:val="007C34EE"/>
    <w:pPr>
      <w:spacing w:after="0" w:line="240" w:lineRule="auto"/>
    </w:pPr>
    <w:rPr>
      <w:rFonts w:ascii="Consolas" w:hAnsi="Consolas"/>
      <w:sz w:val="21"/>
      <w:szCs w:val="21"/>
    </w:rPr>
  </w:style>
  <w:style w:type="character" w:customStyle="1" w:styleId="NurTextZeichen">
    <w:name w:val="Nur Text Zeichen"/>
    <w:basedOn w:val="Absatzstandardschriftart"/>
    <w:link w:val="NurText"/>
    <w:uiPriority w:val="99"/>
    <w:rsid w:val="007C34EE"/>
    <w:rPr>
      <w:rFonts w:ascii="Consolas" w:hAnsi="Consolas"/>
      <w:sz w:val="21"/>
      <w:szCs w:val="21"/>
    </w:rPr>
  </w:style>
  <w:style w:type="character" w:styleId="Kommentarzeichen">
    <w:name w:val="annotation reference"/>
    <w:basedOn w:val="Absatzstandardschriftart"/>
    <w:uiPriority w:val="99"/>
    <w:semiHidden/>
    <w:unhideWhenUsed/>
    <w:rsid w:val="00A029B4"/>
    <w:rPr>
      <w:sz w:val="16"/>
      <w:szCs w:val="16"/>
    </w:rPr>
  </w:style>
  <w:style w:type="paragraph" w:styleId="Kommentartext">
    <w:name w:val="annotation text"/>
    <w:basedOn w:val="Standard"/>
    <w:link w:val="KommentartextZeichen"/>
    <w:uiPriority w:val="99"/>
    <w:semiHidden/>
    <w:unhideWhenUsed/>
    <w:rsid w:val="00A029B4"/>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A029B4"/>
    <w:rPr>
      <w:sz w:val="20"/>
      <w:szCs w:val="20"/>
    </w:rPr>
  </w:style>
  <w:style w:type="paragraph" w:styleId="Kommentarthema">
    <w:name w:val="annotation subject"/>
    <w:basedOn w:val="Kommentartext"/>
    <w:next w:val="Kommentartext"/>
    <w:link w:val="KommentarthemaZeichen"/>
    <w:uiPriority w:val="99"/>
    <w:semiHidden/>
    <w:unhideWhenUsed/>
    <w:rsid w:val="00A029B4"/>
    <w:rPr>
      <w:b/>
      <w:bCs/>
    </w:rPr>
  </w:style>
  <w:style w:type="character" w:customStyle="1" w:styleId="KommentarthemaZeichen">
    <w:name w:val="Kommentarthema Zeichen"/>
    <w:basedOn w:val="KommentartextZeichen"/>
    <w:link w:val="Kommentarthema"/>
    <w:uiPriority w:val="99"/>
    <w:semiHidden/>
    <w:rsid w:val="00A029B4"/>
    <w:rPr>
      <w:b/>
      <w:bCs/>
      <w:sz w:val="20"/>
      <w:szCs w:val="20"/>
    </w:rPr>
  </w:style>
  <w:style w:type="paragraph" w:styleId="Bearbeitung">
    <w:name w:val="Revision"/>
    <w:hidden/>
    <w:uiPriority w:val="99"/>
    <w:semiHidden/>
    <w:rsid w:val="00A029B4"/>
    <w:pPr>
      <w:spacing w:after="0" w:line="240" w:lineRule="auto"/>
    </w:pPr>
  </w:style>
  <w:style w:type="paragraph" w:styleId="Sprechblasentext">
    <w:name w:val="Balloon Text"/>
    <w:basedOn w:val="Standard"/>
    <w:link w:val="SprechblasentextZeichen"/>
    <w:uiPriority w:val="99"/>
    <w:semiHidden/>
    <w:unhideWhenUsed/>
    <w:rsid w:val="00A029B4"/>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A029B4"/>
    <w:rPr>
      <w:rFonts w:ascii="Tahoma" w:hAnsi="Tahoma" w:cs="Tahoma"/>
      <w:sz w:val="16"/>
      <w:szCs w:val="16"/>
    </w:rPr>
  </w:style>
  <w:style w:type="character" w:styleId="Herausstellen">
    <w:name w:val="Emphasis"/>
    <w:basedOn w:val="Absatzstandardschriftart"/>
    <w:uiPriority w:val="20"/>
    <w:qFormat/>
    <w:rsid w:val="0069797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eichen"/>
    <w:uiPriority w:val="99"/>
    <w:unhideWhenUsed/>
    <w:rsid w:val="007C34EE"/>
    <w:pPr>
      <w:spacing w:after="0" w:line="240" w:lineRule="auto"/>
    </w:pPr>
    <w:rPr>
      <w:rFonts w:ascii="Consolas" w:hAnsi="Consolas"/>
      <w:sz w:val="21"/>
      <w:szCs w:val="21"/>
    </w:rPr>
  </w:style>
  <w:style w:type="character" w:customStyle="1" w:styleId="NurTextZeichen">
    <w:name w:val="Nur Text Zeichen"/>
    <w:basedOn w:val="Absatzstandardschriftart"/>
    <w:link w:val="NurText"/>
    <w:uiPriority w:val="99"/>
    <w:rsid w:val="007C34EE"/>
    <w:rPr>
      <w:rFonts w:ascii="Consolas" w:hAnsi="Consolas"/>
      <w:sz w:val="21"/>
      <w:szCs w:val="21"/>
    </w:rPr>
  </w:style>
  <w:style w:type="character" w:styleId="Kommentarzeichen">
    <w:name w:val="annotation reference"/>
    <w:basedOn w:val="Absatzstandardschriftart"/>
    <w:uiPriority w:val="99"/>
    <w:semiHidden/>
    <w:unhideWhenUsed/>
    <w:rsid w:val="00A029B4"/>
    <w:rPr>
      <w:sz w:val="16"/>
      <w:szCs w:val="16"/>
    </w:rPr>
  </w:style>
  <w:style w:type="paragraph" w:styleId="Kommentartext">
    <w:name w:val="annotation text"/>
    <w:basedOn w:val="Standard"/>
    <w:link w:val="KommentartextZeichen"/>
    <w:uiPriority w:val="99"/>
    <w:semiHidden/>
    <w:unhideWhenUsed/>
    <w:rsid w:val="00A029B4"/>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A029B4"/>
    <w:rPr>
      <w:sz w:val="20"/>
      <w:szCs w:val="20"/>
    </w:rPr>
  </w:style>
  <w:style w:type="paragraph" w:styleId="Kommentarthema">
    <w:name w:val="annotation subject"/>
    <w:basedOn w:val="Kommentartext"/>
    <w:next w:val="Kommentartext"/>
    <w:link w:val="KommentarthemaZeichen"/>
    <w:uiPriority w:val="99"/>
    <w:semiHidden/>
    <w:unhideWhenUsed/>
    <w:rsid w:val="00A029B4"/>
    <w:rPr>
      <w:b/>
      <w:bCs/>
    </w:rPr>
  </w:style>
  <w:style w:type="character" w:customStyle="1" w:styleId="KommentarthemaZeichen">
    <w:name w:val="Kommentarthema Zeichen"/>
    <w:basedOn w:val="KommentartextZeichen"/>
    <w:link w:val="Kommentarthema"/>
    <w:uiPriority w:val="99"/>
    <w:semiHidden/>
    <w:rsid w:val="00A029B4"/>
    <w:rPr>
      <w:b/>
      <w:bCs/>
      <w:sz w:val="20"/>
      <w:szCs w:val="20"/>
    </w:rPr>
  </w:style>
  <w:style w:type="paragraph" w:styleId="Bearbeitung">
    <w:name w:val="Revision"/>
    <w:hidden/>
    <w:uiPriority w:val="99"/>
    <w:semiHidden/>
    <w:rsid w:val="00A029B4"/>
    <w:pPr>
      <w:spacing w:after="0" w:line="240" w:lineRule="auto"/>
    </w:pPr>
  </w:style>
  <w:style w:type="paragraph" w:styleId="Sprechblasentext">
    <w:name w:val="Balloon Text"/>
    <w:basedOn w:val="Standard"/>
    <w:link w:val="SprechblasentextZeichen"/>
    <w:uiPriority w:val="99"/>
    <w:semiHidden/>
    <w:unhideWhenUsed/>
    <w:rsid w:val="00A029B4"/>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A029B4"/>
    <w:rPr>
      <w:rFonts w:ascii="Tahoma" w:hAnsi="Tahoma" w:cs="Tahoma"/>
      <w:sz w:val="16"/>
      <w:szCs w:val="16"/>
    </w:rPr>
  </w:style>
  <w:style w:type="character" w:styleId="Herausstellen">
    <w:name w:val="Emphasis"/>
    <w:basedOn w:val="Absatzstandardschriftart"/>
    <w:uiPriority w:val="20"/>
    <w:qFormat/>
    <w:rsid w:val="006979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196101">
      <w:bodyDiv w:val="1"/>
      <w:marLeft w:val="0"/>
      <w:marRight w:val="0"/>
      <w:marTop w:val="0"/>
      <w:marBottom w:val="0"/>
      <w:divBdr>
        <w:top w:val="none" w:sz="0" w:space="0" w:color="auto"/>
        <w:left w:val="none" w:sz="0" w:space="0" w:color="auto"/>
        <w:bottom w:val="none" w:sz="0" w:space="0" w:color="auto"/>
        <w:right w:val="none" w:sz="0" w:space="0" w:color="auto"/>
      </w:divBdr>
    </w:div>
    <w:div w:id="56946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1786</Words>
  <Characters>11255</Characters>
  <Application>Microsoft Macintosh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S Körber</cp:lastModifiedBy>
  <cp:revision>40</cp:revision>
  <dcterms:created xsi:type="dcterms:W3CDTF">2020-09-10T10:19:00Z</dcterms:created>
  <dcterms:modified xsi:type="dcterms:W3CDTF">2020-09-12T18:12:00Z</dcterms:modified>
</cp:coreProperties>
</file>