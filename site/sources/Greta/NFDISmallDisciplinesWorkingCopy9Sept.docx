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**Why do </w:t>
      </w:r>
      <w:ins w:id="0" w:author="Greta" w:date="2020-09-11T13:56:00Z">
        <w:r w:rsidR="0003179C">
          <w:rPr>
            <w:rFonts w:ascii="Times New Roman" w:hAnsi="Times New Roman" w:cs="Times New Roman"/>
            <w:sz w:val="24"/>
            <w:szCs w:val="24"/>
          </w:rPr>
          <w:t>the ‘</w:t>
        </w:r>
      </w:ins>
      <w:del w:id="1" w:author="Greta" w:date="2020-09-11T13:56:00Z">
        <w:r w:rsidRPr="001901E6" w:rsidDel="0003179C">
          <w:rPr>
            <w:rFonts w:ascii="Times New Roman" w:hAnsi="Times New Roman" w:cs="Times New Roman"/>
            <w:sz w:val="24"/>
            <w:szCs w:val="24"/>
          </w:rPr>
          <w:delText>"</w:delText>
        </w:r>
      </w:del>
      <w:r w:rsidRPr="001901E6">
        <w:rPr>
          <w:rFonts w:ascii="Times New Roman" w:hAnsi="Times New Roman" w:cs="Times New Roman"/>
          <w:sz w:val="24"/>
          <w:szCs w:val="24"/>
        </w:rPr>
        <w:t>small disciplines</w:t>
      </w:r>
      <w:ins w:id="2" w:author="Greta" w:date="2020-09-11T13:56:00Z">
        <w:r w:rsidR="0003179C">
          <w:rPr>
            <w:rFonts w:ascii="Times New Roman" w:hAnsi="Times New Roman" w:cs="Times New Roman"/>
            <w:sz w:val="24"/>
            <w:szCs w:val="24"/>
          </w:rPr>
          <w:t>’</w:t>
        </w:r>
      </w:ins>
      <w:del w:id="3" w:author="Greta" w:date="2020-09-11T13:56:00Z">
        <w:r w:rsidRPr="001901E6" w:rsidDel="0003179C">
          <w:rPr>
            <w:rFonts w:ascii="Times New Roman" w:hAnsi="Times New Roman" w:cs="Times New Roman"/>
            <w:sz w:val="24"/>
            <w:szCs w:val="24"/>
          </w:rPr>
          <w:delText>"</w:delText>
        </w:r>
      </w:del>
      <w:r w:rsidRPr="001901E6">
        <w:rPr>
          <w:rFonts w:ascii="Times New Roman" w:hAnsi="Times New Roman" w:cs="Times New Roman"/>
          <w:sz w:val="24"/>
          <w:szCs w:val="24"/>
        </w:rPr>
        <w:t xml:space="preserve"> need an NFDI</w:t>
      </w:r>
      <w:proofErr w:type="gramStart"/>
      <w:r w:rsidRPr="001901E6">
        <w:rPr>
          <w:rFonts w:ascii="Times New Roman" w:hAnsi="Times New Roman" w:cs="Times New Roman"/>
          <w:sz w:val="24"/>
          <w:szCs w:val="24"/>
        </w:rPr>
        <w:t>?*</w:t>
      </w:r>
      <w:proofErr w:type="gramEnd"/>
      <w:r w:rsidRPr="001901E6">
        <w:rPr>
          <w:rFonts w:ascii="Times New Roman" w:hAnsi="Times New Roman" w:cs="Times New Roman"/>
          <w:sz w:val="24"/>
          <w:szCs w:val="24"/>
        </w:rPr>
        <w:t>*</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del w:id="4" w:author="Greta" w:date="2020-09-10T08:56:00Z">
        <w:r w:rsidRPr="001901E6" w:rsidDel="00E11F61">
          <w:rPr>
            <w:rFonts w:ascii="Times New Roman" w:hAnsi="Times New Roman" w:cs="Times New Roman"/>
            <w:sz w:val="24"/>
            <w:szCs w:val="24"/>
          </w:rPr>
          <w:delText xml:space="preserve">The </w:delText>
        </w:r>
      </w:del>
      <w:ins w:id="5" w:author="Greta" w:date="2020-09-10T08:56:00Z">
        <w:r w:rsidR="00E11F61">
          <w:rPr>
            <w:rFonts w:ascii="Times New Roman" w:hAnsi="Times New Roman" w:cs="Times New Roman"/>
            <w:sz w:val="24"/>
            <w:szCs w:val="24"/>
          </w:rPr>
          <w:t>O</w:t>
        </w:r>
      </w:ins>
      <w:ins w:id="6" w:author="Greta" w:date="2020-09-10T08:46:00Z">
        <w:r w:rsidR="0012364E">
          <w:rPr>
            <w:rFonts w:ascii="Times New Roman" w:hAnsi="Times New Roman" w:cs="Times New Roman"/>
            <w:sz w:val="24"/>
            <w:szCs w:val="24"/>
          </w:rPr>
          <w:t>ngoing</w:t>
        </w:r>
      </w:ins>
      <w:del w:id="7" w:author="Greta" w:date="2020-09-10T08:46:00Z">
        <w:r w:rsidRPr="001901E6" w:rsidDel="0012364E">
          <w:rPr>
            <w:rFonts w:ascii="Times New Roman" w:hAnsi="Times New Roman" w:cs="Times New Roman"/>
            <w:sz w:val="24"/>
            <w:szCs w:val="24"/>
          </w:rPr>
          <w:delText>progressing</w:delText>
        </w:r>
      </w:del>
      <w:r w:rsidRPr="001901E6">
        <w:rPr>
          <w:rFonts w:ascii="Times New Roman" w:hAnsi="Times New Roman" w:cs="Times New Roman"/>
          <w:sz w:val="24"/>
          <w:szCs w:val="24"/>
        </w:rPr>
        <w:t xml:space="preserve"> digitali</w:t>
      </w:r>
      <w:ins w:id="8" w:author="Greta" w:date="2020-09-10T08:44:00Z">
        <w:r w:rsidR="0012364E">
          <w:rPr>
            <w:rFonts w:ascii="Times New Roman" w:hAnsi="Times New Roman" w:cs="Times New Roman"/>
            <w:sz w:val="24"/>
            <w:szCs w:val="24"/>
          </w:rPr>
          <w:t>s</w:t>
        </w:r>
      </w:ins>
      <w:del w:id="9" w:author="Greta" w:date="2020-09-10T08:44:00Z">
        <w:r w:rsidRPr="001901E6" w:rsidDel="0012364E">
          <w:rPr>
            <w:rFonts w:ascii="Times New Roman" w:hAnsi="Times New Roman" w:cs="Times New Roman"/>
            <w:sz w:val="24"/>
            <w:szCs w:val="24"/>
          </w:rPr>
          <w:delText>z</w:delText>
        </w:r>
      </w:del>
      <w:r w:rsidRPr="001901E6">
        <w:rPr>
          <w:rFonts w:ascii="Times New Roman" w:hAnsi="Times New Roman" w:cs="Times New Roman"/>
          <w:sz w:val="24"/>
          <w:szCs w:val="24"/>
        </w:rPr>
        <w:t xml:space="preserve">ation and the Open Access movement </w:t>
      </w:r>
      <w:del w:id="10" w:author="Greta" w:date="2020-09-10T08:46:00Z">
        <w:r w:rsidRPr="001901E6" w:rsidDel="0012364E">
          <w:rPr>
            <w:rFonts w:ascii="Times New Roman" w:hAnsi="Times New Roman" w:cs="Times New Roman"/>
            <w:sz w:val="24"/>
            <w:szCs w:val="24"/>
          </w:rPr>
          <w:delText>have led to a</w:delText>
        </w:r>
      </w:del>
      <w:ins w:id="11" w:author="Greta" w:date="2020-09-10T08:46:00Z">
        <w:r w:rsidR="0012364E">
          <w:rPr>
            <w:rFonts w:ascii="Times New Roman" w:hAnsi="Times New Roman" w:cs="Times New Roman"/>
            <w:sz w:val="24"/>
            <w:szCs w:val="24"/>
          </w:rPr>
          <w:t>are</w:t>
        </w:r>
      </w:ins>
      <w:r w:rsidRPr="001901E6">
        <w:rPr>
          <w:rFonts w:ascii="Times New Roman" w:hAnsi="Times New Roman" w:cs="Times New Roman"/>
          <w:sz w:val="24"/>
          <w:szCs w:val="24"/>
        </w:rPr>
        <w:t xml:space="preserve"> transform</w:t>
      </w:r>
      <w:del w:id="12" w:author="Greta" w:date="2020-09-10T08:46:00Z">
        <w:r w:rsidRPr="001901E6" w:rsidDel="0012364E">
          <w:rPr>
            <w:rFonts w:ascii="Times New Roman" w:hAnsi="Times New Roman" w:cs="Times New Roman"/>
            <w:sz w:val="24"/>
            <w:szCs w:val="24"/>
          </w:rPr>
          <w:delText>ation</w:delText>
        </w:r>
      </w:del>
      <w:ins w:id="13" w:author="Greta" w:date="2020-09-10T08:46:00Z">
        <w:r w:rsidR="0012364E">
          <w:rPr>
            <w:rFonts w:ascii="Times New Roman" w:hAnsi="Times New Roman" w:cs="Times New Roman"/>
            <w:sz w:val="24"/>
            <w:szCs w:val="24"/>
          </w:rPr>
          <w:t>ing</w:t>
        </w:r>
      </w:ins>
      <w:bookmarkStart w:id="14" w:name="_GoBack"/>
      <w:bookmarkEnd w:id="14"/>
      <w:del w:id="15" w:author="Greta" w:date="2020-09-10T08:46:00Z">
        <w:r w:rsidRPr="001901E6" w:rsidDel="0012364E">
          <w:rPr>
            <w:rFonts w:ascii="Times New Roman" w:hAnsi="Times New Roman" w:cs="Times New Roman"/>
            <w:sz w:val="24"/>
            <w:szCs w:val="24"/>
          </w:rPr>
          <w:delText>of</w:delText>
        </w:r>
      </w:del>
      <w:r w:rsidRPr="001901E6">
        <w:rPr>
          <w:rFonts w:ascii="Times New Roman" w:hAnsi="Times New Roman" w:cs="Times New Roman"/>
          <w:sz w:val="24"/>
          <w:szCs w:val="24"/>
        </w:rPr>
        <w:t xml:space="preserve"> the research process and </w:t>
      </w:r>
      <w:ins w:id="16" w:author="Greta" w:date="2020-09-11T15:39:00Z">
        <w:r w:rsidR="007146AA">
          <w:rPr>
            <w:rFonts w:ascii="Times New Roman" w:hAnsi="Times New Roman" w:cs="Times New Roman"/>
            <w:sz w:val="24"/>
            <w:szCs w:val="24"/>
          </w:rPr>
          <w:t>are</w:t>
        </w:r>
      </w:ins>
      <w:del w:id="17" w:author="Greta" w:date="2020-09-10T08:47:00Z">
        <w:r w:rsidRPr="001901E6" w:rsidDel="0012364E">
          <w:rPr>
            <w:rFonts w:ascii="Times New Roman" w:hAnsi="Times New Roman" w:cs="Times New Roman"/>
            <w:sz w:val="24"/>
            <w:szCs w:val="24"/>
          </w:rPr>
          <w:delText xml:space="preserve">resulted </w:delText>
        </w:r>
      </w:del>
      <w:ins w:id="18" w:author="Greta" w:date="2020-09-10T08:50:00Z">
        <w:r w:rsidR="0093064C">
          <w:rPr>
            <w:rFonts w:ascii="Times New Roman" w:hAnsi="Times New Roman" w:cs="Times New Roman"/>
            <w:sz w:val="24"/>
            <w:szCs w:val="24"/>
          </w:rPr>
          <w:t xml:space="preserve"> greatly increas</w:t>
        </w:r>
      </w:ins>
      <w:ins w:id="19" w:author="Greta" w:date="2020-09-11T15:39:00Z">
        <w:r w:rsidR="007146AA">
          <w:rPr>
            <w:rFonts w:ascii="Times New Roman" w:hAnsi="Times New Roman" w:cs="Times New Roman"/>
            <w:sz w:val="24"/>
            <w:szCs w:val="24"/>
          </w:rPr>
          <w:t>ing</w:t>
        </w:r>
      </w:ins>
      <w:ins w:id="20" w:author="Greta" w:date="2020-09-10T08:50:00Z">
        <w:r w:rsidR="0093064C">
          <w:rPr>
            <w:rFonts w:ascii="Times New Roman" w:hAnsi="Times New Roman" w:cs="Times New Roman"/>
            <w:sz w:val="24"/>
            <w:szCs w:val="24"/>
          </w:rPr>
          <w:t xml:space="preserve"> the</w:t>
        </w:r>
      </w:ins>
      <w:del w:id="21" w:author="Greta" w:date="2020-09-10T08:47:00Z">
        <w:r w:rsidRPr="001901E6" w:rsidDel="0012364E">
          <w:rPr>
            <w:rFonts w:ascii="Times New Roman" w:hAnsi="Times New Roman" w:cs="Times New Roman"/>
            <w:sz w:val="24"/>
            <w:szCs w:val="24"/>
          </w:rPr>
          <w:delText>in</w:delText>
        </w:r>
      </w:del>
      <w:del w:id="22" w:author="Greta" w:date="2020-09-10T08:50:00Z">
        <w:r w:rsidRPr="001901E6" w:rsidDel="0093064C">
          <w:rPr>
            <w:rFonts w:ascii="Times New Roman" w:hAnsi="Times New Roman" w:cs="Times New Roman"/>
            <w:sz w:val="24"/>
            <w:szCs w:val="24"/>
          </w:rPr>
          <w:delText xml:space="preserve"> a </w:delText>
        </w:r>
      </w:del>
      <w:del w:id="23" w:author="Greta" w:date="2020-09-10T08:47:00Z">
        <w:r w:rsidRPr="001901E6" w:rsidDel="0093064C">
          <w:rPr>
            <w:rFonts w:ascii="Times New Roman" w:hAnsi="Times New Roman" w:cs="Times New Roman"/>
            <w:sz w:val="24"/>
            <w:szCs w:val="24"/>
          </w:rPr>
          <w:delText>broader</w:delText>
        </w:r>
      </w:del>
      <w:r w:rsidRPr="001901E6">
        <w:rPr>
          <w:rFonts w:ascii="Times New Roman" w:hAnsi="Times New Roman" w:cs="Times New Roman"/>
          <w:sz w:val="24"/>
          <w:szCs w:val="24"/>
        </w:rPr>
        <w:t xml:space="preserve"> dissemination of research data. </w:t>
      </w:r>
      <w:ins w:id="24" w:author="Greta" w:date="2020-09-10T09:00:00Z">
        <w:r w:rsidR="00E11F61">
          <w:rPr>
            <w:rFonts w:ascii="Times New Roman" w:hAnsi="Times New Roman" w:cs="Times New Roman"/>
            <w:sz w:val="24"/>
            <w:szCs w:val="24"/>
          </w:rPr>
          <w:t xml:space="preserve">As a result, </w:t>
        </w:r>
      </w:ins>
      <w:del w:id="25" w:author="Greta" w:date="2020-09-10T08:57:00Z">
        <w:r w:rsidRPr="001901E6" w:rsidDel="00E11F61">
          <w:rPr>
            <w:rFonts w:ascii="Times New Roman" w:hAnsi="Times New Roman" w:cs="Times New Roman"/>
            <w:sz w:val="24"/>
            <w:szCs w:val="24"/>
          </w:rPr>
          <w:delText xml:space="preserve">In the course of this development, </w:delText>
        </w:r>
      </w:del>
      <w:r w:rsidRPr="001901E6">
        <w:rPr>
          <w:rFonts w:ascii="Times New Roman" w:hAnsi="Times New Roman" w:cs="Times New Roman"/>
          <w:sz w:val="24"/>
          <w:szCs w:val="24"/>
        </w:rPr>
        <w:t>academic institutions</w:t>
      </w:r>
      <w:ins w:id="26" w:author="Greta" w:date="2020-09-10T08:58:00Z">
        <w:r w:rsidR="00E11F61">
          <w:rPr>
            <w:rFonts w:ascii="Times New Roman" w:hAnsi="Times New Roman" w:cs="Times New Roman"/>
            <w:sz w:val="24"/>
            <w:szCs w:val="24"/>
          </w:rPr>
          <w:t xml:space="preserve"> –</w:t>
        </w:r>
      </w:ins>
      <w:r w:rsidRPr="001901E6">
        <w:rPr>
          <w:rFonts w:ascii="Times New Roman" w:hAnsi="Times New Roman" w:cs="Times New Roman"/>
          <w:sz w:val="24"/>
          <w:szCs w:val="24"/>
        </w:rPr>
        <w:t xml:space="preserve"> such as universities, research institutes</w:t>
      </w:r>
      <w:del w:id="27" w:author="Greta" w:date="2020-09-10T08:39:00Z">
        <w:r w:rsidRPr="001901E6" w:rsidDel="00446B8D">
          <w:rPr>
            <w:rFonts w:ascii="Times New Roman" w:hAnsi="Times New Roman" w:cs="Times New Roman"/>
            <w:sz w:val="24"/>
            <w:szCs w:val="24"/>
          </w:rPr>
          <w:delText>,</w:delText>
        </w:r>
      </w:del>
      <w:r w:rsidRPr="001901E6">
        <w:rPr>
          <w:rFonts w:ascii="Times New Roman" w:hAnsi="Times New Roman" w:cs="Times New Roman"/>
          <w:sz w:val="24"/>
          <w:szCs w:val="24"/>
        </w:rPr>
        <w:t xml:space="preserve"> but also smaller groups and agents</w:t>
      </w:r>
      <w:ins w:id="28" w:author="Greta" w:date="2020-09-10T08:58:00Z">
        <w:r w:rsidR="00E11F61">
          <w:rPr>
            <w:rFonts w:ascii="Times New Roman" w:hAnsi="Times New Roman" w:cs="Times New Roman"/>
            <w:sz w:val="24"/>
            <w:szCs w:val="24"/>
          </w:rPr>
          <w:t xml:space="preserve"> –</w:t>
        </w:r>
      </w:ins>
      <w:r w:rsidRPr="001901E6">
        <w:rPr>
          <w:rFonts w:ascii="Times New Roman" w:hAnsi="Times New Roman" w:cs="Times New Roman"/>
          <w:sz w:val="24"/>
          <w:szCs w:val="24"/>
        </w:rPr>
        <w:t xml:space="preserve"> </w:t>
      </w:r>
      <w:ins w:id="29" w:author="Greta" w:date="2020-09-10T08:57:00Z">
        <w:r w:rsidR="00E11F61">
          <w:rPr>
            <w:rFonts w:ascii="Times New Roman" w:hAnsi="Times New Roman" w:cs="Times New Roman"/>
            <w:sz w:val="24"/>
            <w:szCs w:val="24"/>
          </w:rPr>
          <w:t>are increasingly</w:t>
        </w:r>
      </w:ins>
      <w:del w:id="30" w:author="Greta" w:date="2020-09-10T08:57:00Z">
        <w:r w:rsidRPr="001901E6" w:rsidDel="00E11F61">
          <w:rPr>
            <w:rFonts w:ascii="Times New Roman" w:hAnsi="Times New Roman" w:cs="Times New Roman"/>
            <w:sz w:val="24"/>
            <w:szCs w:val="24"/>
          </w:rPr>
          <w:delText>have</w:delText>
        </w:r>
      </w:del>
      <w:r w:rsidRPr="001901E6">
        <w:rPr>
          <w:rFonts w:ascii="Times New Roman" w:hAnsi="Times New Roman" w:cs="Times New Roman"/>
          <w:sz w:val="24"/>
          <w:szCs w:val="24"/>
        </w:rPr>
        <w:t xml:space="preserve"> committ</w:t>
      </w:r>
      <w:del w:id="31" w:author="Greta" w:date="2020-09-10T08:57:00Z">
        <w:r w:rsidRPr="001901E6" w:rsidDel="00E11F61">
          <w:rPr>
            <w:rFonts w:ascii="Times New Roman" w:hAnsi="Times New Roman" w:cs="Times New Roman"/>
            <w:sz w:val="24"/>
            <w:szCs w:val="24"/>
          </w:rPr>
          <w:delText>ed</w:delText>
        </w:r>
      </w:del>
      <w:ins w:id="32" w:author="Greta" w:date="2020-09-10T08:57:00Z">
        <w:r w:rsidR="00E11F61">
          <w:rPr>
            <w:rFonts w:ascii="Times New Roman" w:hAnsi="Times New Roman" w:cs="Times New Roman"/>
            <w:sz w:val="24"/>
            <w:szCs w:val="24"/>
          </w:rPr>
          <w:t>ing</w:t>
        </w:r>
      </w:ins>
      <w:r w:rsidRPr="001901E6">
        <w:rPr>
          <w:rFonts w:ascii="Times New Roman" w:hAnsi="Times New Roman" w:cs="Times New Roman"/>
          <w:sz w:val="24"/>
          <w:szCs w:val="24"/>
        </w:rPr>
        <w:t xml:space="preserve"> themselves to </w:t>
      </w:r>
      <w:ins w:id="33" w:author="Greta" w:date="2020-09-10T09:00:00Z">
        <w:r w:rsidR="00E11F61">
          <w:rPr>
            <w:rFonts w:ascii="Times New Roman" w:hAnsi="Times New Roman" w:cs="Times New Roman"/>
            <w:sz w:val="24"/>
            <w:szCs w:val="24"/>
          </w:rPr>
          <w:t>managing research data</w:t>
        </w:r>
      </w:ins>
      <w:del w:id="34" w:author="Greta" w:date="2020-09-10T09:01:00Z">
        <w:r w:rsidRPr="001901E6" w:rsidDel="00E11F61">
          <w:rPr>
            <w:rFonts w:ascii="Times New Roman" w:hAnsi="Times New Roman" w:cs="Times New Roman"/>
            <w:sz w:val="24"/>
            <w:szCs w:val="24"/>
          </w:rPr>
          <w:delText>the</w:delText>
        </w:r>
      </w:del>
      <w:r w:rsidRPr="001901E6">
        <w:rPr>
          <w:rFonts w:ascii="Times New Roman" w:hAnsi="Times New Roman" w:cs="Times New Roman"/>
          <w:sz w:val="24"/>
          <w:szCs w:val="24"/>
        </w:rPr>
        <w:t xml:space="preserve"> sustainabl</w:t>
      </w:r>
      <w:ins w:id="35" w:author="Greta" w:date="2020-09-10T09:01:00Z">
        <w:r w:rsidR="00E11F61">
          <w:rPr>
            <w:rFonts w:ascii="Times New Roman" w:hAnsi="Times New Roman" w:cs="Times New Roman"/>
            <w:sz w:val="24"/>
            <w:szCs w:val="24"/>
          </w:rPr>
          <w:t>y</w:t>
        </w:r>
      </w:ins>
      <w:del w:id="36" w:author="Greta" w:date="2020-09-10T09:01:00Z">
        <w:r w:rsidRPr="001901E6" w:rsidDel="00E11F61">
          <w:rPr>
            <w:rFonts w:ascii="Times New Roman" w:hAnsi="Times New Roman" w:cs="Times New Roman"/>
            <w:sz w:val="24"/>
            <w:szCs w:val="24"/>
          </w:rPr>
          <w:delText>e management</w:delText>
        </w:r>
      </w:del>
      <w:r w:rsidRPr="001901E6">
        <w:rPr>
          <w:rFonts w:ascii="Times New Roman" w:hAnsi="Times New Roman" w:cs="Times New Roman"/>
          <w:sz w:val="24"/>
          <w:szCs w:val="24"/>
        </w:rPr>
        <w:t xml:space="preserve"> and </w:t>
      </w:r>
      <w:ins w:id="37" w:author="Greta" w:date="2020-09-10T09:01:00Z">
        <w:r w:rsidR="00E11F61">
          <w:rPr>
            <w:rFonts w:ascii="Times New Roman" w:hAnsi="Times New Roman" w:cs="Times New Roman"/>
            <w:sz w:val="24"/>
            <w:szCs w:val="24"/>
          </w:rPr>
          <w:t xml:space="preserve">ensuring </w:t>
        </w:r>
      </w:ins>
      <w:ins w:id="38" w:author="Greta" w:date="2020-09-10T09:07:00Z">
        <w:r w:rsidR="00E50343">
          <w:rPr>
            <w:rFonts w:ascii="Times New Roman" w:hAnsi="Times New Roman" w:cs="Times New Roman"/>
            <w:sz w:val="24"/>
            <w:szCs w:val="24"/>
          </w:rPr>
          <w:t>the</w:t>
        </w:r>
      </w:ins>
      <w:ins w:id="39" w:author="Greta" w:date="2020-09-10T09:01:00Z">
        <w:r w:rsidR="00E11F61">
          <w:rPr>
            <w:rFonts w:ascii="Times New Roman" w:hAnsi="Times New Roman" w:cs="Times New Roman"/>
            <w:sz w:val="24"/>
            <w:szCs w:val="24"/>
          </w:rPr>
          <w:t xml:space="preserve"> </w:t>
        </w:r>
      </w:ins>
      <w:r w:rsidRPr="001901E6">
        <w:rPr>
          <w:rFonts w:ascii="Times New Roman" w:hAnsi="Times New Roman" w:cs="Times New Roman"/>
          <w:sz w:val="24"/>
          <w:szCs w:val="24"/>
        </w:rPr>
        <w:t xml:space="preserve">interdisciplinary exchange of </w:t>
      </w:r>
      <w:del w:id="40" w:author="Greta" w:date="2020-09-10T09:14:00Z">
        <w:r w:rsidRPr="001901E6" w:rsidDel="00B40EBC">
          <w:rPr>
            <w:rFonts w:ascii="Times New Roman" w:hAnsi="Times New Roman" w:cs="Times New Roman"/>
            <w:sz w:val="24"/>
            <w:szCs w:val="24"/>
          </w:rPr>
          <w:delText>research</w:delText>
        </w:r>
      </w:del>
      <w:del w:id="41" w:author="Greta" w:date="2020-09-11T15:40:00Z">
        <w:r w:rsidRPr="001901E6" w:rsidDel="007146AA">
          <w:rPr>
            <w:rFonts w:ascii="Times New Roman" w:hAnsi="Times New Roman" w:cs="Times New Roman"/>
            <w:sz w:val="24"/>
            <w:szCs w:val="24"/>
          </w:rPr>
          <w:delText xml:space="preserve"> </w:delText>
        </w:r>
      </w:del>
      <w:r w:rsidRPr="001901E6">
        <w:rPr>
          <w:rFonts w:ascii="Times New Roman" w:hAnsi="Times New Roman" w:cs="Times New Roman"/>
          <w:sz w:val="24"/>
          <w:szCs w:val="24"/>
        </w:rPr>
        <w:t>data. The initiative to establish a National Research Data Infrastructure</w:t>
      </w:r>
      <w:ins w:id="42" w:author="Greta" w:date="2020-09-10T08:51:00Z">
        <w:r w:rsidR="0093064C">
          <w:rPr>
            <w:rFonts w:ascii="Times New Roman" w:hAnsi="Times New Roman" w:cs="Times New Roman"/>
            <w:sz w:val="24"/>
            <w:szCs w:val="24"/>
          </w:rPr>
          <w:t xml:space="preserve">, </w:t>
        </w:r>
      </w:ins>
      <w:ins w:id="43" w:author="Greta" w:date="2020-09-11T15:42:00Z">
        <w:r w:rsidR="007146AA">
          <w:rPr>
            <w:rFonts w:ascii="Times New Roman" w:hAnsi="Times New Roman" w:cs="Times New Roman"/>
            <w:sz w:val="24"/>
            <w:szCs w:val="24"/>
          </w:rPr>
          <w:t>with the aim of reviewing</w:t>
        </w:r>
      </w:ins>
      <w:del w:id="44" w:author="Greta" w:date="2020-09-11T15:42:00Z">
        <w:r w:rsidRPr="001901E6" w:rsidDel="007146AA">
          <w:rPr>
            <w:rFonts w:ascii="Times New Roman" w:hAnsi="Times New Roman" w:cs="Times New Roman"/>
            <w:sz w:val="24"/>
            <w:szCs w:val="24"/>
          </w:rPr>
          <w:delText xml:space="preserve"> </w:delText>
        </w:r>
      </w:del>
      <w:ins w:id="45" w:author="Greta" w:date="2020-09-10T08:51:00Z">
        <w:r w:rsidR="0093064C" w:rsidRPr="001901E6">
          <w:rPr>
            <w:rFonts w:ascii="Times New Roman" w:hAnsi="Times New Roman" w:cs="Times New Roman"/>
            <w:sz w:val="24"/>
            <w:szCs w:val="24"/>
          </w:rPr>
          <w:t xml:space="preserve"> the systematic planning, collection, processing, analysis, archiving, publication and exchange of data of various types </w:t>
        </w:r>
        <w:r w:rsidR="0093064C">
          <w:rPr>
            <w:rFonts w:ascii="Times New Roman" w:hAnsi="Times New Roman" w:cs="Times New Roman"/>
            <w:sz w:val="24"/>
            <w:szCs w:val="24"/>
          </w:rPr>
          <w:t>to be</w:t>
        </w:r>
        <w:r w:rsidR="0093064C" w:rsidRPr="001901E6">
          <w:rPr>
            <w:rFonts w:ascii="Times New Roman" w:hAnsi="Times New Roman" w:cs="Times New Roman"/>
            <w:sz w:val="24"/>
            <w:szCs w:val="24"/>
          </w:rPr>
          <w:t xml:space="preserve"> reuse</w:t>
        </w:r>
        <w:r w:rsidR="0093064C">
          <w:rPr>
            <w:rFonts w:ascii="Times New Roman" w:hAnsi="Times New Roman" w:cs="Times New Roman"/>
            <w:sz w:val="24"/>
            <w:szCs w:val="24"/>
          </w:rPr>
          <w:t>d</w:t>
        </w:r>
        <w:r w:rsidR="0093064C" w:rsidRPr="001901E6">
          <w:rPr>
            <w:rFonts w:ascii="Times New Roman" w:hAnsi="Times New Roman" w:cs="Times New Roman"/>
            <w:sz w:val="24"/>
            <w:szCs w:val="24"/>
          </w:rPr>
          <w:t xml:space="preserve"> by the scientific community and </w:t>
        </w:r>
      </w:ins>
      <w:ins w:id="46" w:author="Greta" w:date="2020-09-10T08:52:00Z">
        <w:r w:rsidR="0093064C">
          <w:rPr>
            <w:rFonts w:ascii="Times New Roman" w:hAnsi="Times New Roman" w:cs="Times New Roman"/>
            <w:sz w:val="24"/>
            <w:szCs w:val="24"/>
          </w:rPr>
          <w:t>the</w:t>
        </w:r>
      </w:ins>
      <w:ins w:id="47" w:author="Greta" w:date="2020-09-10T08:51:00Z">
        <w:r w:rsidR="0093064C" w:rsidRPr="001901E6">
          <w:rPr>
            <w:rFonts w:ascii="Times New Roman" w:hAnsi="Times New Roman" w:cs="Times New Roman"/>
            <w:sz w:val="24"/>
            <w:szCs w:val="24"/>
          </w:rPr>
          <w:t xml:space="preserve"> </w:t>
        </w:r>
      </w:ins>
      <w:ins w:id="48" w:author="Greta" w:date="2020-09-10T08:55:00Z">
        <w:r w:rsidR="0093064C">
          <w:rPr>
            <w:rFonts w:ascii="Times New Roman" w:hAnsi="Times New Roman" w:cs="Times New Roman"/>
            <w:sz w:val="24"/>
            <w:szCs w:val="24"/>
          </w:rPr>
          <w:t>general</w:t>
        </w:r>
      </w:ins>
      <w:ins w:id="49" w:author="Greta" w:date="2020-09-10T08:51:00Z">
        <w:r w:rsidR="0093064C" w:rsidRPr="001901E6">
          <w:rPr>
            <w:rFonts w:ascii="Times New Roman" w:hAnsi="Times New Roman" w:cs="Times New Roman"/>
            <w:sz w:val="24"/>
            <w:szCs w:val="24"/>
          </w:rPr>
          <w:t xml:space="preserve"> public</w:t>
        </w:r>
        <w:r w:rsidR="0093064C">
          <w:rPr>
            <w:rFonts w:ascii="Times New Roman" w:hAnsi="Times New Roman" w:cs="Times New Roman"/>
            <w:sz w:val="24"/>
            <w:szCs w:val="24"/>
          </w:rPr>
          <w:t xml:space="preserve">, </w:t>
        </w:r>
      </w:ins>
      <w:r w:rsidRPr="001901E6">
        <w:rPr>
          <w:rFonts w:ascii="Times New Roman" w:hAnsi="Times New Roman" w:cs="Times New Roman"/>
          <w:sz w:val="24"/>
          <w:szCs w:val="24"/>
        </w:rPr>
        <w:t xml:space="preserve">reflects this </w:t>
      </w:r>
      <w:ins w:id="50" w:author="Greta" w:date="2020-09-10T08:51:00Z">
        <w:r w:rsidR="0093064C">
          <w:rPr>
            <w:rFonts w:ascii="Times New Roman" w:hAnsi="Times New Roman" w:cs="Times New Roman"/>
            <w:sz w:val="24"/>
            <w:szCs w:val="24"/>
          </w:rPr>
          <w:t>tremendous</w:t>
        </w:r>
      </w:ins>
      <w:del w:id="51" w:author="Greta" w:date="2020-09-10T08:51:00Z">
        <w:r w:rsidRPr="001901E6" w:rsidDel="0093064C">
          <w:rPr>
            <w:rFonts w:ascii="Times New Roman" w:hAnsi="Times New Roman" w:cs="Times New Roman"/>
            <w:sz w:val="24"/>
            <w:szCs w:val="24"/>
          </w:rPr>
          <w:delText>massive</w:delText>
        </w:r>
      </w:del>
      <w:r w:rsidRPr="001901E6">
        <w:rPr>
          <w:rFonts w:ascii="Times New Roman" w:hAnsi="Times New Roman" w:cs="Times New Roman"/>
          <w:sz w:val="24"/>
          <w:szCs w:val="24"/>
        </w:rPr>
        <w:t xml:space="preserve"> structural change.</w:t>
      </w:r>
      <w:del w:id="52" w:author="Greta" w:date="2020-09-10T08:52:00Z">
        <w:r w:rsidRPr="001901E6" w:rsidDel="0093064C">
          <w:rPr>
            <w:rFonts w:ascii="Times New Roman" w:hAnsi="Times New Roman" w:cs="Times New Roman"/>
            <w:sz w:val="24"/>
            <w:szCs w:val="24"/>
          </w:rPr>
          <w:delText xml:space="preserve"> This</w:delText>
        </w:r>
      </w:del>
      <w:del w:id="53" w:author="Greta" w:date="2020-09-10T08:51:00Z">
        <w:r w:rsidRPr="001901E6" w:rsidDel="0093064C">
          <w:rPr>
            <w:rFonts w:ascii="Times New Roman" w:hAnsi="Times New Roman" w:cs="Times New Roman"/>
            <w:sz w:val="24"/>
            <w:szCs w:val="24"/>
          </w:rPr>
          <w:delText xml:space="preserve"> involves the systematic planning, collection, processing, analysis, archiving, publication and exchange of data of various types </w:delText>
        </w:r>
      </w:del>
      <w:del w:id="54" w:author="Greta" w:date="2020-09-10T08:39:00Z">
        <w:r w:rsidRPr="001901E6" w:rsidDel="00446B8D">
          <w:rPr>
            <w:rFonts w:ascii="Times New Roman" w:hAnsi="Times New Roman" w:cs="Times New Roman"/>
            <w:sz w:val="24"/>
            <w:szCs w:val="24"/>
          </w:rPr>
          <w:delText>for</w:delText>
        </w:r>
      </w:del>
      <w:del w:id="55" w:author="Greta" w:date="2020-09-10T08:51:00Z">
        <w:r w:rsidRPr="001901E6" w:rsidDel="0093064C">
          <w:rPr>
            <w:rFonts w:ascii="Times New Roman" w:hAnsi="Times New Roman" w:cs="Times New Roman"/>
            <w:sz w:val="24"/>
            <w:szCs w:val="24"/>
          </w:rPr>
          <w:delText xml:space="preserve"> reuse by the scientific community and a broader interested public</w:delText>
        </w:r>
      </w:del>
      <w:del w:id="56" w:author="Greta" w:date="2020-09-10T08:52:00Z">
        <w:r w:rsidRPr="001901E6" w:rsidDel="0093064C">
          <w:rPr>
            <w:rFonts w:ascii="Times New Roman" w:hAnsi="Times New Roman" w:cs="Times New Roman"/>
            <w:sz w:val="24"/>
            <w:szCs w:val="24"/>
          </w:rPr>
          <w:delText>.</w:delText>
        </w:r>
      </w:del>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The Humanities, Cultural Studies and Social Sciences in particular have been and continue to be faced with new challenges in this regard, since research data management and standardized data exchange are often less </w:t>
      </w:r>
      <w:r w:rsidRPr="00EB7AB9">
        <w:rPr>
          <w:rFonts w:ascii="Times New Roman" w:hAnsi="Times New Roman" w:cs="Times New Roman"/>
          <w:sz w:val="24"/>
          <w:szCs w:val="24"/>
        </w:rPr>
        <w:t>naturally</w:t>
      </w:r>
      <w:r w:rsidRPr="001901E6">
        <w:rPr>
          <w:rFonts w:ascii="Times New Roman" w:hAnsi="Times New Roman" w:cs="Times New Roman"/>
          <w:sz w:val="24"/>
          <w:szCs w:val="24"/>
        </w:rPr>
        <w:t xml:space="preserve"> integrated into their disciplinary </w:t>
      </w:r>
      <w:ins w:id="57" w:author="Greta" w:date="2020-09-11T17:10:00Z">
        <w:r w:rsidR="001354AF">
          <w:rPr>
            <w:rFonts w:ascii="Times New Roman" w:hAnsi="Times New Roman" w:cs="Times New Roman"/>
            <w:sz w:val="24"/>
            <w:szCs w:val="24"/>
          </w:rPr>
          <w:t>divisi</w:t>
        </w:r>
      </w:ins>
      <w:ins w:id="58" w:author="Greta" w:date="2020-09-11T17:11:00Z">
        <w:r w:rsidR="001354AF">
          <w:rPr>
            <w:rFonts w:ascii="Times New Roman" w:hAnsi="Times New Roman" w:cs="Times New Roman"/>
            <w:sz w:val="24"/>
            <w:szCs w:val="24"/>
          </w:rPr>
          <w:t>ons</w:t>
        </w:r>
      </w:ins>
      <w:del w:id="59" w:author="Greta" w:date="2020-09-11T17:11:00Z">
        <w:r w:rsidRPr="001901E6" w:rsidDel="001354AF">
          <w:rPr>
            <w:rFonts w:ascii="Times New Roman" w:hAnsi="Times New Roman" w:cs="Times New Roman"/>
            <w:sz w:val="24"/>
            <w:szCs w:val="24"/>
          </w:rPr>
          <w:delText>culture</w:delText>
        </w:r>
      </w:del>
      <w:r w:rsidRPr="001901E6">
        <w:rPr>
          <w:rFonts w:ascii="Times New Roman" w:hAnsi="Times New Roman" w:cs="Times New Roman"/>
          <w:sz w:val="24"/>
          <w:szCs w:val="24"/>
        </w:rPr>
        <w:t xml:space="preserve"> and infrastructure</w:t>
      </w:r>
      <w:ins w:id="60" w:author="Greta" w:date="2020-09-11T15:47:00Z">
        <w:r w:rsidR="00F6207C">
          <w:rPr>
            <w:rFonts w:ascii="Times New Roman" w:hAnsi="Times New Roman" w:cs="Times New Roman"/>
            <w:sz w:val="24"/>
            <w:szCs w:val="24"/>
          </w:rPr>
          <w:t>s</w:t>
        </w:r>
      </w:ins>
      <w:r w:rsidRPr="001901E6">
        <w:rPr>
          <w:rFonts w:ascii="Times New Roman" w:hAnsi="Times New Roman" w:cs="Times New Roman"/>
          <w:sz w:val="24"/>
          <w:szCs w:val="24"/>
        </w:rPr>
        <w:t xml:space="preserve"> than in the case of the Life Sciences or Natural Sciences.</w:t>
      </w:r>
    </w:p>
    <w:p w:rsidR="002607D9" w:rsidRPr="001901E6" w:rsidRDefault="002607D9" w:rsidP="002607D9">
      <w:pPr>
        <w:pStyle w:val="NurText"/>
        <w:rPr>
          <w:rFonts w:ascii="Times New Roman" w:hAnsi="Times New Roman" w:cs="Times New Roman"/>
          <w:sz w:val="24"/>
          <w:szCs w:val="24"/>
        </w:rPr>
      </w:pPr>
    </w:p>
    <w:p w:rsidR="002607D9" w:rsidRPr="001901E6" w:rsidDel="0012364E" w:rsidRDefault="00EB7AB9" w:rsidP="001322FF">
      <w:pPr>
        <w:pStyle w:val="NurText"/>
        <w:rPr>
          <w:del w:id="61" w:author="Greta" w:date="2020-09-10T08:44:00Z"/>
          <w:rFonts w:ascii="Times New Roman" w:hAnsi="Times New Roman" w:cs="Times New Roman"/>
          <w:sz w:val="24"/>
          <w:szCs w:val="24"/>
        </w:rPr>
      </w:pPr>
      <w:ins w:id="62" w:author="Greta" w:date="2020-09-11T15:51:00Z">
        <w:r>
          <w:rPr>
            <w:rFonts w:ascii="Times New Roman" w:hAnsi="Times New Roman" w:cs="Times New Roman"/>
            <w:sz w:val="24"/>
            <w:szCs w:val="24"/>
          </w:rPr>
          <w:t>In Germ</w:t>
        </w:r>
      </w:ins>
      <w:ins w:id="63" w:author="Greta" w:date="2020-09-11T15:52:00Z">
        <w:r>
          <w:rPr>
            <w:rFonts w:ascii="Times New Roman" w:hAnsi="Times New Roman" w:cs="Times New Roman"/>
            <w:sz w:val="24"/>
            <w:szCs w:val="24"/>
          </w:rPr>
          <w:t>any, t</w:t>
        </w:r>
      </w:ins>
      <w:del w:id="64" w:author="Greta" w:date="2020-09-11T15:52:00Z">
        <w:r w:rsidR="002607D9" w:rsidRPr="001901E6" w:rsidDel="00EB7AB9">
          <w:rPr>
            <w:rFonts w:ascii="Times New Roman" w:hAnsi="Times New Roman" w:cs="Times New Roman"/>
            <w:sz w:val="24"/>
            <w:szCs w:val="24"/>
          </w:rPr>
          <w:delText>T</w:delText>
        </w:r>
      </w:del>
      <w:r w:rsidR="002607D9" w:rsidRPr="001901E6">
        <w:rPr>
          <w:rFonts w:ascii="Times New Roman" w:hAnsi="Times New Roman" w:cs="Times New Roman"/>
          <w:sz w:val="24"/>
          <w:szCs w:val="24"/>
        </w:rPr>
        <w:t xml:space="preserve">he </w:t>
      </w:r>
      <w:ins w:id="65" w:author="Greta" w:date="2020-09-10T09:36:00Z">
        <w:r w:rsidR="00562A32">
          <w:rPr>
            <w:rFonts w:ascii="Times New Roman" w:hAnsi="Times New Roman" w:cs="Times New Roman"/>
            <w:sz w:val="24"/>
            <w:szCs w:val="24"/>
          </w:rPr>
          <w:t>so-called small disciplines</w:t>
        </w:r>
      </w:ins>
      <w:ins w:id="66" w:author="Greta" w:date="2020-09-10T09:50:00Z">
        <w:r w:rsidR="001322FF">
          <w:rPr>
            <w:rFonts w:ascii="Times New Roman" w:hAnsi="Times New Roman" w:cs="Times New Roman"/>
            <w:sz w:val="24"/>
            <w:szCs w:val="24"/>
          </w:rPr>
          <w:t>, which currently include more than 150 fields of study</w:t>
        </w:r>
      </w:ins>
      <w:ins w:id="67" w:author="Greta" w:date="2020-09-10T09:51:00Z">
        <w:r w:rsidR="001322FF">
          <w:rPr>
            <w:rFonts w:ascii="Times New Roman" w:hAnsi="Times New Roman" w:cs="Times New Roman"/>
            <w:sz w:val="24"/>
            <w:szCs w:val="24"/>
          </w:rPr>
          <w:t xml:space="preserve">, mostly in the </w:t>
        </w:r>
      </w:ins>
      <w:ins w:id="68" w:author="Greta" w:date="2020-09-10T09:52:00Z">
        <w:r w:rsidR="001322FF" w:rsidRPr="001901E6">
          <w:rPr>
            <w:rFonts w:ascii="Times New Roman" w:hAnsi="Times New Roman" w:cs="Times New Roman"/>
            <w:sz w:val="24"/>
            <w:szCs w:val="24"/>
          </w:rPr>
          <w:t>Humanities, Social and Cultural Sciences</w:t>
        </w:r>
        <w:r w:rsidR="001322FF">
          <w:rPr>
            <w:rFonts w:ascii="Times New Roman" w:hAnsi="Times New Roman" w:cs="Times New Roman"/>
            <w:sz w:val="24"/>
            <w:szCs w:val="24"/>
          </w:rPr>
          <w:t xml:space="preserve">, </w:t>
        </w:r>
      </w:ins>
      <w:ins w:id="69" w:author="Greta" w:date="2020-09-10T09:36:00Z">
        <w:r w:rsidR="00562A32">
          <w:rPr>
            <w:rFonts w:ascii="Times New Roman" w:hAnsi="Times New Roman" w:cs="Times New Roman"/>
            <w:sz w:val="24"/>
            <w:szCs w:val="24"/>
          </w:rPr>
          <w:t xml:space="preserve">find the </w:t>
        </w:r>
      </w:ins>
      <w:r w:rsidR="002607D9" w:rsidRPr="001901E6">
        <w:rPr>
          <w:rFonts w:ascii="Times New Roman" w:hAnsi="Times New Roman" w:cs="Times New Roman"/>
          <w:sz w:val="24"/>
          <w:szCs w:val="24"/>
        </w:rPr>
        <w:t xml:space="preserve">challenges associated with these tasks </w:t>
      </w:r>
      <w:del w:id="70" w:author="Greta" w:date="2020-09-10T09:36:00Z">
        <w:r w:rsidR="002607D9" w:rsidRPr="001901E6" w:rsidDel="00562A32">
          <w:rPr>
            <w:rFonts w:ascii="Times New Roman" w:hAnsi="Times New Roman" w:cs="Times New Roman"/>
            <w:sz w:val="24"/>
            <w:szCs w:val="24"/>
          </w:rPr>
          <w:delText xml:space="preserve">are </w:delText>
        </w:r>
      </w:del>
      <w:r w:rsidR="002607D9" w:rsidRPr="001901E6">
        <w:rPr>
          <w:rFonts w:ascii="Times New Roman" w:hAnsi="Times New Roman" w:cs="Times New Roman"/>
          <w:sz w:val="24"/>
          <w:szCs w:val="24"/>
        </w:rPr>
        <w:t>particularly difficult to master</w:t>
      </w:r>
      <w:del w:id="71" w:author="Greta" w:date="2020-09-10T09:36:00Z">
        <w:r w:rsidR="002607D9" w:rsidRPr="001901E6" w:rsidDel="00562A32">
          <w:rPr>
            <w:rFonts w:ascii="Times New Roman" w:hAnsi="Times New Roman" w:cs="Times New Roman"/>
            <w:sz w:val="24"/>
            <w:szCs w:val="24"/>
          </w:rPr>
          <w:delText xml:space="preserve"> in the so-called small disciplines</w:delText>
        </w:r>
      </w:del>
      <w:r w:rsidR="002607D9" w:rsidRPr="001901E6">
        <w:rPr>
          <w:rFonts w:ascii="Times New Roman" w:hAnsi="Times New Roman" w:cs="Times New Roman"/>
          <w:sz w:val="24"/>
          <w:szCs w:val="24"/>
        </w:rPr>
        <w:t>.</w:t>
      </w:r>
      <w:del w:id="72" w:author="Greta" w:date="2020-09-10T09:53:00Z">
        <w:r w:rsidR="002607D9" w:rsidRPr="001901E6" w:rsidDel="001322FF">
          <w:rPr>
            <w:rFonts w:ascii="Times New Roman" w:hAnsi="Times New Roman" w:cs="Times New Roman"/>
            <w:sz w:val="24"/>
            <w:szCs w:val="24"/>
          </w:rPr>
          <w:delText xml:space="preserve"> The</w:delText>
        </w:r>
      </w:del>
      <w:del w:id="73" w:author="Greta" w:date="2020-09-10T09:17:00Z">
        <w:r w:rsidR="002607D9" w:rsidRPr="001901E6" w:rsidDel="00B40EBC">
          <w:rPr>
            <w:rFonts w:ascii="Times New Roman" w:hAnsi="Times New Roman" w:cs="Times New Roman"/>
            <w:sz w:val="24"/>
            <w:szCs w:val="24"/>
          </w:rPr>
          <w:delText>se</w:delText>
        </w:r>
      </w:del>
      <w:del w:id="74" w:author="Greta" w:date="2020-09-10T09:53:00Z">
        <w:r w:rsidR="002607D9" w:rsidRPr="001901E6" w:rsidDel="001322FF">
          <w:rPr>
            <w:rFonts w:ascii="Times New Roman" w:hAnsi="Times New Roman" w:cs="Times New Roman"/>
            <w:sz w:val="24"/>
            <w:szCs w:val="24"/>
          </w:rPr>
          <w:delText xml:space="preserve"> currently include </w:delText>
        </w:r>
      </w:del>
      <w:del w:id="75" w:author="Greta" w:date="2020-09-10T09:17:00Z">
        <w:r w:rsidR="002607D9" w:rsidRPr="001901E6" w:rsidDel="00B40EBC">
          <w:rPr>
            <w:rFonts w:ascii="Times New Roman" w:hAnsi="Times New Roman" w:cs="Times New Roman"/>
            <w:sz w:val="24"/>
            <w:szCs w:val="24"/>
          </w:rPr>
          <w:delText>over</w:delText>
        </w:r>
      </w:del>
      <w:del w:id="76" w:author="Greta" w:date="2020-09-10T09:53:00Z">
        <w:r w:rsidR="002607D9" w:rsidRPr="001901E6" w:rsidDel="001322FF">
          <w:rPr>
            <w:rFonts w:ascii="Times New Roman" w:hAnsi="Times New Roman" w:cs="Times New Roman"/>
            <w:sz w:val="24"/>
            <w:szCs w:val="24"/>
          </w:rPr>
          <w:delText xml:space="preserve"> 150 </w:delText>
        </w:r>
      </w:del>
      <w:del w:id="77" w:author="Greta" w:date="2020-09-10T08:44:00Z">
        <w:r w:rsidR="002607D9" w:rsidRPr="001901E6" w:rsidDel="0012364E">
          <w:rPr>
            <w:rFonts w:ascii="Times New Roman" w:hAnsi="Times New Roman" w:cs="Times New Roman"/>
            <w:sz w:val="24"/>
            <w:szCs w:val="24"/>
          </w:rPr>
          <w:delText>disciplines</w:delText>
        </w:r>
      </w:del>
      <w:del w:id="78" w:author="Greta" w:date="2020-09-10T09:38:00Z">
        <w:r w:rsidR="002607D9" w:rsidRPr="001901E6" w:rsidDel="00562A32">
          <w:rPr>
            <w:rFonts w:ascii="Times New Roman" w:hAnsi="Times New Roman" w:cs="Times New Roman"/>
            <w:sz w:val="24"/>
            <w:szCs w:val="24"/>
          </w:rPr>
          <w:delText xml:space="preserve"> throughout Germany,</w:delText>
        </w:r>
      </w:del>
      <w:del w:id="79" w:author="Greta" w:date="2020-09-10T09:53:00Z">
        <w:r w:rsidR="002607D9" w:rsidRPr="001901E6" w:rsidDel="001322FF">
          <w:rPr>
            <w:rFonts w:ascii="Times New Roman" w:hAnsi="Times New Roman" w:cs="Times New Roman"/>
            <w:sz w:val="24"/>
            <w:szCs w:val="24"/>
          </w:rPr>
          <w:delText xml:space="preserve"> </w:delText>
        </w:r>
      </w:del>
      <w:del w:id="80" w:author="Greta" w:date="2020-09-10T09:38:00Z">
        <w:r w:rsidR="002607D9" w:rsidRPr="001901E6" w:rsidDel="00562A32">
          <w:rPr>
            <w:rFonts w:ascii="Times New Roman" w:hAnsi="Times New Roman" w:cs="Times New Roman"/>
            <w:sz w:val="24"/>
            <w:szCs w:val="24"/>
          </w:rPr>
          <w:delText>predominantly</w:delText>
        </w:r>
      </w:del>
    </w:p>
    <w:p w:rsidR="002607D9" w:rsidRPr="001901E6" w:rsidRDefault="002607D9" w:rsidP="001322FF">
      <w:pPr>
        <w:pStyle w:val="NurText"/>
        <w:rPr>
          <w:rFonts w:ascii="Times New Roman" w:hAnsi="Times New Roman" w:cs="Times New Roman"/>
          <w:sz w:val="24"/>
          <w:szCs w:val="24"/>
        </w:rPr>
      </w:pPr>
      <w:del w:id="81" w:author="Greta" w:date="2020-09-10T09:53:00Z">
        <w:r w:rsidRPr="001901E6" w:rsidDel="001322FF">
          <w:rPr>
            <w:rFonts w:ascii="Times New Roman" w:hAnsi="Times New Roman" w:cs="Times New Roman"/>
            <w:sz w:val="24"/>
            <w:szCs w:val="24"/>
          </w:rPr>
          <w:delText xml:space="preserve">Humanities, Social and Cultural Sciences, </w:delText>
        </w:r>
      </w:del>
      <w:ins w:id="82" w:author="Greta" w:date="2020-09-10T09:39:00Z">
        <w:r w:rsidR="00562A32">
          <w:rPr>
            <w:rFonts w:ascii="Times New Roman" w:hAnsi="Times New Roman" w:cs="Times New Roman"/>
            <w:sz w:val="24"/>
            <w:szCs w:val="24"/>
          </w:rPr>
          <w:t xml:space="preserve"> </w:t>
        </w:r>
      </w:ins>
      <w:ins w:id="83" w:author="Greta" w:date="2020-09-10T09:57:00Z">
        <w:r w:rsidR="0006006F">
          <w:rPr>
            <w:rFonts w:ascii="Times New Roman" w:hAnsi="Times New Roman" w:cs="Times New Roman"/>
            <w:sz w:val="24"/>
            <w:szCs w:val="24"/>
          </w:rPr>
          <w:t>Neither the institutions nor t</w:t>
        </w:r>
      </w:ins>
      <w:ins w:id="84" w:author="Greta" w:date="2020-09-10T09:41:00Z">
        <w:r w:rsidR="00562A32">
          <w:rPr>
            <w:rFonts w:ascii="Times New Roman" w:hAnsi="Times New Roman" w:cs="Times New Roman"/>
            <w:sz w:val="24"/>
            <w:szCs w:val="24"/>
          </w:rPr>
          <w:t>he</w:t>
        </w:r>
      </w:ins>
      <w:ins w:id="85" w:author="Greta" w:date="2020-09-10T09:55:00Z">
        <w:r w:rsidR="0006006F">
          <w:rPr>
            <w:rFonts w:ascii="Times New Roman" w:hAnsi="Times New Roman" w:cs="Times New Roman"/>
            <w:sz w:val="24"/>
            <w:szCs w:val="24"/>
          </w:rPr>
          <w:t xml:space="preserve"> small disciplines are regarded </w:t>
        </w:r>
      </w:ins>
      <w:ins w:id="86" w:author="Greta" w:date="2020-09-10T09:58:00Z">
        <w:r w:rsidR="0006006F">
          <w:rPr>
            <w:rFonts w:ascii="Times New Roman" w:hAnsi="Times New Roman" w:cs="Times New Roman"/>
            <w:sz w:val="24"/>
            <w:szCs w:val="24"/>
          </w:rPr>
          <w:t>as being</w:t>
        </w:r>
      </w:ins>
      <w:del w:id="87" w:author="Greta" w:date="2020-09-10T09:39:00Z">
        <w:r w:rsidRPr="001901E6" w:rsidDel="00562A32">
          <w:rPr>
            <w:rFonts w:ascii="Times New Roman" w:hAnsi="Times New Roman" w:cs="Times New Roman"/>
            <w:sz w:val="24"/>
            <w:szCs w:val="24"/>
          </w:rPr>
          <w:delText>which, i</w:delText>
        </w:r>
      </w:del>
      <w:del w:id="88" w:author="Greta" w:date="2020-09-10T09:41:00Z">
        <w:r w:rsidRPr="001901E6" w:rsidDel="00562A32">
          <w:rPr>
            <w:rFonts w:ascii="Times New Roman" w:hAnsi="Times New Roman" w:cs="Times New Roman"/>
            <w:sz w:val="24"/>
            <w:szCs w:val="24"/>
          </w:rPr>
          <w:delText xml:space="preserve">nstitutionally and </w:delText>
        </w:r>
      </w:del>
      <w:del w:id="89" w:author="Greta" w:date="2020-09-10T09:32:00Z">
        <w:r w:rsidRPr="001901E6" w:rsidDel="00841A41">
          <w:rPr>
            <w:rFonts w:ascii="Times New Roman" w:hAnsi="Times New Roman" w:cs="Times New Roman"/>
            <w:sz w:val="24"/>
            <w:szCs w:val="24"/>
          </w:rPr>
          <w:delText>in terms of self-understanding</w:delText>
        </w:r>
      </w:del>
      <w:del w:id="90" w:author="Greta" w:date="2020-09-10T09:41:00Z">
        <w:r w:rsidRPr="001901E6" w:rsidDel="00562A32">
          <w:rPr>
            <w:rFonts w:ascii="Times New Roman" w:hAnsi="Times New Roman" w:cs="Times New Roman"/>
            <w:sz w:val="24"/>
            <w:szCs w:val="24"/>
          </w:rPr>
          <w:delText xml:space="preserve">, </w:delText>
        </w:r>
      </w:del>
      <w:del w:id="91" w:author="Greta" w:date="2020-09-10T09:54:00Z">
        <w:r w:rsidRPr="001901E6" w:rsidDel="001322FF">
          <w:rPr>
            <w:rFonts w:ascii="Times New Roman" w:hAnsi="Times New Roman" w:cs="Times New Roman"/>
            <w:sz w:val="24"/>
            <w:szCs w:val="24"/>
          </w:rPr>
          <w:delText>are</w:delText>
        </w:r>
      </w:del>
      <w:del w:id="92" w:author="Greta" w:date="2020-09-10T09:58:00Z">
        <w:r w:rsidRPr="001901E6" w:rsidDel="0006006F">
          <w:rPr>
            <w:rFonts w:ascii="Times New Roman" w:hAnsi="Times New Roman" w:cs="Times New Roman"/>
            <w:sz w:val="24"/>
            <w:szCs w:val="24"/>
          </w:rPr>
          <w:delText xml:space="preserve"> not </w:delText>
        </w:r>
      </w:del>
      <w:ins w:id="93" w:author="Greta" w:date="2020-09-10T09:40:00Z">
        <w:r w:rsidR="00562A32">
          <w:rPr>
            <w:rFonts w:ascii="Times New Roman" w:hAnsi="Times New Roman" w:cs="Times New Roman"/>
            <w:sz w:val="24"/>
            <w:szCs w:val="24"/>
          </w:rPr>
          <w:t xml:space="preserve"> </w:t>
        </w:r>
      </w:ins>
      <w:r w:rsidRPr="001901E6">
        <w:rPr>
          <w:rFonts w:ascii="Times New Roman" w:hAnsi="Times New Roman" w:cs="Times New Roman"/>
          <w:sz w:val="24"/>
          <w:szCs w:val="24"/>
        </w:rPr>
        <w:t>mere sub-disciplines of a larger discipline.</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[^1]: See </w:t>
      </w:r>
      <w:ins w:id="94" w:author="Greta" w:date="2020-09-10T09:35:00Z">
        <w:r w:rsidR="00562A32">
          <w:rPr>
            <w:rFonts w:ascii="Times New Roman" w:hAnsi="Times New Roman" w:cs="Times New Roman"/>
            <w:sz w:val="24"/>
            <w:szCs w:val="24"/>
          </w:rPr>
          <w:t xml:space="preserve">the </w:t>
        </w:r>
      </w:ins>
      <w:r w:rsidRPr="001901E6">
        <w:rPr>
          <w:rFonts w:ascii="Times New Roman" w:hAnsi="Times New Roman" w:cs="Times New Roman"/>
          <w:sz w:val="24"/>
          <w:szCs w:val="24"/>
        </w:rPr>
        <w:t xml:space="preserve">survey of the </w:t>
      </w:r>
      <w:proofErr w:type="spellStart"/>
      <w:r w:rsidRPr="001901E6">
        <w:rPr>
          <w:rFonts w:ascii="Times New Roman" w:hAnsi="Times New Roman" w:cs="Times New Roman"/>
          <w:sz w:val="24"/>
          <w:szCs w:val="24"/>
        </w:rPr>
        <w:t>Arbeitsstelle</w:t>
      </w:r>
      <w:proofErr w:type="spellEnd"/>
      <w:r w:rsidRPr="001901E6">
        <w:rPr>
          <w:rFonts w:ascii="Times New Roman" w:hAnsi="Times New Roman" w:cs="Times New Roman"/>
          <w:sz w:val="24"/>
          <w:szCs w:val="24"/>
        </w:rPr>
        <w:t xml:space="preserve"> </w:t>
      </w:r>
      <w:proofErr w:type="spellStart"/>
      <w:r w:rsidRPr="001901E6">
        <w:rPr>
          <w:rFonts w:ascii="Times New Roman" w:hAnsi="Times New Roman" w:cs="Times New Roman"/>
          <w:sz w:val="24"/>
          <w:szCs w:val="24"/>
        </w:rPr>
        <w:t>Kleine</w:t>
      </w:r>
      <w:proofErr w:type="spellEnd"/>
      <w:r w:rsidRPr="001901E6">
        <w:rPr>
          <w:rFonts w:ascii="Times New Roman" w:hAnsi="Times New Roman" w:cs="Times New Roman"/>
          <w:sz w:val="24"/>
          <w:szCs w:val="24"/>
        </w:rPr>
        <w:t xml:space="preserve"> </w:t>
      </w:r>
      <w:proofErr w:type="spellStart"/>
      <w:r w:rsidRPr="001901E6">
        <w:rPr>
          <w:rFonts w:ascii="Times New Roman" w:hAnsi="Times New Roman" w:cs="Times New Roman"/>
          <w:sz w:val="24"/>
          <w:szCs w:val="24"/>
        </w:rPr>
        <w:t>F</w:t>
      </w:r>
      <w:ins w:id="95" w:author="Greta" w:date="2020-09-10T12:05:00Z">
        <w:r w:rsidR="000E37ED">
          <w:rPr>
            <w:rFonts w:ascii="Times New Roman" w:hAnsi="Times New Roman" w:cs="Times New Roman"/>
            <w:sz w:val="24"/>
            <w:szCs w:val="24"/>
          </w:rPr>
          <w:t>ä</w:t>
        </w:r>
      </w:ins>
      <w:del w:id="96" w:author="Greta" w:date="2020-09-10T12:05:00Z">
        <w:r w:rsidRPr="001901E6" w:rsidDel="000E37ED">
          <w:rPr>
            <w:rFonts w:ascii="Times New Roman" w:hAnsi="Times New Roman" w:cs="Times New Roman"/>
            <w:sz w:val="24"/>
            <w:szCs w:val="24"/>
          </w:rPr>
          <w:delText>Ã¤</w:delText>
        </w:r>
      </w:del>
      <w:proofErr w:type="gramStart"/>
      <w:r w:rsidRPr="001901E6">
        <w:rPr>
          <w:rFonts w:ascii="Times New Roman" w:hAnsi="Times New Roman" w:cs="Times New Roman"/>
          <w:sz w:val="24"/>
          <w:szCs w:val="24"/>
        </w:rPr>
        <w:t>cher</w:t>
      </w:r>
      <w:proofErr w:type="spellEnd"/>
      <w:proofErr w:type="gramEnd"/>
      <w:ins w:id="97" w:author="Greta" w:date="2020-09-11T15:52:00Z">
        <w:r w:rsidR="00EB7AB9">
          <w:rPr>
            <w:rFonts w:ascii="Times New Roman" w:hAnsi="Times New Roman" w:cs="Times New Roman"/>
            <w:sz w:val="24"/>
            <w:szCs w:val="24"/>
          </w:rPr>
          <w:t xml:space="preserve"> (Small Disciplines’ Unit)</w:t>
        </w:r>
      </w:ins>
      <w:r w:rsidRPr="001901E6">
        <w:rPr>
          <w:rFonts w:ascii="Times New Roman" w:hAnsi="Times New Roman" w:cs="Times New Roman"/>
          <w:sz w:val="24"/>
          <w:szCs w:val="24"/>
        </w:rPr>
        <w:t>, Johannes Gutenberg</w:t>
      </w:r>
      <w:del w:id="98" w:author="Greta" w:date="2020-09-10T09:33:00Z">
        <w:r w:rsidRPr="001901E6" w:rsidDel="00841A41">
          <w:rPr>
            <w:rFonts w:ascii="Times New Roman" w:hAnsi="Times New Roman" w:cs="Times New Roman"/>
            <w:sz w:val="24"/>
            <w:szCs w:val="24"/>
          </w:rPr>
          <w:delText>-</w:delText>
        </w:r>
      </w:del>
      <w:ins w:id="99" w:author="Greta" w:date="2020-09-10T09:33:00Z">
        <w:r w:rsidR="00841A41">
          <w:rPr>
            <w:rFonts w:ascii="Times New Roman" w:hAnsi="Times New Roman" w:cs="Times New Roman"/>
            <w:sz w:val="24"/>
            <w:szCs w:val="24"/>
          </w:rPr>
          <w:t xml:space="preserve"> </w:t>
        </w:r>
      </w:ins>
      <w:r w:rsidRPr="001901E6">
        <w:rPr>
          <w:rFonts w:ascii="Times New Roman" w:hAnsi="Times New Roman" w:cs="Times New Roman"/>
          <w:sz w:val="24"/>
          <w:szCs w:val="24"/>
        </w:rPr>
        <w:t xml:space="preserve">University </w:t>
      </w:r>
      <w:ins w:id="100" w:author="Greta" w:date="2020-09-10T12:06:00Z">
        <w:r w:rsidR="000E37ED">
          <w:rPr>
            <w:rFonts w:ascii="Times New Roman" w:hAnsi="Times New Roman" w:cs="Times New Roman"/>
            <w:sz w:val="24"/>
            <w:szCs w:val="24"/>
          </w:rPr>
          <w:t xml:space="preserve">(JGU) </w:t>
        </w:r>
      </w:ins>
      <w:commentRangeStart w:id="101"/>
      <w:r w:rsidRPr="001901E6">
        <w:rPr>
          <w:rFonts w:ascii="Times New Roman" w:hAnsi="Times New Roman" w:cs="Times New Roman"/>
          <w:sz w:val="24"/>
          <w:szCs w:val="24"/>
        </w:rPr>
        <w:t>Mainz</w:t>
      </w:r>
      <w:commentRangeEnd w:id="101"/>
      <w:r w:rsidR="00841A41">
        <w:rPr>
          <w:rStyle w:val="Kommentarzeichen"/>
          <w:rFonts w:asciiTheme="minorHAnsi" w:hAnsiTheme="minorHAnsi"/>
        </w:rPr>
        <w:commentReference w:id="101"/>
      </w:r>
      <w:r w:rsidRPr="001901E6">
        <w:rPr>
          <w:rFonts w:ascii="Times New Roman" w:hAnsi="Times New Roman" w:cs="Times New Roman"/>
          <w:sz w:val="24"/>
          <w:szCs w:val="24"/>
        </w:rPr>
        <w:t>, 2020</w:t>
      </w:r>
      <w:ins w:id="102" w:author="Greta" w:date="2020-09-10T09:38:00Z">
        <w:r w:rsidR="00562A32">
          <w:rPr>
            <w:rFonts w:ascii="Times New Roman" w:hAnsi="Times New Roman" w:cs="Times New Roman"/>
            <w:sz w:val="24"/>
            <w:szCs w:val="24"/>
          </w:rPr>
          <w:t>;</w:t>
        </w:r>
      </w:ins>
      <w:del w:id="103" w:author="Greta" w:date="2020-09-10T09:38:00Z">
        <w:r w:rsidRPr="001901E6" w:rsidDel="00562A32">
          <w:rPr>
            <w:rFonts w:ascii="Times New Roman" w:hAnsi="Times New Roman" w:cs="Times New Roman"/>
            <w:sz w:val="24"/>
            <w:szCs w:val="24"/>
          </w:rPr>
          <w:delText>,</w:delText>
        </w:r>
      </w:del>
      <w:r w:rsidRPr="001901E6">
        <w:rPr>
          <w:rFonts w:ascii="Times New Roman" w:hAnsi="Times New Roman" w:cs="Times New Roman"/>
          <w:sz w:val="24"/>
          <w:szCs w:val="24"/>
        </w:rPr>
        <w:t xml:space="preserve"> https://www.kleinefaecher.de/kartierung/kleine-faecher-von-a-z.html</w:t>
      </w:r>
      <w:del w:id="104" w:author="Greta" w:date="2020-09-10T09:34:00Z">
        <w:r w:rsidRPr="001901E6" w:rsidDel="00562A32">
          <w:rPr>
            <w:rFonts w:ascii="Times New Roman" w:hAnsi="Times New Roman" w:cs="Times New Roman"/>
            <w:sz w:val="24"/>
            <w:szCs w:val="24"/>
          </w:rPr>
          <w:delText>,</w:delText>
        </w:r>
      </w:del>
      <w:r w:rsidRPr="001901E6">
        <w:rPr>
          <w:rFonts w:ascii="Times New Roman" w:hAnsi="Times New Roman" w:cs="Times New Roman"/>
          <w:sz w:val="24"/>
          <w:szCs w:val="24"/>
        </w:rPr>
        <w:t xml:space="preserve"> (</w:t>
      </w:r>
      <w:ins w:id="105" w:author="Greta" w:date="2020-09-11T15:52:00Z">
        <w:r w:rsidR="00EB7AB9">
          <w:rPr>
            <w:rFonts w:ascii="Times New Roman" w:hAnsi="Times New Roman" w:cs="Times New Roman"/>
            <w:sz w:val="24"/>
            <w:szCs w:val="24"/>
          </w:rPr>
          <w:t xml:space="preserve">last </w:t>
        </w:r>
      </w:ins>
      <w:del w:id="106" w:author="Greta" w:date="2020-09-10T09:32:00Z">
        <w:r w:rsidRPr="001901E6" w:rsidDel="00841A41">
          <w:rPr>
            <w:rFonts w:ascii="Times New Roman" w:hAnsi="Times New Roman" w:cs="Times New Roman"/>
            <w:sz w:val="24"/>
            <w:szCs w:val="24"/>
          </w:rPr>
          <w:delText xml:space="preserve"> </w:delText>
        </w:r>
      </w:del>
      <w:r w:rsidRPr="001901E6">
        <w:rPr>
          <w:rFonts w:ascii="Times New Roman" w:hAnsi="Times New Roman" w:cs="Times New Roman"/>
          <w:sz w:val="24"/>
          <w:szCs w:val="24"/>
        </w:rPr>
        <w:t>accessed on 30.08.2020).</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The long-term funding and </w:t>
      </w:r>
      <w:ins w:id="107" w:author="Greta" w:date="2020-09-11T15:56:00Z">
        <w:r w:rsidR="00EB7AB9">
          <w:rPr>
            <w:rFonts w:ascii="Times New Roman" w:hAnsi="Times New Roman" w:cs="Times New Roman"/>
            <w:sz w:val="24"/>
            <w:szCs w:val="24"/>
          </w:rPr>
          <w:t>continued existence</w:t>
        </w:r>
      </w:ins>
      <w:del w:id="108" w:author="Greta" w:date="2020-09-11T15:56:00Z">
        <w:r w:rsidRPr="001901E6" w:rsidDel="00EB7AB9">
          <w:rPr>
            <w:rFonts w:ascii="Times New Roman" w:hAnsi="Times New Roman" w:cs="Times New Roman"/>
            <w:sz w:val="24"/>
            <w:szCs w:val="24"/>
          </w:rPr>
          <w:delText>guarantee of the long-term sustainability</w:delText>
        </w:r>
      </w:del>
      <w:r w:rsidRPr="001901E6">
        <w:rPr>
          <w:rFonts w:ascii="Times New Roman" w:hAnsi="Times New Roman" w:cs="Times New Roman"/>
          <w:sz w:val="24"/>
          <w:szCs w:val="24"/>
        </w:rPr>
        <w:t xml:space="preserve"> of these disciplines is a </w:t>
      </w:r>
      <w:ins w:id="109" w:author="Greta" w:date="2020-09-10T09:59:00Z">
        <w:r w:rsidR="0006006F">
          <w:rPr>
            <w:rFonts w:ascii="Times New Roman" w:hAnsi="Times New Roman" w:cs="Times New Roman"/>
            <w:sz w:val="24"/>
            <w:szCs w:val="24"/>
          </w:rPr>
          <w:t>major</w:t>
        </w:r>
      </w:ins>
      <w:del w:id="110" w:author="Greta" w:date="2020-09-10T09:59:00Z">
        <w:r w:rsidRPr="001901E6" w:rsidDel="0006006F">
          <w:rPr>
            <w:rFonts w:ascii="Times New Roman" w:hAnsi="Times New Roman" w:cs="Times New Roman"/>
            <w:sz w:val="24"/>
            <w:szCs w:val="24"/>
          </w:rPr>
          <w:delText>high-ranking</w:delText>
        </w:r>
      </w:del>
      <w:r w:rsidRPr="001901E6">
        <w:rPr>
          <w:rFonts w:ascii="Times New Roman" w:hAnsi="Times New Roman" w:cs="Times New Roman"/>
          <w:sz w:val="24"/>
          <w:szCs w:val="24"/>
        </w:rPr>
        <w:t xml:space="preserve"> objective of German </w:t>
      </w:r>
      <w:ins w:id="111" w:author="Greta" w:date="2020-09-10T10:02:00Z">
        <w:r w:rsidR="0006006F">
          <w:rPr>
            <w:rFonts w:ascii="Times New Roman" w:hAnsi="Times New Roman" w:cs="Times New Roman"/>
            <w:sz w:val="24"/>
            <w:szCs w:val="24"/>
          </w:rPr>
          <w:t xml:space="preserve">higher </w:t>
        </w:r>
      </w:ins>
      <w:r w:rsidRPr="001901E6">
        <w:rPr>
          <w:rFonts w:ascii="Times New Roman" w:hAnsi="Times New Roman" w:cs="Times New Roman"/>
          <w:sz w:val="24"/>
          <w:szCs w:val="24"/>
        </w:rPr>
        <w:t xml:space="preserve">education and research infrastructure </w:t>
      </w:r>
      <w:ins w:id="112" w:author="Greta" w:date="2020-09-10T10:04:00Z">
        <w:r w:rsidR="0006006F">
          <w:rPr>
            <w:rFonts w:ascii="Times New Roman" w:hAnsi="Times New Roman" w:cs="Times New Roman"/>
            <w:sz w:val="24"/>
            <w:szCs w:val="24"/>
          </w:rPr>
          <w:t>in g</w:t>
        </w:r>
      </w:ins>
      <w:ins w:id="113" w:author="Greta" w:date="2020-09-10T10:05:00Z">
        <w:r w:rsidR="0006006F">
          <w:rPr>
            <w:rFonts w:ascii="Times New Roman" w:hAnsi="Times New Roman" w:cs="Times New Roman"/>
            <w:sz w:val="24"/>
            <w:szCs w:val="24"/>
          </w:rPr>
          <w:t>eneral</w:t>
        </w:r>
      </w:ins>
      <w:del w:id="114" w:author="Greta" w:date="2020-09-10T10:05:00Z">
        <w:r w:rsidRPr="001901E6" w:rsidDel="0006006F">
          <w:rPr>
            <w:rFonts w:ascii="Times New Roman" w:hAnsi="Times New Roman" w:cs="Times New Roman"/>
            <w:sz w:val="24"/>
            <w:szCs w:val="24"/>
          </w:rPr>
          <w:delText>as a whole</w:delText>
        </w:r>
      </w:del>
      <w:ins w:id="115" w:author="Greta" w:date="2020-09-10T09:59:00Z">
        <w:r w:rsidR="0006006F">
          <w:rPr>
            <w:rFonts w:ascii="Times New Roman" w:hAnsi="Times New Roman" w:cs="Times New Roman"/>
            <w:sz w:val="24"/>
            <w:szCs w:val="24"/>
          </w:rPr>
          <w:t>.</w:t>
        </w:r>
      </w:ins>
      <w:del w:id="116" w:author="Greta" w:date="2020-09-10T09:59:00Z">
        <w:r w:rsidRPr="001901E6" w:rsidDel="0006006F">
          <w:rPr>
            <w:rFonts w:ascii="Times New Roman" w:hAnsi="Times New Roman" w:cs="Times New Roman"/>
            <w:sz w:val="24"/>
            <w:szCs w:val="24"/>
          </w:rPr>
          <w:delText>,</w:delText>
        </w:r>
      </w:del>
      <w:r w:rsidRPr="001901E6">
        <w:rPr>
          <w:rFonts w:ascii="Times New Roman" w:hAnsi="Times New Roman" w:cs="Times New Roman"/>
          <w:sz w:val="24"/>
          <w:szCs w:val="24"/>
        </w:rPr>
        <w:t xml:space="preserve"> </w:t>
      </w:r>
      <w:ins w:id="117" w:author="Greta" w:date="2020-09-10T10:00:00Z">
        <w:r w:rsidR="0006006F">
          <w:rPr>
            <w:rFonts w:ascii="Times New Roman" w:hAnsi="Times New Roman" w:cs="Times New Roman"/>
            <w:sz w:val="24"/>
            <w:szCs w:val="24"/>
          </w:rPr>
          <w:t>A</w:t>
        </w:r>
      </w:ins>
      <w:del w:id="118" w:author="Greta" w:date="2020-09-10T10:00:00Z">
        <w:r w:rsidRPr="001901E6" w:rsidDel="0006006F">
          <w:rPr>
            <w:rFonts w:ascii="Times New Roman" w:hAnsi="Times New Roman" w:cs="Times New Roman"/>
            <w:sz w:val="24"/>
            <w:szCs w:val="24"/>
          </w:rPr>
          <w:delText>a</w:delText>
        </w:r>
      </w:del>
      <w:r w:rsidRPr="001901E6">
        <w:rPr>
          <w:rFonts w:ascii="Times New Roman" w:hAnsi="Times New Roman" w:cs="Times New Roman"/>
          <w:sz w:val="24"/>
          <w:szCs w:val="24"/>
        </w:rPr>
        <w:t xml:space="preserve">s </w:t>
      </w:r>
      <w:ins w:id="119" w:author="Greta" w:date="2020-09-10T10:37:00Z">
        <w:r w:rsidR="00E71BFF">
          <w:rPr>
            <w:rFonts w:ascii="Times New Roman" w:hAnsi="Times New Roman" w:cs="Times New Roman"/>
            <w:sz w:val="24"/>
            <w:szCs w:val="24"/>
          </w:rPr>
          <w:t xml:space="preserve">the </w:t>
        </w:r>
      </w:ins>
      <w:r w:rsidRPr="001901E6">
        <w:rPr>
          <w:rFonts w:ascii="Times New Roman" w:hAnsi="Times New Roman" w:cs="Times New Roman"/>
          <w:sz w:val="24"/>
          <w:szCs w:val="24"/>
        </w:rPr>
        <w:t xml:space="preserve">Federal Minister of Education and Research Anja </w:t>
      </w:r>
      <w:proofErr w:type="spellStart"/>
      <w:r w:rsidRPr="001901E6">
        <w:rPr>
          <w:rFonts w:ascii="Times New Roman" w:hAnsi="Times New Roman" w:cs="Times New Roman"/>
          <w:sz w:val="24"/>
          <w:szCs w:val="24"/>
        </w:rPr>
        <w:t>Karliczek</w:t>
      </w:r>
      <w:proofErr w:type="spellEnd"/>
      <w:r w:rsidRPr="001901E6">
        <w:rPr>
          <w:rFonts w:ascii="Times New Roman" w:hAnsi="Times New Roman" w:cs="Times New Roman"/>
          <w:sz w:val="24"/>
          <w:szCs w:val="24"/>
        </w:rPr>
        <w:t xml:space="preserve"> </w:t>
      </w:r>
      <w:ins w:id="120" w:author="Greta" w:date="2020-09-10T10:00:00Z">
        <w:r w:rsidR="0006006F">
          <w:rPr>
            <w:rFonts w:ascii="Times New Roman" w:hAnsi="Times New Roman" w:cs="Times New Roman"/>
            <w:sz w:val="24"/>
            <w:szCs w:val="24"/>
          </w:rPr>
          <w:t xml:space="preserve">has </w:t>
        </w:r>
      </w:ins>
      <w:r w:rsidRPr="001901E6">
        <w:rPr>
          <w:rFonts w:ascii="Times New Roman" w:hAnsi="Times New Roman" w:cs="Times New Roman"/>
          <w:sz w:val="24"/>
          <w:szCs w:val="24"/>
        </w:rPr>
        <w:t>emphasi</w:t>
      </w:r>
      <w:ins w:id="121" w:author="Greta" w:date="2020-09-10T10:00:00Z">
        <w:r w:rsidR="0006006F">
          <w:rPr>
            <w:rFonts w:ascii="Times New Roman" w:hAnsi="Times New Roman" w:cs="Times New Roman"/>
            <w:sz w:val="24"/>
            <w:szCs w:val="24"/>
          </w:rPr>
          <w:t>s</w:t>
        </w:r>
      </w:ins>
      <w:del w:id="122" w:author="Greta" w:date="2020-09-10T10:00:00Z">
        <w:r w:rsidRPr="001901E6" w:rsidDel="0006006F">
          <w:rPr>
            <w:rFonts w:ascii="Times New Roman" w:hAnsi="Times New Roman" w:cs="Times New Roman"/>
            <w:sz w:val="24"/>
            <w:szCs w:val="24"/>
          </w:rPr>
          <w:delText>z</w:delText>
        </w:r>
      </w:del>
      <w:r w:rsidRPr="001901E6">
        <w:rPr>
          <w:rFonts w:ascii="Times New Roman" w:hAnsi="Times New Roman" w:cs="Times New Roman"/>
          <w:sz w:val="24"/>
          <w:szCs w:val="24"/>
        </w:rPr>
        <w:t xml:space="preserve">ed: </w:t>
      </w:r>
      <w:ins w:id="123" w:author="Greta" w:date="2020-09-10T10:00:00Z">
        <w:r w:rsidR="0006006F">
          <w:rPr>
            <w:rFonts w:ascii="Times New Roman" w:hAnsi="Times New Roman" w:cs="Times New Roman"/>
            <w:sz w:val="24"/>
            <w:szCs w:val="24"/>
          </w:rPr>
          <w:t>‘</w:t>
        </w:r>
      </w:ins>
      <w:del w:id="124" w:author="Greta" w:date="2020-09-10T10:00:00Z">
        <w:r w:rsidRPr="001901E6" w:rsidDel="0006006F">
          <w:rPr>
            <w:rFonts w:ascii="Times New Roman" w:hAnsi="Times New Roman" w:cs="Times New Roman"/>
            <w:sz w:val="24"/>
            <w:szCs w:val="24"/>
          </w:rPr>
          <w:delText>"</w:delText>
        </w:r>
      </w:del>
      <w:r w:rsidRPr="001901E6">
        <w:rPr>
          <w:rFonts w:ascii="Times New Roman" w:hAnsi="Times New Roman" w:cs="Times New Roman"/>
          <w:sz w:val="24"/>
          <w:szCs w:val="24"/>
        </w:rPr>
        <w:t xml:space="preserve">The small disciplines provide valuable answers to the many </w:t>
      </w:r>
      <w:ins w:id="125" w:author="Greta" w:date="2020-09-10T10:11:00Z">
        <w:r w:rsidR="00AE361E">
          <w:rPr>
            <w:rFonts w:ascii="Times New Roman" w:hAnsi="Times New Roman" w:cs="Times New Roman"/>
            <w:sz w:val="24"/>
            <w:szCs w:val="24"/>
          </w:rPr>
          <w:t>important</w:t>
        </w:r>
      </w:ins>
      <w:del w:id="126" w:author="Greta" w:date="2020-09-10T10:11:00Z">
        <w:r w:rsidRPr="001901E6" w:rsidDel="00AE361E">
          <w:rPr>
            <w:rFonts w:ascii="Times New Roman" w:hAnsi="Times New Roman" w:cs="Times New Roman"/>
            <w:sz w:val="24"/>
            <w:szCs w:val="24"/>
          </w:rPr>
          <w:delText>major</w:delText>
        </w:r>
      </w:del>
      <w:r w:rsidRPr="001901E6">
        <w:rPr>
          <w:rFonts w:ascii="Times New Roman" w:hAnsi="Times New Roman" w:cs="Times New Roman"/>
          <w:sz w:val="24"/>
          <w:szCs w:val="24"/>
        </w:rPr>
        <w:t xml:space="preserve"> questions facing our society, not least of all what holds it together. They create significant knowledge and </w:t>
      </w:r>
      <w:ins w:id="127" w:author="Greta" w:date="2020-09-10T10:13:00Z">
        <w:r w:rsidR="00AE361E">
          <w:rPr>
            <w:rFonts w:ascii="Times New Roman" w:hAnsi="Times New Roman" w:cs="Times New Roman"/>
            <w:sz w:val="24"/>
            <w:szCs w:val="24"/>
          </w:rPr>
          <w:t>play a part in</w:t>
        </w:r>
      </w:ins>
      <w:del w:id="128" w:author="Greta" w:date="2020-09-10T10:13:00Z">
        <w:r w:rsidRPr="001901E6" w:rsidDel="00AE361E">
          <w:rPr>
            <w:rFonts w:ascii="Times New Roman" w:hAnsi="Times New Roman" w:cs="Times New Roman"/>
            <w:sz w:val="24"/>
            <w:szCs w:val="24"/>
          </w:rPr>
          <w:delText>contribute to the</w:delText>
        </w:r>
      </w:del>
      <w:r w:rsidRPr="001901E6">
        <w:rPr>
          <w:rFonts w:ascii="Times New Roman" w:hAnsi="Times New Roman" w:cs="Times New Roman"/>
          <w:sz w:val="24"/>
          <w:szCs w:val="24"/>
        </w:rPr>
        <w:t xml:space="preserve"> preserv</w:t>
      </w:r>
      <w:ins w:id="129" w:author="Greta" w:date="2020-09-10T10:13:00Z">
        <w:r w:rsidR="00AE361E">
          <w:rPr>
            <w:rFonts w:ascii="Times New Roman" w:hAnsi="Times New Roman" w:cs="Times New Roman"/>
            <w:sz w:val="24"/>
            <w:szCs w:val="24"/>
          </w:rPr>
          <w:t>ing</w:t>
        </w:r>
      </w:ins>
      <w:del w:id="130" w:author="Greta" w:date="2020-09-10T10:13:00Z">
        <w:r w:rsidRPr="001901E6" w:rsidDel="00AE361E">
          <w:rPr>
            <w:rFonts w:ascii="Times New Roman" w:hAnsi="Times New Roman" w:cs="Times New Roman"/>
            <w:sz w:val="24"/>
            <w:szCs w:val="24"/>
          </w:rPr>
          <w:delText>ation of</w:delText>
        </w:r>
      </w:del>
      <w:r w:rsidRPr="001901E6">
        <w:rPr>
          <w:rFonts w:ascii="Times New Roman" w:hAnsi="Times New Roman" w:cs="Times New Roman"/>
          <w:sz w:val="24"/>
          <w:szCs w:val="24"/>
        </w:rPr>
        <w:t xml:space="preserve"> our cultural heritage</w:t>
      </w:r>
      <w:ins w:id="131" w:author="Greta" w:date="2020-09-10T10:00:00Z">
        <w:r w:rsidR="0006006F">
          <w:rPr>
            <w:rFonts w:ascii="Times New Roman" w:hAnsi="Times New Roman" w:cs="Times New Roman"/>
            <w:sz w:val="24"/>
            <w:szCs w:val="24"/>
          </w:rPr>
          <w:t>.’</w:t>
        </w:r>
      </w:ins>
      <w:del w:id="132" w:author="Greta" w:date="2020-09-10T10:00:00Z">
        <w:r w:rsidRPr="001901E6" w:rsidDel="0006006F">
          <w:rPr>
            <w:rFonts w:ascii="Times New Roman" w:hAnsi="Times New Roman" w:cs="Times New Roman"/>
            <w:sz w:val="24"/>
            <w:szCs w:val="24"/>
          </w:rPr>
          <w:delText>".</w:delText>
        </w:r>
      </w:del>
      <w:r w:rsidRPr="001901E6">
        <w:rPr>
          <w:rFonts w:ascii="Times New Roman" w:hAnsi="Times New Roman" w:cs="Times New Roman"/>
          <w:sz w:val="24"/>
          <w:szCs w:val="24"/>
        </w:rPr>
        <w:t xml:space="preserve"> </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[^2]: </w:t>
      </w:r>
      <w:del w:id="133" w:author="Greta" w:date="2020-09-10T10:44:00Z">
        <w:r w:rsidRPr="001901E6" w:rsidDel="00AF3EB3">
          <w:rPr>
            <w:rFonts w:ascii="Times New Roman" w:hAnsi="Times New Roman" w:cs="Times New Roman"/>
            <w:sz w:val="24"/>
            <w:szCs w:val="24"/>
          </w:rPr>
          <w:delText xml:space="preserve">Anja Karliczek quote from </w:delText>
        </w:r>
      </w:del>
      <w:del w:id="134" w:author="Greta" w:date="2020-09-10T10:41:00Z">
        <w:r w:rsidRPr="001901E6" w:rsidDel="00AF3EB3">
          <w:rPr>
            <w:rFonts w:ascii="Times New Roman" w:hAnsi="Times New Roman" w:cs="Times New Roman"/>
            <w:sz w:val="24"/>
            <w:szCs w:val="24"/>
          </w:rPr>
          <w:delText>BMBF</w:delText>
        </w:r>
      </w:del>
      <w:del w:id="135" w:author="Greta" w:date="2020-09-10T10:44:00Z">
        <w:r w:rsidRPr="001901E6" w:rsidDel="00AF3EB3">
          <w:rPr>
            <w:rFonts w:ascii="Times New Roman" w:hAnsi="Times New Roman" w:cs="Times New Roman"/>
            <w:sz w:val="24"/>
            <w:szCs w:val="24"/>
          </w:rPr>
          <w:delText xml:space="preserve">, </w:delText>
        </w:r>
      </w:del>
      <w:ins w:id="136" w:author="Greta" w:date="2020-09-10T10:43:00Z">
        <w:r w:rsidR="00AF3EB3">
          <w:rPr>
            <w:rFonts w:ascii="Times New Roman" w:hAnsi="Times New Roman" w:cs="Times New Roman"/>
            <w:sz w:val="24"/>
            <w:szCs w:val="24"/>
          </w:rPr>
          <w:t xml:space="preserve">See </w:t>
        </w:r>
      </w:ins>
      <w:ins w:id="137" w:author="Greta" w:date="2020-09-10T10:14:00Z">
        <w:r w:rsidR="00674D2F">
          <w:rPr>
            <w:rFonts w:ascii="Times New Roman" w:hAnsi="Times New Roman" w:cs="Times New Roman"/>
            <w:sz w:val="24"/>
            <w:szCs w:val="24"/>
          </w:rPr>
          <w:t>‘</w:t>
        </w:r>
      </w:ins>
      <w:del w:id="138" w:author="Greta" w:date="2020-09-10T10:14:00Z">
        <w:r w:rsidRPr="001901E6" w:rsidDel="00674D2F">
          <w:rPr>
            <w:rFonts w:ascii="Times New Roman" w:hAnsi="Times New Roman" w:cs="Times New Roman"/>
            <w:sz w:val="24"/>
            <w:szCs w:val="24"/>
          </w:rPr>
          <w:delText>"</w:delText>
        </w:r>
      </w:del>
      <w:r w:rsidRPr="001901E6">
        <w:rPr>
          <w:rFonts w:ascii="Times New Roman" w:hAnsi="Times New Roman" w:cs="Times New Roman"/>
          <w:sz w:val="24"/>
          <w:szCs w:val="24"/>
        </w:rPr>
        <w:t xml:space="preserve">Small </w:t>
      </w:r>
      <w:ins w:id="139" w:author="Greta" w:date="2020-09-10T10:44:00Z">
        <w:r w:rsidR="00AF3EB3">
          <w:rPr>
            <w:rFonts w:ascii="Times New Roman" w:hAnsi="Times New Roman" w:cs="Times New Roman"/>
            <w:sz w:val="24"/>
            <w:szCs w:val="24"/>
          </w:rPr>
          <w:t>D</w:t>
        </w:r>
      </w:ins>
      <w:del w:id="140" w:author="Greta" w:date="2020-09-10T10:44:00Z">
        <w:r w:rsidRPr="001901E6" w:rsidDel="00AF3EB3">
          <w:rPr>
            <w:rFonts w:ascii="Times New Roman" w:hAnsi="Times New Roman" w:cs="Times New Roman"/>
            <w:sz w:val="24"/>
            <w:szCs w:val="24"/>
          </w:rPr>
          <w:delText>d</w:delText>
        </w:r>
      </w:del>
      <w:r w:rsidRPr="001901E6">
        <w:rPr>
          <w:rFonts w:ascii="Times New Roman" w:hAnsi="Times New Roman" w:cs="Times New Roman"/>
          <w:sz w:val="24"/>
          <w:szCs w:val="24"/>
        </w:rPr>
        <w:t xml:space="preserve">isciplines </w:t>
      </w:r>
      <w:ins w:id="141" w:author="Greta" w:date="2020-09-10T10:37:00Z">
        <w:r w:rsidR="00E71BFF">
          <w:rPr>
            <w:rFonts w:ascii="Times New Roman" w:hAnsi="Times New Roman" w:cs="Times New Roman"/>
            <w:sz w:val="24"/>
            <w:szCs w:val="24"/>
          </w:rPr>
          <w:t>–</w:t>
        </w:r>
      </w:ins>
      <w:del w:id="142" w:author="Greta" w:date="2020-09-10T10:37:00Z">
        <w:r w:rsidRPr="001901E6" w:rsidDel="00E71BFF">
          <w:rPr>
            <w:rFonts w:ascii="Times New Roman" w:hAnsi="Times New Roman" w:cs="Times New Roman"/>
            <w:sz w:val="24"/>
            <w:szCs w:val="24"/>
          </w:rPr>
          <w:delText>-</w:delText>
        </w:r>
      </w:del>
      <w:r w:rsidRPr="001901E6">
        <w:rPr>
          <w:rFonts w:ascii="Times New Roman" w:hAnsi="Times New Roman" w:cs="Times New Roman"/>
          <w:sz w:val="24"/>
          <w:szCs w:val="24"/>
        </w:rPr>
        <w:t xml:space="preserve"> </w:t>
      </w:r>
      <w:ins w:id="143" w:author="Greta" w:date="2020-09-10T10:45:00Z">
        <w:r w:rsidR="00AF3EB3">
          <w:rPr>
            <w:rFonts w:ascii="Times New Roman" w:hAnsi="Times New Roman" w:cs="Times New Roman"/>
            <w:sz w:val="24"/>
            <w:szCs w:val="24"/>
          </w:rPr>
          <w:t>G</w:t>
        </w:r>
      </w:ins>
      <w:del w:id="144" w:author="Greta" w:date="2020-09-10T10:44:00Z">
        <w:r w:rsidRPr="001901E6" w:rsidDel="00AF3EB3">
          <w:rPr>
            <w:rFonts w:ascii="Times New Roman" w:hAnsi="Times New Roman" w:cs="Times New Roman"/>
            <w:sz w:val="24"/>
            <w:szCs w:val="24"/>
          </w:rPr>
          <w:delText>g</w:delText>
        </w:r>
      </w:del>
      <w:r w:rsidRPr="001901E6">
        <w:rPr>
          <w:rFonts w:ascii="Times New Roman" w:hAnsi="Times New Roman" w:cs="Times New Roman"/>
          <w:sz w:val="24"/>
          <w:szCs w:val="24"/>
        </w:rPr>
        <w:t xml:space="preserve">reat </w:t>
      </w:r>
      <w:ins w:id="145" w:author="Greta" w:date="2020-09-10T10:45:00Z">
        <w:r w:rsidR="00AF3EB3">
          <w:rPr>
            <w:rFonts w:ascii="Times New Roman" w:hAnsi="Times New Roman" w:cs="Times New Roman"/>
            <w:sz w:val="24"/>
            <w:szCs w:val="24"/>
          </w:rPr>
          <w:t>P</w:t>
        </w:r>
      </w:ins>
      <w:del w:id="146" w:author="Greta" w:date="2020-09-10T10:45:00Z">
        <w:r w:rsidRPr="001901E6" w:rsidDel="00AF3EB3">
          <w:rPr>
            <w:rFonts w:ascii="Times New Roman" w:hAnsi="Times New Roman" w:cs="Times New Roman"/>
            <w:sz w:val="24"/>
            <w:szCs w:val="24"/>
          </w:rPr>
          <w:delText>p</w:delText>
        </w:r>
      </w:del>
      <w:r w:rsidRPr="001901E6">
        <w:rPr>
          <w:rFonts w:ascii="Times New Roman" w:hAnsi="Times New Roman" w:cs="Times New Roman"/>
          <w:sz w:val="24"/>
          <w:szCs w:val="24"/>
        </w:rPr>
        <w:t>otential</w:t>
      </w:r>
      <w:ins w:id="147" w:author="Greta" w:date="2020-09-10T10:14:00Z">
        <w:r w:rsidR="00674D2F">
          <w:rPr>
            <w:rFonts w:ascii="Times New Roman" w:hAnsi="Times New Roman" w:cs="Times New Roman"/>
            <w:sz w:val="24"/>
            <w:szCs w:val="24"/>
          </w:rPr>
          <w:t>’</w:t>
        </w:r>
      </w:ins>
      <w:ins w:id="148" w:author="Greta" w:date="2020-09-10T10:44:00Z">
        <w:r w:rsidR="00AF3EB3">
          <w:rPr>
            <w:rFonts w:ascii="Times New Roman" w:hAnsi="Times New Roman" w:cs="Times New Roman"/>
            <w:sz w:val="24"/>
            <w:szCs w:val="24"/>
          </w:rPr>
          <w:t xml:space="preserve"> </w:t>
        </w:r>
      </w:ins>
      <w:del w:id="149" w:author="Greta" w:date="2020-09-10T10:14:00Z">
        <w:r w:rsidRPr="001901E6" w:rsidDel="00674D2F">
          <w:rPr>
            <w:rFonts w:ascii="Times New Roman" w:hAnsi="Times New Roman" w:cs="Times New Roman"/>
            <w:sz w:val="24"/>
            <w:szCs w:val="24"/>
          </w:rPr>
          <w:delText>".,</w:delText>
        </w:r>
      </w:del>
      <w:ins w:id="150" w:author="Greta" w:date="2020-09-10T10:43:00Z">
        <w:r w:rsidR="00AF3EB3">
          <w:rPr>
            <w:rFonts w:ascii="Times New Roman" w:hAnsi="Times New Roman" w:cs="Times New Roman"/>
            <w:sz w:val="24"/>
            <w:szCs w:val="24"/>
          </w:rPr>
          <w:t xml:space="preserve">on the </w:t>
        </w:r>
      </w:ins>
      <w:ins w:id="151" w:author="Greta" w:date="2020-09-10T10:44:00Z">
        <w:r w:rsidR="00AF3EB3">
          <w:rPr>
            <w:rFonts w:ascii="Times New Roman" w:hAnsi="Times New Roman" w:cs="Times New Roman"/>
            <w:sz w:val="24"/>
            <w:szCs w:val="24"/>
          </w:rPr>
          <w:t>Federal Ministry of Education and Research website:</w:t>
        </w:r>
      </w:ins>
      <w:r w:rsidRPr="001901E6">
        <w:rPr>
          <w:rFonts w:ascii="Times New Roman" w:hAnsi="Times New Roman" w:cs="Times New Roman"/>
          <w:sz w:val="24"/>
          <w:szCs w:val="24"/>
        </w:rPr>
        <w:t xml:space="preserve"> https://www.bmbf.de/de/kleine-faecher-grosse-potentiale-3261.html</w:t>
      </w:r>
      <w:del w:id="152" w:author="Greta" w:date="2020-09-10T10:14:00Z">
        <w:r w:rsidRPr="001901E6" w:rsidDel="00674D2F">
          <w:rPr>
            <w:rFonts w:ascii="Times New Roman" w:hAnsi="Times New Roman" w:cs="Times New Roman"/>
            <w:sz w:val="24"/>
            <w:szCs w:val="24"/>
          </w:rPr>
          <w:delText>,</w:delText>
        </w:r>
      </w:del>
      <w:r w:rsidRPr="001901E6">
        <w:rPr>
          <w:rFonts w:ascii="Times New Roman" w:hAnsi="Times New Roman" w:cs="Times New Roman"/>
          <w:sz w:val="24"/>
          <w:szCs w:val="24"/>
        </w:rPr>
        <w:t xml:space="preserve"> (</w:t>
      </w:r>
      <w:ins w:id="153" w:author="Greta" w:date="2020-09-10T10:44:00Z">
        <w:r w:rsidR="00AF3EB3">
          <w:rPr>
            <w:rFonts w:ascii="Times New Roman" w:hAnsi="Times New Roman" w:cs="Times New Roman"/>
            <w:sz w:val="24"/>
            <w:szCs w:val="24"/>
          </w:rPr>
          <w:t xml:space="preserve">last </w:t>
        </w:r>
      </w:ins>
      <w:r w:rsidRPr="001901E6">
        <w:rPr>
          <w:rFonts w:ascii="Times New Roman" w:hAnsi="Times New Roman" w:cs="Times New Roman"/>
          <w:sz w:val="24"/>
          <w:szCs w:val="24"/>
        </w:rPr>
        <w:t>accessed on 30.08.2020).</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**Examples </w:t>
      </w:r>
      <w:ins w:id="154" w:author="Greta" w:date="2020-09-10T10:14:00Z">
        <w:r w:rsidR="00674D2F">
          <w:rPr>
            <w:rFonts w:ascii="Times New Roman" w:hAnsi="Times New Roman" w:cs="Times New Roman"/>
            <w:sz w:val="24"/>
            <w:szCs w:val="24"/>
          </w:rPr>
          <w:t xml:space="preserve">of </w:t>
        </w:r>
      </w:ins>
      <w:del w:id="155" w:author="Greta" w:date="2020-09-10T10:14:00Z">
        <w:r w:rsidRPr="001901E6" w:rsidDel="00674D2F">
          <w:rPr>
            <w:rFonts w:ascii="Times New Roman" w:hAnsi="Times New Roman" w:cs="Times New Roman"/>
            <w:sz w:val="24"/>
            <w:szCs w:val="24"/>
          </w:rPr>
          <w:delText>"</w:delText>
        </w:r>
      </w:del>
      <w:r w:rsidRPr="001901E6">
        <w:rPr>
          <w:rFonts w:ascii="Times New Roman" w:hAnsi="Times New Roman" w:cs="Times New Roman"/>
          <w:sz w:val="24"/>
          <w:szCs w:val="24"/>
        </w:rPr>
        <w:t>small disciplines</w:t>
      </w:r>
      <w:del w:id="156" w:author="Greta" w:date="2020-09-10T10:14:00Z">
        <w:r w:rsidRPr="001901E6" w:rsidDel="00674D2F">
          <w:rPr>
            <w:rFonts w:ascii="Times New Roman" w:hAnsi="Times New Roman" w:cs="Times New Roman"/>
            <w:sz w:val="24"/>
            <w:szCs w:val="24"/>
          </w:rPr>
          <w:delText>"</w:delText>
        </w:r>
      </w:del>
      <w:r w:rsidRPr="001901E6">
        <w:rPr>
          <w:rFonts w:ascii="Times New Roman" w:hAnsi="Times New Roman" w:cs="Times New Roman"/>
          <w:sz w:val="24"/>
          <w:szCs w:val="24"/>
        </w:rPr>
        <w:t>**</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Book Studies</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Digital Humanities</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Sinology</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Public Health</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Near Eastern Archaeology</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Cartography</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History of Science</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East European Studies</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Music Pedagogy</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Numismatics</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Geochemistry</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Medieval Latin</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Museology</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Science and Technology Studies</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Turkish Studies</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Ethics of </w:t>
      </w:r>
      <w:commentRangeStart w:id="157"/>
      <w:r w:rsidRPr="001901E6">
        <w:rPr>
          <w:rFonts w:ascii="Times New Roman" w:hAnsi="Times New Roman" w:cs="Times New Roman"/>
          <w:sz w:val="24"/>
          <w:szCs w:val="24"/>
        </w:rPr>
        <w:t>medicine</w:t>
      </w:r>
      <w:commentRangeEnd w:id="157"/>
      <w:r w:rsidR="00550003">
        <w:rPr>
          <w:rStyle w:val="Kommentarzeichen"/>
          <w:rFonts w:asciiTheme="minorHAnsi" w:hAnsiTheme="minorHAnsi"/>
        </w:rPr>
        <w:commentReference w:id="157"/>
      </w:r>
    </w:p>
    <w:p w:rsidR="002607D9" w:rsidRPr="001901E6" w:rsidRDefault="002607D9" w:rsidP="002607D9">
      <w:pPr>
        <w:pStyle w:val="NurText"/>
        <w:rPr>
          <w:rFonts w:ascii="Times New Roman" w:hAnsi="Times New Roman" w:cs="Times New Roman"/>
          <w:sz w:val="24"/>
          <w:szCs w:val="24"/>
        </w:rPr>
      </w:pPr>
    </w:p>
    <w:p w:rsidR="002607D9" w:rsidDel="007B2DA2" w:rsidRDefault="002607D9" w:rsidP="002607D9">
      <w:pPr>
        <w:pStyle w:val="NurText"/>
        <w:rPr>
          <w:del w:id="158" w:author="Greta" w:date="2020-09-10T10:16:00Z"/>
          <w:rFonts w:ascii="Times New Roman" w:hAnsi="Times New Roman" w:cs="Times New Roman"/>
          <w:sz w:val="24"/>
          <w:szCs w:val="24"/>
        </w:rPr>
      </w:pPr>
      <w:del w:id="159" w:author="Greta" w:date="2020-09-10T10:16:00Z">
        <w:r w:rsidRPr="001901E6" w:rsidDel="00550003">
          <w:rPr>
            <w:rFonts w:ascii="Times New Roman" w:hAnsi="Times New Roman" w:cs="Times New Roman"/>
            <w:sz w:val="24"/>
            <w:szCs w:val="24"/>
          </w:rPr>
          <w:delText>Japanology</w:delText>
        </w:r>
      </w:del>
      <w:ins w:id="160" w:author="Greta" w:date="2020-09-10T10:21:00Z">
        <w:r w:rsidR="00550003">
          <w:rPr>
            <w:rFonts w:ascii="Times New Roman" w:hAnsi="Times New Roman" w:cs="Times New Roman"/>
            <w:sz w:val="24"/>
            <w:szCs w:val="24"/>
          </w:rPr>
          <w:t>Japanese Studies</w:t>
        </w:r>
      </w:ins>
    </w:p>
    <w:p w:rsidR="007B2DA2" w:rsidRPr="001901E6" w:rsidRDefault="007B2DA2" w:rsidP="002607D9">
      <w:pPr>
        <w:pStyle w:val="NurText"/>
        <w:rPr>
          <w:ins w:id="161" w:author="Greta" w:date="2020-09-10T10:45:00Z"/>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Mining </w:t>
      </w:r>
      <w:commentRangeStart w:id="162"/>
      <w:r w:rsidRPr="001901E6">
        <w:rPr>
          <w:rFonts w:ascii="Times New Roman" w:hAnsi="Times New Roman" w:cs="Times New Roman"/>
          <w:sz w:val="24"/>
          <w:szCs w:val="24"/>
        </w:rPr>
        <w:t>Studies</w:t>
      </w:r>
      <w:commentRangeEnd w:id="162"/>
      <w:r w:rsidR="00E71BFF">
        <w:rPr>
          <w:rStyle w:val="Kommentarzeichen"/>
          <w:rFonts w:asciiTheme="minorHAnsi" w:hAnsiTheme="minorHAnsi"/>
        </w:rPr>
        <w:commentReference w:id="162"/>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p>
    <w:p w:rsidR="002607D9" w:rsidRPr="001901E6" w:rsidRDefault="007B2DA2" w:rsidP="002607D9">
      <w:pPr>
        <w:pStyle w:val="NurText"/>
        <w:rPr>
          <w:rFonts w:ascii="Times New Roman" w:hAnsi="Times New Roman" w:cs="Times New Roman"/>
          <w:sz w:val="24"/>
          <w:szCs w:val="24"/>
        </w:rPr>
      </w:pPr>
      <w:commentRangeStart w:id="163"/>
      <w:ins w:id="164" w:author="Greta" w:date="2020-09-10T10:46:00Z">
        <w:r>
          <w:rPr>
            <w:rFonts w:ascii="Times New Roman" w:hAnsi="Times New Roman" w:cs="Times New Roman"/>
            <w:sz w:val="24"/>
            <w:szCs w:val="24"/>
          </w:rPr>
          <w:t>However</w:t>
        </w:r>
        <w:commentRangeEnd w:id="163"/>
        <w:r>
          <w:rPr>
            <w:rStyle w:val="Kommentarzeichen"/>
            <w:rFonts w:asciiTheme="minorHAnsi" w:hAnsiTheme="minorHAnsi"/>
          </w:rPr>
          <w:commentReference w:id="163"/>
        </w:r>
      </w:ins>
      <w:del w:id="165" w:author="Greta" w:date="2020-09-10T10:46:00Z">
        <w:r w:rsidR="002607D9" w:rsidRPr="001901E6" w:rsidDel="007B2DA2">
          <w:rPr>
            <w:rFonts w:ascii="Times New Roman" w:hAnsi="Times New Roman" w:cs="Times New Roman"/>
            <w:sz w:val="24"/>
            <w:szCs w:val="24"/>
          </w:rPr>
          <w:delText>At the same time</w:delText>
        </w:r>
      </w:del>
      <w:r w:rsidR="002607D9" w:rsidRPr="001901E6">
        <w:rPr>
          <w:rFonts w:ascii="Times New Roman" w:hAnsi="Times New Roman" w:cs="Times New Roman"/>
          <w:sz w:val="24"/>
          <w:szCs w:val="24"/>
        </w:rPr>
        <w:t xml:space="preserve">, </w:t>
      </w:r>
      <w:ins w:id="166" w:author="Greta" w:date="2020-09-10T10:50:00Z">
        <w:r>
          <w:rPr>
            <w:rFonts w:ascii="Times New Roman" w:hAnsi="Times New Roman" w:cs="Times New Roman"/>
            <w:sz w:val="24"/>
            <w:szCs w:val="24"/>
          </w:rPr>
          <w:t xml:space="preserve">when it comes to setting up modern research data infrastructures, </w:t>
        </w:r>
      </w:ins>
      <w:ins w:id="167" w:author="Greta" w:date="2020-09-10T10:46:00Z">
        <w:r>
          <w:rPr>
            <w:rFonts w:ascii="Times New Roman" w:hAnsi="Times New Roman" w:cs="Times New Roman"/>
            <w:sz w:val="24"/>
            <w:szCs w:val="24"/>
          </w:rPr>
          <w:t xml:space="preserve">the </w:t>
        </w:r>
      </w:ins>
      <w:r w:rsidR="002607D9" w:rsidRPr="001901E6">
        <w:rPr>
          <w:rFonts w:ascii="Times New Roman" w:hAnsi="Times New Roman" w:cs="Times New Roman"/>
          <w:sz w:val="24"/>
          <w:szCs w:val="24"/>
        </w:rPr>
        <w:t>small disciplines do not have access to the resources of the institutions to which</w:t>
      </w:r>
      <w:ins w:id="168" w:author="Greta" w:date="2020-09-10T10:48:00Z">
        <w:r>
          <w:rPr>
            <w:rFonts w:ascii="Times New Roman" w:hAnsi="Times New Roman" w:cs="Times New Roman"/>
            <w:sz w:val="24"/>
            <w:szCs w:val="24"/>
          </w:rPr>
          <w:t>, as a rule,</w:t>
        </w:r>
      </w:ins>
      <w:r w:rsidR="002607D9" w:rsidRPr="001901E6">
        <w:rPr>
          <w:rFonts w:ascii="Times New Roman" w:hAnsi="Times New Roman" w:cs="Times New Roman"/>
          <w:sz w:val="24"/>
          <w:szCs w:val="24"/>
        </w:rPr>
        <w:t xml:space="preserve"> they are </w:t>
      </w:r>
      <w:del w:id="169" w:author="Greta" w:date="2020-09-10T10:47:00Z">
        <w:r w:rsidR="002607D9" w:rsidRPr="001901E6" w:rsidDel="007B2DA2">
          <w:rPr>
            <w:rFonts w:ascii="Times New Roman" w:hAnsi="Times New Roman" w:cs="Times New Roman"/>
            <w:sz w:val="24"/>
            <w:szCs w:val="24"/>
          </w:rPr>
          <w:delText xml:space="preserve">usually </w:delText>
        </w:r>
      </w:del>
      <w:r w:rsidR="002607D9" w:rsidRPr="001901E6">
        <w:rPr>
          <w:rFonts w:ascii="Times New Roman" w:hAnsi="Times New Roman" w:cs="Times New Roman"/>
          <w:sz w:val="24"/>
          <w:szCs w:val="24"/>
        </w:rPr>
        <w:t>organi</w:t>
      </w:r>
      <w:ins w:id="170" w:author="Greta" w:date="2020-09-11T15:57:00Z">
        <w:r w:rsidR="00EB7AB9">
          <w:rPr>
            <w:rFonts w:ascii="Times New Roman" w:hAnsi="Times New Roman" w:cs="Times New Roman"/>
            <w:sz w:val="24"/>
            <w:szCs w:val="24"/>
          </w:rPr>
          <w:t>s</w:t>
        </w:r>
      </w:ins>
      <w:del w:id="171" w:author="Greta" w:date="2020-09-11T15:57:00Z">
        <w:r w:rsidR="002607D9" w:rsidRPr="001901E6" w:rsidDel="00EB7AB9">
          <w:rPr>
            <w:rFonts w:ascii="Times New Roman" w:hAnsi="Times New Roman" w:cs="Times New Roman"/>
            <w:sz w:val="24"/>
            <w:szCs w:val="24"/>
          </w:rPr>
          <w:delText>z</w:delText>
        </w:r>
      </w:del>
      <w:r w:rsidR="002607D9" w:rsidRPr="001901E6">
        <w:rPr>
          <w:rFonts w:ascii="Times New Roman" w:hAnsi="Times New Roman" w:cs="Times New Roman"/>
          <w:sz w:val="24"/>
          <w:szCs w:val="24"/>
        </w:rPr>
        <w:t xml:space="preserve">ationally linked, or </w:t>
      </w:r>
      <w:ins w:id="172" w:author="Greta" w:date="2020-09-11T15:57:00Z">
        <w:r w:rsidR="00EB7AB9">
          <w:rPr>
            <w:rFonts w:ascii="Times New Roman" w:hAnsi="Times New Roman" w:cs="Times New Roman"/>
            <w:sz w:val="24"/>
            <w:szCs w:val="24"/>
          </w:rPr>
          <w:t xml:space="preserve">they </w:t>
        </w:r>
      </w:ins>
      <w:r w:rsidR="002607D9" w:rsidRPr="001901E6">
        <w:rPr>
          <w:rFonts w:ascii="Times New Roman" w:hAnsi="Times New Roman" w:cs="Times New Roman"/>
          <w:sz w:val="24"/>
          <w:szCs w:val="24"/>
        </w:rPr>
        <w:t xml:space="preserve">cannot </w:t>
      </w:r>
      <w:ins w:id="173" w:author="Greta" w:date="2020-09-11T15:57:00Z">
        <w:r w:rsidR="00EB7AB9">
          <w:rPr>
            <w:rFonts w:ascii="Times New Roman" w:hAnsi="Times New Roman" w:cs="Times New Roman"/>
            <w:sz w:val="24"/>
            <w:szCs w:val="24"/>
          </w:rPr>
          <w:t xml:space="preserve">gain </w:t>
        </w:r>
      </w:ins>
      <w:r w:rsidR="002607D9" w:rsidRPr="001901E6">
        <w:rPr>
          <w:rFonts w:ascii="Times New Roman" w:hAnsi="Times New Roman" w:cs="Times New Roman"/>
          <w:sz w:val="24"/>
          <w:szCs w:val="24"/>
        </w:rPr>
        <w:t xml:space="preserve">access </w:t>
      </w:r>
      <w:ins w:id="174" w:author="Greta" w:date="2020-09-11T15:57:00Z">
        <w:r w:rsidR="00EB7AB9">
          <w:rPr>
            <w:rFonts w:ascii="Times New Roman" w:hAnsi="Times New Roman" w:cs="Times New Roman"/>
            <w:sz w:val="24"/>
            <w:szCs w:val="24"/>
          </w:rPr>
          <w:t xml:space="preserve">to </w:t>
        </w:r>
      </w:ins>
      <w:r w:rsidR="002607D9" w:rsidRPr="001901E6">
        <w:rPr>
          <w:rFonts w:ascii="Times New Roman" w:hAnsi="Times New Roman" w:cs="Times New Roman"/>
          <w:sz w:val="24"/>
          <w:szCs w:val="24"/>
        </w:rPr>
        <w:t>them to the extent necessary</w:t>
      </w:r>
      <w:del w:id="175" w:author="Greta" w:date="2020-09-10T10:50:00Z">
        <w:r w:rsidR="002607D9" w:rsidRPr="001901E6" w:rsidDel="007B2DA2">
          <w:rPr>
            <w:rFonts w:ascii="Times New Roman" w:hAnsi="Times New Roman" w:cs="Times New Roman"/>
            <w:sz w:val="24"/>
            <w:szCs w:val="24"/>
          </w:rPr>
          <w:delText xml:space="preserve"> when setting up modern research data infrastructures</w:delText>
        </w:r>
      </w:del>
      <w:r w:rsidR="002607D9" w:rsidRPr="001901E6">
        <w:rPr>
          <w:rFonts w:ascii="Times New Roman" w:hAnsi="Times New Roman" w:cs="Times New Roman"/>
          <w:sz w:val="24"/>
          <w:szCs w:val="24"/>
        </w:rPr>
        <w:t xml:space="preserve">. </w:t>
      </w:r>
      <w:del w:id="176" w:author="Greta" w:date="2020-09-10T10:36:00Z">
        <w:r w:rsidR="002607D9" w:rsidRPr="001901E6" w:rsidDel="00E71BFF">
          <w:rPr>
            <w:rFonts w:ascii="Times New Roman" w:hAnsi="Times New Roman" w:cs="Times New Roman"/>
            <w:sz w:val="24"/>
            <w:szCs w:val="24"/>
          </w:rPr>
          <w:delText>However,</w:delText>
        </w:r>
      </w:del>
      <w:ins w:id="177" w:author="Greta" w:date="2020-09-10T10:36:00Z">
        <w:r w:rsidR="00E71BFF">
          <w:rPr>
            <w:rFonts w:ascii="Times New Roman" w:hAnsi="Times New Roman" w:cs="Times New Roman"/>
            <w:sz w:val="24"/>
            <w:szCs w:val="24"/>
          </w:rPr>
          <w:t>T</w:t>
        </w:r>
      </w:ins>
      <w:del w:id="178" w:author="Greta" w:date="2020-09-10T10:36:00Z">
        <w:r w:rsidR="002607D9" w:rsidRPr="001901E6" w:rsidDel="00E71BFF">
          <w:rPr>
            <w:rFonts w:ascii="Times New Roman" w:hAnsi="Times New Roman" w:cs="Times New Roman"/>
            <w:sz w:val="24"/>
            <w:szCs w:val="24"/>
          </w:rPr>
          <w:delText xml:space="preserve"> t</w:delText>
        </w:r>
      </w:del>
      <w:r w:rsidR="002607D9" w:rsidRPr="001901E6">
        <w:rPr>
          <w:rFonts w:ascii="Times New Roman" w:hAnsi="Times New Roman" w:cs="Times New Roman"/>
          <w:sz w:val="24"/>
          <w:szCs w:val="24"/>
        </w:rPr>
        <w:t xml:space="preserve">hey also </w:t>
      </w:r>
      <w:ins w:id="179" w:author="Greta" w:date="2020-09-10T10:51:00Z">
        <w:r w:rsidR="0057796A">
          <w:rPr>
            <w:rFonts w:ascii="Times New Roman" w:hAnsi="Times New Roman" w:cs="Times New Roman"/>
            <w:sz w:val="24"/>
            <w:szCs w:val="24"/>
          </w:rPr>
          <w:t>lack</w:t>
        </w:r>
      </w:ins>
      <w:del w:id="180" w:author="Greta" w:date="2020-09-10T10:51:00Z">
        <w:r w:rsidR="002607D9" w:rsidRPr="001901E6" w:rsidDel="0057796A">
          <w:rPr>
            <w:rFonts w:ascii="Times New Roman" w:hAnsi="Times New Roman" w:cs="Times New Roman"/>
            <w:sz w:val="24"/>
            <w:szCs w:val="24"/>
          </w:rPr>
          <w:delText>do not posses</w:delText>
        </w:r>
      </w:del>
      <w:r w:rsidR="002607D9" w:rsidRPr="001901E6">
        <w:rPr>
          <w:rFonts w:ascii="Times New Roman" w:hAnsi="Times New Roman" w:cs="Times New Roman"/>
          <w:sz w:val="24"/>
          <w:szCs w:val="24"/>
        </w:rPr>
        <w:t xml:space="preserve"> the necessary resources and structures of their own to support the specific needs of their academic community with regard to modern research data management, to adapt</w:t>
      </w:r>
      <w:ins w:id="181" w:author="Greta" w:date="2020-09-10T10:53:00Z">
        <w:r w:rsidR="0057796A">
          <w:rPr>
            <w:rFonts w:ascii="Times New Roman" w:hAnsi="Times New Roman" w:cs="Times New Roman"/>
            <w:sz w:val="24"/>
            <w:szCs w:val="24"/>
          </w:rPr>
          <w:t>ing</w:t>
        </w:r>
      </w:ins>
      <w:r w:rsidR="002607D9" w:rsidRPr="001901E6">
        <w:rPr>
          <w:rFonts w:ascii="Times New Roman" w:hAnsi="Times New Roman" w:cs="Times New Roman"/>
          <w:sz w:val="24"/>
          <w:szCs w:val="24"/>
        </w:rPr>
        <w:t xml:space="preserve"> existing practices to new standards</w:t>
      </w:r>
      <w:del w:id="182" w:author="Greta" w:date="2020-09-10T10:54:00Z">
        <w:r w:rsidR="002607D9" w:rsidRPr="001901E6" w:rsidDel="0057796A">
          <w:rPr>
            <w:rFonts w:ascii="Times New Roman" w:hAnsi="Times New Roman" w:cs="Times New Roman"/>
            <w:sz w:val="24"/>
            <w:szCs w:val="24"/>
          </w:rPr>
          <w:delText>,</w:delText>
        </w:r>
      </w:del>
      <w:r w:rsidR="002607D9" w:rsidRPr="001901E6">
        <w:rPr>
          <w:rFonts w:ascii="Times New Roman" w:hAnsi="Times New Roman" w:cs="Times New Roman"/>
          <w:sz w:val="24"/>
          <w:szCs w:val="24"/>
        </w:rPr>
        <w:t xml:space="preserve"> and thus to implement</w:t>
      </w:r>
      <w:ins w:id="183" w:author="Greta" w:date="2020-09-10T10:53:00Z">
        <w:r w:rsidR="0057796A">
          <w:rPr>
            <w:rFonts w:ascii="Times New Roman" w:hAnsi="Times New Roman" w:cs="Times New Roman"/>
            <w:sz w:val="24"/>
            <w:szCs w:val="24"/>
          </w:rPr>
          <w:t>ing</w:t>
        </w:r>
      </w:ins>
      <w:r w:rsidR="002607D9" w:rsidRPr="001901E6">
        <w:rPr>
          <w:rFonts w:ascii="Times New Roman" w:hAnsi="Times New Roman" w:cs="Times New Roman"/>
          <w:sz w:val="24"/>
          <w:szCs w:val="24"/>
        </w:rPr>
        <w:t xml:space="preserve"> compatible, user-oriented concepts for </w:t>
      </w:r>
      <w:ins w:id="184" w:author="Greta" w:date="2020-09-10T10:56:00Z">
        <w:r w:rsidR="0057796A">
          <w:rPr>
            <w:rFonts w:ascii="Times New Roman" w:hAnsi="Times New Roman" w:cs="Times New Roman"/>
            <w:sz w:val="24"/>
            <w:szCs w:val="24"/>
          </w:rPr>
          <w:t>the</w:t>
        </w:r>
      </w:ins>
      <w:del w:id="185" w:author="Greta" w:date="2020-09-10T10:56:00Z">
        <w:r w:rsidR="002607D9" w:rsidRPr="001901E6" w:rsidDel="0057796A">
          <w:rPr>
            <w:rFonts w:ascii="Times New Roman" w:hAnsi="Times New Roman" w:cs="Times New Roman"/>
            <w:sz w:val="24"/>
            <w:szCs w:val="24"/>
          </w:rPr>
          <w:delText>data</w:delText>
        </w:r>
      </w:del>
      <w:r w:rsidR="002607D9" w:rsidRPr="001901E6">
        <w:rPr>
          <w:rFonts w:ascii="Times New Roman" w:hAnsi="Times New Roman" w:cs="Times New Roman"/>
          <w:sz w:val="24"/>
          <w:szCs w:val="24"/>
        </w:rPr>
        <w:t xml:space="preserve"> exchange, backup and reuse</w:t>
      </w:r>
      <w:ins w:id="186" w:author="Greta" w:date="2020-09-10T10:56:00Z">
        <w:r w:rsidR="0057796A">
          <w:rPr>
            <w:rFonts w:ascii="Times New Roman" w:hAnsi="Times New Roman" w:cs="Times New Roman"/>
            <w:sz w:val="24"/>
            <w:szCs w:val="24"/>
          </w:rPr>
          <w:t xml:space="preserve"> of data</w:t>
        </w:r>
      </w:ins>
      <w:r w:rsidR="002607D9" w:rsidRPr="001901E6">
        <w:rPr>
          <w:rFonts w:ascii="Times New Roman" w:hAnsi="Times New Roman" w:cs="Times New Roman"/>
          <w:sz w:val="24"/>
          <w:szCs w:val="24"/>
        </w:rPr>
        <w:t xml:space="preserve">. </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As the </w:t>
      </w:r>
      <w:del w:id="187" w:author="Greta" w:date="2020-09-10T10:57:00Z">
        <w:r w:rsidRPr="001901E6" w:rsidDel="0057796A">
          <w:rPr>
            <w:rFonts w:ascii="Times New Roman" w:hAnsi="Times New Roman" w:cs="Times New Roman"/>
            <w:sz w:val="24"/>
            <w:szCs w:val="24"/>
          </w:rPr>
          <w:delText>"</w:delText>
        </w:r>
      </w:del>
      <w:proofErr w:type="spellStart"/>
      <w:r w:rsidRPr="001901E6">
        <w:rPr>
          <w:rFonts w:ascii="Times New Roman" w:hAnsi="Times New Roman" w:cs="Times New Roman"/>
          <w:sz w:val="24"/>
          <w:szCs w:val="24"/>
        </w:rPr>
        <w:t>Arbeitsstelle</w:t>
      </w:r>
      <w:proofErr w:type="spellEnd"/>
      <w:r w:rsidRPr="001901E6">
        <w:rPr>
          <w:rFonts w:ascii="Times New Roman" w:hAnsi="Times New Roman" w:cs="Times New Roman"/>
          <w:sz w:val="24"/>
          <w:szCs w:val="24"/>
        </w:rPr>
        <w:t xml:space="preserve"> </w:t>
      </w:r>
      <w:proofErr w:type="spellStart"/>
      <w:r w:rsidRPr="001901E6">
        <w:rPr>
          <w:rFonts w:ascii="Times New Roman" w:hAnsi="Times New Roman" w:cs="Times New Roman"/>
          <w:sz w:val="24"/>
          <w:szCs w:val="24"/>
        </w:rPr>
        <w:t>Kleiner</w:t>
      </w:r>
      <w:proofErr w:type="spellEnd"/>
      <w:r w:rsidRPr="001901E6">
        <w:rPr>
          <w:rFonts w:ascii="Times New Roman" w:hAnsi="Times New Roman" w:cs="Times New Roman"/>
          <w:sz w:val="24"/>
          <w:szCs w:val="24"/>
        </w:rPr>
        <w:t xml:space="preserve"> </w:t>
      </w:r>
      <w:commentRangeStart w:id="188"/>
      <w:proofErr w:type="spellStart"/>
      <w:r w:rsidRPr="001901E6">
        <w:rPr>
          <w:rFonts w:ascii="Times New Roman" w:hAnsi="Times New Roman" w:cs="Times New Roman"/>
          <w:sz w:val="24"/>
          <w:szCs w:val="24"/>
        </w:rPr>
        <w:t>F</w:t>
      </w:r>
      <w:ins w:id="189" w:author="Greta" w:date="2020-09-10T10:59:00Z">
        <w:r w:rsidR="0057796A">
          <w:rPr>
            <w:rFonts w:ascii="Times New Roman" w:hAnsi="Times New Roman" w:cs="Times New Roman"/>
            <w:sz w:val="24"/>
            <w:szCs w:val="24"/>
          </w:rPr>
          <w:t>ä</w:t>
        </w:r>
      </w:ins>
      <w:del w:id="190" w:author="Greta" w:date="2020-09-10T10:59:00Z">
        <w:r w:rsidRPr="001901E6" w:rsidDel="0057796A">
          <w:rPr>
            <w:rFonts w:ascii="Times New Roman" w:hAnsi="Times New Roman" w:cs="Times New Roman"/>
            <w:sz w:val="24"/>
            <w:szCs w:val="24"/>
          </w:rPr>
          <w:delText>Ã¤</w:delText>
        </w:r>
      </w:del>
      <w:r w:rsidRPr="001901E6">
        <w:rPr>
          <w:rFonts w:ascii="Times New Roman" w:hAnsi="Times New Roman" w:cs="Times New Roman"/>
          <w:sz w:val="24"/>
          <w:szCs w:val="24"/>
        </w:rPr>
        <w:t>cher</w:t>
      </w:r>
      <w:commentRangeEnd w:id="188"/>
      <w:proofErr w:type="spellEnd"/>
      <w:r w:rsidR="00F52F3C">
        <w:rPr>
          <w:rStyle w:val="Kommentarzeichen"/>
          <w:rFonts w:asciiTheme="minorHAnsi" w:hAnsiTheme="minorHAnsi"/>
        </w:rPr>
        <w:commentReference w:id="188"/>
      </w:r>
      <w:ins w:id="191" w:author="Greta" w:date="2020-09-11T15:59:00Z">
        <w:r w:rsidR="00EB7AB9">
          <w:rPr>
            <w:rFonts w:ascii="Times New Roman" w:hAnsi="Times New Roman" w:cs="Times New Roman"/>
            <w:sz w:val="24"/>
            <w:szCs w:val="24"/>
          </w:rPr>
          <w:t xml:space="preserve"> or Small Disciplines’ Unit</w:t>
        </w:r>
      </w:ins>
      <w:del w:id="192" w:author="Greta" w:date="2020-09-10T10:57:00Z">
        <w:r w:rsidRPr="001901E6" w:rsidDel="0057796A">
          <w:rPr>
            <w:rFonts w:ascii="Times New Roman" w:hAnsi="Times New Roman" w:cs="Times New Roman"/>
            <w:sz w:val="24"/>
            <w:szCs w:val="24"/>
          </w:rPr>
          <w:delText>"</w:delText>
        </w:r>
      </w:del>
      <w:ins w:id="193" w:author="Greta" w:date="2020-09-10T11:00:00Z">
        <w:r w:rsidR="0057796A">
          <w:rPr>
            <w:rFonts w:ascii="Times New Roman" w:hAnsi="Times New Roman" w:cs="Times New Roman"/>
            <w:sz w:val="24"/>
            <w:szCs w:val="24"/>
          </w:rPr>
          <w:t xml:space="preserve"> of the </w:t>
        </w:r>
        <w:r w:rsidR="0057796A" w:rsidRPr="001901E6">
          <w:rPr>
            <w:rFonts w:ascii="Times New Roman" w:hAnsi="Times New Roman" w:cs="Times New Roman"/>
            <w:sz w:val="24"/>
            <w:szCs w:val="24"/>
          </w:rPr>
          <w:t>Johannes Gutenberg</w:t>
        </w:r>
        <w:r w:rsidR="0057796A">
          <w:rPr>
            <w:rFonts w:ascii="Times New Roman" w:hAnsi="Times New Roman" w:cs="Times New Roman"/>
            <w:sz w:val="24"/>
            <w:szCs w:val="24"/>
          </w:rPr>
          <w:t xml:space="preserve"> </w:t>
        </w:r>
        <w:r w:rsidR="0057796A" w:rsidRPr="001901E6">
          <w:rPr>
            <w:rFonts w:ascii="Times New Roman" w:hAnsi="Times New Roman" w:cs="Times New Roman"/>
            <w:sz w:val="24"/>
            <w:szCs w:val="24"/>
          </w:rPr>
          <w:t>University</w:t>
        </w:r>
        <w:r w:rsidR="0057796A">
          <w:rPr>
            <w:rFonts w:ascii="Times New Roman" w:hAnsi="Times New Roman" w:cs="Times New Roman"/>
            <w:sz w:val="24"/>
            <w:szCs w:val="24"/>
          </w:rPr>
          <w:t xml:space="preserve"> </w:t>
        </w:r>
      </w:ins>
      <w:ins w:id="194" w:author="Greta" w:date="2020-09-11T15:59:00Z">
        <w:r w:rsidR="00EB7AB9">
          <w:rPr>
            <w:rFonts w:ascii="Times New Roman" w:hAnsi="Times New Roman" w:cs="Times New Roman"/>
            <w:sz w:val="24"/>
            <w:szCs w:val="24"/>
          </w:rPr>
          <w:t xml:space="preserve">(JGU) </w:t>
        </w:r>
      </w:ins>
      <w:ins w:id="195" w:author="Greta" w:date="2020-09-10T11:49:00Z">
        <w:r w:rsidR="008146E7">
          <w:rPr>
            <w:rFonts w:ascii="Times New Roman" w:hAnsi="Times New Roman" w:cs="Times New Roman"/>
            <w:sz w:val="24"/>
            <w:szCs w:val="24"/>
          </w:rPr>
          <w:t xml:space="preserve">in </w:t>
        </w:r>
      </w:ins>
      <w:ins w:id="196" w:author="Greta" w:date="2020-09-10T11:00:00Z">
        <w:r w:rsidR="0057796A">
          <w:rPr>
            <w:rFonts w:ascii="Times New Roman" w:hAnsi="Times New Roman" w:cs="Times New Roman"/>
            <w:sz w:val="24"/>
            <w:szCs w:val="24"/>
          </w:rPr>
          <w:t>Mainz</w:t>
        </w:r>
      </w:ins>
      <w:del w:id="197" w:author="Greta" w:date="2020-09-10T11:00:00Z">
        <w:r w:rsidRPr="001901E6" w:rsidDel="0057796A">
          <w:rPr>
            <w:rFonts w:ascii="Times New Roman" w:hAnsi="Times New Roman" w:cs="Times New Roman"/>
            <w:sz w:val="24"/>
            <w:szCs w:val="24"/>
          </w:rPr>
          <w:delText xml:space="preserve"> supported by the Federal Ministry of Education and Research</w:delText>
        </w:r>
      </w:del>
      <w:r w:rsidRPr="001901E6">
        <w:rPr>
          <w:rFonts w:ascii="Times New Roman" w:hAnsi="Times New Roman" w:cs="Times New Roman"/>
          <w:sz w:val="24"/>
          <w:szCs w:val="24"/>
        </w:rPr>
        <w:t xml:space="preserve"> </w:t>
      </w:r>
      <w:ins w:id="198" w:author="Greta" w:date="2020-09-10T10:36:00Z">
        <w:r w:rsidR="00E71BFF">
          <w:rPr>
            <w:rFonts w:ascii="Times New Roman" w:hAnsi="Times New Roman" w:cs="Times New Roman"/>
            <w:sz w:val="24"/>
            <w:szCs w:val="24"/>
          </w:rPr>
          <w:t xml:space="preserve">has </w:t>
        </w:r>
      </w:ins>
      <w:ins w:id="199" w:author="Greta" w:date="2020-09-10T11:01:00Z">
        <w:r w:rsidR="0057796A">
          <w:rPr>
            <w:rFonts w:ascii="Times New Roman" w:hAnsi="Times New Roman" w:cs="Times New Roman"/>
            <w:sz w:val="24"/>
            <w:szCs w:val="24"/>
          </w:rPr>
          <w:t>stated</w:t>
        </w:r>
      </w:ins>
      <w:del w:id="200" w:author="Greta" w:date="2020-09-10T10:36:00Z">
        <w:r w:rsidRPr="001901E6" w:rsidDel="00E71BFF">
          <w:rPr>
            <w:rFonts w:ascii="Times New Roman" w:hAnsi="Times New Roman" w:cs="Times New Roman"/>
            <w:sz w:val="24"/>
            <w:szCs w:val="24"/>
          </w:rPr>
          <w:delText>emphasizes</w:delText>
        </w:r>
      </w:del>
      <w:r w:rsidRPr="001901E6">
        <w:rPr>
          <w:rFonts w:ascii="Times New Roman" w:hAnsi="Times New Roman" w:cs="Times New Roman"/>
          <w:sz w:val="24"/>
          <w:szCs w:val="24"/>
        </w:rPr>
        <w:t xml:space="preserve">, although the majority of small </w:t>
      </w:r>
      <w:ins w:id="201" w:author="Greta" w:date="2020-09-10T11:01:00Z">
        <w:r w:rsidR="007D2E2E">
          <w:rPr>
            <w:rFonts w:ascii="Times New Roman" w:hAnsi="Times New Roman" w:cs="Times New Roman"/>
            <w:sz w:val="24"/>
            <w:szCs w:val="24"/>
          </w:rPr>
          <w:t>disciplines</w:t>
        </w:r>
      </w:ins>
      <w:del w:id="202" w:author="Greta" w:date="2020-09-10T11:01:00Z">
        <w:r w:rsidRPr="001901E6" w:rsidDel="007D2E2E">
          <w:rPr>
            <w:rFonts w:ascii="Times New Roman" w:hAnsi="Times New Roman" w:cs="Times New Roman"/>
            <w:sz w:val="24"/>
            <w:szCs w:val="24"/>
          </w:rPr>
          <w:delText>subjects</w:delText>
        </w:r>
      </w:del>
      <w:r w:rsidRPr="001901E6">
        <w:rPr>
          <w:rFonts w:ascii="Times New Roman" w:hAnsi="Times New Roman" w:cs="Times New Roman"/>
          <w:sz w:val="24"/>
          <w:szCs w:val="24"/>
        </w:rPr>
        <w:t xml:space="preserve"> belong to the Humanities and Cultural Studies, which </w:t>
      </w:r>
      <w:ins w:id="203" w:author="Greta" w:date="2020-09-10T11:02:00Z">
        <w:r w:rsidR="007D2E2E">
          <w:rPr>
            <w:rFonts w:ascii="Times New Roman" w:hAnsi="Times New Roman" w:cs="Times New Roman"/>
            <w:sz w:val="24"/>
            <w:szCs w:val="24"/>
          </w:rPr>
          <w:t xml:space="preserve">as a whole </w:t>
        </w:r>
      </w:ins>
      <w:ins w:id="204" w:author="Greta" w:date="2020-09-10T11:01:00Z">
        <w:r w:rsidR="007D2E2E">
          <w:rPr>
            <w:rFonts w:ascii="Times New Roman" w:hAnsi="Times New Roman" w:cs="Times New Roman"/>
            <w:sz w:val="24"/>
            <w:szCs w:val="24"/>
          </w:rPr>
          <w:t>receive</w:t>
        </w:r>
      </w:ins>
      <w:del w:id="205" w:author="Greta" w:date="2020-09-10T11:01:00Z">
        <w:r w:rsidRPr="001901E6" w:rsidDel="007D2E2E">
          <w:rPr>
            <w:rFonts w:ascii="Times New Roman" w:hAnsi="Times New Roman" w:cs="Times New Roman"/>
            <w:sz w:val="24"/>
            <w:szCs w:val="24"/>
          </w:rPr>
          <w:delText>are</w:delText>
        </w:r>
      </w:del>
      <w:ins w:id="206" w:author="Greta" w:date="2020-09-10T11:02:00Z">
        <w:r w:rsidR="007D2E2E">
          <w:rPr>
            <w:rFonts w:ascii="Times New Roman" w:hAnsi="Times New Roman" w:cs="Times New Roman"/>
            <w:sz w:val="24"/>
            <w:szCs w:val="24"/>
          </w:rPr>
          <w:t xml:space="preserve"> </w:t>
        </w:r>
      </w:ins>
      <w:del w:id="207" w:author="Greta" w:date="2020-09-10T11:02:00Z">
        <w:r w:rsidRPr="001901E6" w:rsidDel="007D2E2E">
          <w:rPr>
            <w:rFonts w:ascii="Times New Roman" w:hAnsi="Times New Roman" w:cs="Times New Roman"/>
            <w:sz w:val="24"/>
            <w:szCs w:val="24"/>
          </w:rPr>
          <w:delText xml:space="preserve"> "altogether </w:delText>
        </w:r>
      </w:del>
      <w:r w:rsidRPr="001901E6">
        <w:rPr>
          <w:rFonts w:ascii="Times New Roman" w:hAnsi="Times New Roman" w:cs="Times New Roman"/>
          <w:sz w:val="24"/>
          <w:szCs w:val="24"/>
        </w:rPr>
        <w:t>less external</w:t>
      </w:r>
      <w:del w:id="208" w:author="Greta" w:date="2020-09-10T11:02:00Z">
        <w:r w:rsidRPr="001901E6" w:rsidDel="007D2E2E">
          <w:rPr>
            <w:rFonts w:ascii="Times New Roman" w:hAnsi="Times New Roman" w:cs="Times New Roman"/>
            <w:sz w:val="24"/>
            <w:szCs w:val="24"/>
          </w:rPr>
          <w:delText>ly</w:delText>
        </w:r>
      </w:del>
      <w:r w:rsidRPr="001901E6">
        <w:rPr>
          <w:rFonts w:ascii="Times New Roman" w:hAnsi="Times New Roman" w:cs="Times New Roman"/>
          <w:sz w:val="24"/>
          <w:szCs w:val="24"/>
        </w:rPr>
        <w:t xml:space="preserve"> fund</w:t>
      </w:r>
      <w:del w:id="209" w:author="Greta" w:date="2020-09-10T11:02:00Z">
        <w:r w:rsidRPr="001901E6" w:rsidDel="007D2E2E">
          <w:rPr>
            <w:rFonts w:ascii="Times New Roman" w:hAnsi="Times New Roman" w:cs="Times New Roman"/>
            <w:sz w:val="24"/>
            <w:szCs w:val="24"/>
          </w:rPr>
          <w:delText>ed"</w:delText>
        </w:r>
      </w:del>
      <w:ins w:id="210" w:author="Greta" w:date="2020-09-10T11:02:00Z">
        <w:r w:rsidR="007D2E2E">
          <w:rPr>
            <w:rFonts w:ascii="Times New Roman" w:hAnsi="Times New Roman" w:cs="Times New Roman"/>
            <w:sz w:val="24"/>
            <w:szCs w:val="24"/>
          </w:rPr>
          <w:t>ing</w:t>
        </w:r>
      </w:ins>
      <w:ins w:id="211" w:author="Greta" w:date="2020-09-11T16:00:00Z">
        <w:r w:rsidR="00EB7AB9">
          <w:rPr>
            <w:rFonts w:ascii="Times New Roman" w:hAnsi="Times New Roman" w:cs="Times New Roman"/>
            <w:sz w:val="24"/>
            <w:szCs w:val="24"/>
          </w:rPr>
          <w:t xml:space="preserve"> than</w:t>
        </w:r>
      </w:ins>
      <w:ins w:id="212" w:author="Greta" w:date="2020-09-11T16:01:00Z">
        <w:r w:rsidR="00EB7AB9">
          <w:rPr>
            <w:rFonts w:ascii="Times New Roman" w:hAnsi="Times New Roman" w:cs="Times New Roman"/>
            <w:sz w:val="24"/>
            <w:szCs w:val="24"/>
          </w:rPr>
          <w:t xml:space="preserve"> other sectors</w:t>
        </w:r>
      </w:ins>
      <w:r w:rsidRPr="001901E6">
        <w:rPr>
          <w:rFonts w:ascii="Times New Roman" w:hAnsi="Times New Roman" w:cs="Times New Roman"/>
          <w:sz w:val="24"/>
          <w:szCs w:val="24"/>
        </w:rPr>
        <w:t xml:space="preserve">, they </w:t>
      </w:r>
      <w:ins w:id="213" w:author="Greta" w:date="2020-09-10T11:06:00Z">
        <w:r w:rsidR="007D2E2E">
          <w:rPr>
            <w:rFonts w:ascii="Times New Roman" w:hAnsi="Times New Roman" w:cs="Times New Roman"/>
            <w:sz w:val="24"/>
            <w:szCs w:val="24"/>
          </w:rPr>
          <w:t>receive</w:t>
        </w:r>
      </w:ins>
      <w:del w:id="214" w:author="Greta" w:date="2020-09-10T11:06:00Z">
        <w:r w:rsidRPr="001901E6" w:rsidDel="007D2E2E">
          <w:rPr>
            <w:rFonts w:ascii="Times New Roman" w:hAnsi="Times New Roman" w:cs="Times New Roman"/>
            <w:sz w:val="24"/>
            <w:szCs w:val="24"/>
          </w:rPr>
          <w:delText>have</w:delText>
        </w:r>
      </w:del>
      <w:r w:rsidRPr="001901E6">
        <w:rPr>
          <w:rFonts w:ascii="Times New Roman" w:hAnsi="Times New Roman" w:cs="Times New Roman"/>
          <w:sz w:val="24"/>
          <w:szCs w:val="24"/>
        </w:rPr>
        <w:t xml:space="preserve"> a comparatively above-average proportion of third-party funding (unlike major subjects in </w:t>
      </w:r>
      <w:ins w:id="215" w:author="Greta" w:date="2020-09-10T11:06:00Z">
        <w:r w:rsidR="007D2E2E">
          <w:rPr>
            <w:rFonts w:ascii="Times New Roman" w:hAnsi="Times New Roman" w:cs="Times New Roman"/>
            <w:sz w:val="24"/>
            <w:szCs w:val="24"/>
          </w:rPr>
          <w:t xml:space="preserve">Cultural Studies and </w:t>
        </w:r>
      </w:ins>
      <w:r w:rsidRPr="001901E6">
        <w:rPr>
          <w:rFonts w:ascii="Times New Roman" w:hAnsi="Times New Roman" w:cs="Times New Roman"/>
          <w:sz w:val="24"/>
          <w:szCs w:val="24"/>
        </w:rPr>
        <w:t>the Humanities</w:t>
      </w:r>
      <w:del w:id="216" w:author="Greta" w:date="2020-09-10T11:07:00Z">
        <w:r w:rsidRPr="001901E6" w:rsidDel="007D2E2E">
          <w:rPr>
            <w:rFonts w:ascii="Times New Roman" w:hAnsi="Times New Roman" w:cs="Times New Roman"/>
            <w:sz w:val="24"/>
            <w:szCs w:val="24"/>
          </w:rPr>
          <w:delText xml:space="preserve"> and Cultural Studies</w:delText>
        </w:r>
      </w:del>
      <w:r w:rsidRPr="001901E6">
        <w:rPr>
          <w:rFonts w:ascii="Times New Roman" w:hAnsi="Times New Roman" w:cs="Times New Roman"/>
          <w:sz w:val="24"/>
          <w:szCs w:val="24"/>
        </w:rPr>
        <w:t xml:space="preserve">). This is the case </w:t>
      </w:r>
      <w:del w:id="217" w:author="Greta" w:date="2020-09-10T11:22:00Z">
        <w:r w:rsidRPr="001901E6" w:rsidDel="0082172C">
          <w:rPr>
            <w:rFonts w:ascii="Times New Roman" w:hAnsi="Times New Roman" w:cs="Times New Roman"/>
            <w:sz w:val="24"/>
            <w:szCs w:val="24"/>
          </w:rPr>
          <w:delText xml:space="preserve">both </w:delText>
        </w:r>
      </w:del>
      <w:r w:rsidRPr="001901E6">
        <w:rPr>
          <w:rFonts w:ascii="Times New Roman" w:hAnsi="Times New Roman" w:cs="Times New Roman"/>
          <w:sz w:val="24"/>
          <w:szCs w:val="24"/>
        </w:rPr>
        <w:t xml:space="preserve">in terms of </w:t>
      </w:r>
      <w:ins w:id="218" w:author="Greta" w:date="2020-09-10T11:22:00Z">
        <w:r w:rsidR="0082172C">
          <w:rPr>
            <w:rFonts w:ascii="Times New Roman" w:hAnsi="Times New Roman" w:cs="Times New Roman"/>
            <w:sz w:val="24"/>
            <w:szCs w:val="24"/>
          </w:rPr>
          <w:t xml:space="preserve">both </w:t>
        </w:r>
      </w:ins>
      <w:r w:rsidRPr="001901E6">
        <w:rPr>
          <w:rFonts w:ascii="Times New Roman" w:hAnsi="Times New Roman" w:cs="Times New Roman"/>
          <w:sz w:val="24"/>
          <w:szCs w:val="24"/>
        </w:rPr>
        <w:t>the number of applications and the approved funds</w:t>
      </w:r>
      <w:del w:id="219" w:author="Greta" w:date="2020-09-10T11:07:00Z">
        <w:r w:rsidRPr="001901E6" w:rsidDel="007D2E2E">
          <w:rPr>
            <w:rFonts w:ascii="Times New Roman" w:hAnsi="Times New Roman" w:cs="Times New Roman"/>
            <w:sz w:val="24"/>
            <w:szCs w:val="24"/>
          </w:rPr>
          <w:delText>â€“</w:delText>
        </w:r>
      </w:del>
      <w:ins w:id="220" w:author="Greta" w:date="2020-09-10T11:07:00Z">
        <w:r w:rsidR="007D2E2E">
          <w:rPr>
            <w:rFonts w:ascii="Times New Roman" w:hAnsi="Times New Roman" w:cs="Times New Roman"/>
            <w:sz w:val="24"/>
            <w:szCs w:val="24"/>
          </w:rPr>
          <w:t xml:space="preserve">, </w:t>
        </w:r>
      </w:ins>
      <w:r w:rsidRPr="001901E6">
        <w:rPr>
          <w:rFonts w:ascii="Times New Roman" w:hAnsi="Times New Roman" w:cs="Times New Roman"/>
          <w:sz w:val="24"/>
          <w:szCs w:val="24"/>
        </w:rPr>
        <w:t>which</w:t>
      </w:r>
      <w:ins w:id="221" w:author="Greta" w:date="2020-09-10T11:10:00Z">
        <w:r w:rsidR="007D2E2E">
          <w:rPr>
            <w:rFonts w:ascii="Times New Roman" w:hAnsi="Times New Roman" w:cs="Times New Roman"/>
            <w:sz w:val="24"/>
            <w:szCs w:val="24"/>
          </w:rPr>
          <w:t>, if nothing else,</w:t>
        </w:r>
      </w:ins>
      <w:r w:rsidRPr="001901E6">
        <w:rPr>
          <w:rFonts w:ascii="Times New Roman" w:hAnsi="Times New Roman" w:cs="Times New Roman"/>
          <w:sz w:val="24"/>
          <w:szCs w:val="24"/>
        </w:rPr>
        <w:t xml:space="preserve"> can be </w:t>
      </w:r>
      <w:ins w:id="222" w:author="Greta" w:date="2020-09-10T11:11:00Z">
        <w:r w:rsidR="007D2E2E">
          <w:rPr>
            <w:rFonts w:ascii="Times New Roman" w:hAnsi="Times New Roman" w:cs="Times New Roman"/>
            <w:sz w:val="24"/>
            <w:szCs w:val="24"/>
          </w:rPr>
          <w:t>taken</w:t>
        </w:r>
      </w:ins>
      <w:del w:id="223" w:author="Greta" w:date="2020-09-10T11:11:00Z">
        <w:r w:rsidRPr="001901E6" w:rsidDel="007D2E2E">
          <w:rPr>
            <w:rFonts w:ascii="Times New Roman" w:hAnsi="Times New Roman" w:cs="Times New Roman"/>
            <w:sz w:val="24"/>
            <w:szCs w:val="24"/>
          </w:rPr>
          <w:delText>seen</w:delText>
        </w:r>
      </w:del>
      <w:r w:rsidRPr="001901E6">
        <w:rPr>
          <w:rFonts w:ascii="Times New Roman" w:hAnsi="Times New Roman" w:cs="Times New Roman"/>
          <w:sz w:val="24"/>
          <w:szCs w:val="24"/>
        </w:rPr>
        <w:t xml:space="preserve"> </w:t>
      </w:r>
      <w:del w:id="224" w:author="Greta" w:date="2020-09-10T11:10:00Z">
        <w:r w:rsidRPr="001901E6" w:rsidDel="007D2E2E">
          <w:rPr>
            <w:rFonts w:ascii="Times New Roman" w:hAnsi="Times New Roman" w:cs="Times New Roman"/>
            <w:sz w:val="24"/>
            <w:szCs w:val="24"/>
          </w:rPr>
          <w:delText>not least as</w:delText>
        </w:r>
      </w:del>
      <w:ins w:id="225" w:author="Greta" w:date="2020-09-10T11:10:00Z">
        <w:r w:rsidR="007D2E2E">
          <w:rPr>
            <w:rFonts w:ascii="Times New Roman" w:hAnsi="Times New Roman" w:cs="Times New Roman"/>
            <w:sz w:val="24"/>
            <w:szCs w:val="24"/>
          </w:rPr>
          <w:t xml:space="preserve">to </w:t>
        </w:r>
      </w:ins>
      <w:del w:id="226" w:author="Greta" w:date="2020-09-10T11:16:00Z">
        <w:r w:rsidRPr="001901E6" w:rsidDel="00F6128E">
          <w:rPr>
            <w:rFonts w:ascii="Times New Roman" w:hAnsi="Times New Roman" w:cs="Times New Roman"/>
            <w:sz w:val="24"/>
            <w:szCs w:val="24"/>
          </w:rPr>
          <w:delText xml:space="preserve"> an </w:delText>
        </w:r>
      </w:del>
      <w:r w:rsidRPr="001901E6">
        <w:rPr>
          <w:rFonts w:ascii="Times New Roman" w:hAnsi="Times New Roman" w:cs="Times New Roman"/>
          <w:sz w:val="24"/>
          <w:szCs w:val="24"/>
        </w:rPr>
        <w:t>indicat</w:t>
      </w:r>
      <w:ins w:id="227" w:author="Greta" w:date="2020-09-10T11:16:00Z">
        <w:r w:rsidR="00F6128E">
          <w:rPr>
            <w:rFonts w:ascii="Times New Roman" w:hAnsi="Times New Roman" w:cs="Times New Roman"/>
            <w:sz w:val="24"/>
            <w:szCs w:val="24"/>
          </w:rPr>
          <w:t>e</w:t>
        </w:r>
      </w:ins>
      <w:del w:id="228" w:author="Greta" w:date="2020-09-10T11:16:00Z">
        <w:r w:rsidRPr="001901E6" w:rsidDel="00F6128E">
          <w:rPr>
            <w:rFonts w:ascii="Times New Roman" w:hAnsi="Times New Roman" w:cs="Times New Roman"/>
            <w:sz w:val="24"/>
            <w:szCs w:val="24"/>
          </w:rPr>
          <w:delText>or of a</w:delText>
        </w:r>
      </w:del>
      <w:r w:rsidRPr="001901E6">
        <w:rPr>
          <w:rFonts w:ascii="Times New Roman" w:hAnsi="Times New Roman" w:cs="Times New Roman"/>
          <w:sz w:val="24"/>
          <w:szCs w:val="24"/>
        </w:rPr>
        <w:t xml:space="preserve"> </w:t>
      </w:r>
      <w:ins w:id="229" w:author="Greta" w:date="2020-09-10T11:16:00Z">
        <w:r w:rsidR="00F6128E">
          <w:rPr>
            <w:rFonts w:ascii="Times New Roman" w:hAnsi="Times New Roman" w:cs="Times New Roman"/>
            <w:sz w:val="24"/>
            <w:szCs w:val="24"/>
          </w:rPr>
          <w:t xml:space="preserve">that the small disciplines are </w:t>
        </w:r>
      </w:ins>
      <w:del w:id="230" w:author="Greta" w:date="2020-09-10T11:16:00Z">
        <w:r w:rsidRPr="001901E6" w:rsidDel="00F6128E">
          <w:rPr>
            <w:rFonts w:ascii="Times New Roman" w:hAnsi="Times New Roman" w:cs="Times New Roman"/>
            <w:sz w:val="24"/>
            <w:szCs w:val="24"/>
          </w:rPr>
          <w:delText>correspondingly</w:delText>
        </w:r>
      </w:del>
      <w:del w:id="231" w:author="Greta" w:date="2020-09-10T11:22:00Z">
        <w:r w:rsidRPr="001901E6" w:rsidDel="0082172C">
          <w:rPr>
            <w:rFonts w:ascii="Times New Roman" w:hAnsi="Times New Roman" w:cs="Times New Roman"/>
            <w:sz w:val="24"/>
            <w:szCs w:val="24"/>
          </w:rPr>
          <w:delText xml:space="preserve"> </w:delText>
        </w:r>
      </w:del>
      <w:ins w:id="232" w:author="Greta" w:date="2020-09-10T11:16:00Z">
        <w:r w:rsidR="00F6128E">
          <w:rPr>
            <w:rFonts w:ascii="Times New Roman" w:hAnsi="Times New Roman" w:cs="Times New Roman"/>
            <w:sz w:val="24"/>
            <w:szCs w:val="24"/>
          </w:rPr>
          <w:t xml:space="preserve">relatively </w:t>
        </w:r>
      </w:ins>
      <w:ins w:id="233" w:author="Greta" w:date="2020-09-10T11:20:00Z">
        <w:r w:rsidR="00F6128E">
          <w:rPr>
            <w:rFonts w:ascii="Times New Roman" w:hAnsi="Times New Roman" w:cs="Times New Roman"/>
            <w:sz w:val="24"/>
            <w:szCs w:val="24"/>
          </w:rPr>
          <w:t>popular</w:t>
        </w:r>
      </w:ins>
      <w:del w:id="234" w:author="Greta" w:date="2020-09-10T11:21:00Z">
        <w:r w:rsidRPr="001901E6" w:rsidDel="00F6128E">
          <w:rPr>
            <w:rFonts w:ascii="Times New Roman" w:hAnsi="Times New Roman" w:cs="Times New Roman"/>
            <w:sz w:val="24"/>
            <w:szCs w:val="24"/>
          </w:rPr>
          <w:delText xml:space="preserve">high </w:delText>
        </w:r>
        <w:commentRangeStart w:id="235"/>
        <w:r w:rsidRPr="001901E6" w:rsidDel="00F6128E">
          <w:rPr>
            <w:rFonts w:ascii="Times New Roman" w:hAnsi="Times New Roman" w:cs="Times New Roman"/>
            <w:sz w:val="24"/>
            <w:szCs w:val="24"/>
          </w:rPr>
          <w:delText>demand</w:delText>
        </w:r>
      </w:del>
      <w:commentRangeEnd w:id="235"/>
      <w:r w:rsidR="00F6128E">
        <w:rPr>
          <w:rStyle w:val="Kommentarzeichen"/>
          <w:rFonts w:asciiTheme="minorHAnsi" w:hAnsiTheme="minorHAnsi"/>
        </w:rPr>
        <w:commentReference w:id="235"/>
      </w:r>
      <w:r w:rsidRPr="001901E6">
        <w:rPr>
          <w:rFonts w:ascii="Times New Roman" w:hAnsi="Times New Roman" w:cs="Times New Roman"/>
          <w:sz w:val="24"/>
          <w:szCs w:val="24"/>
        </w:rPr>
        <w:t>.</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[^3]: Hoffmann, Stefanie; Haas, Katharina; </w:t>
      </w:r>
      <w:proofErr w:type="spellStart"/>
      <w:r w:rsidRPr="001901E6">
        <w:rPr>
          <w:rFonts w:ascii="Times New Roman" w:hAnsi="Times New Roman" w:cs="Times New Roman"/>
          <w:sz w:val="24"/>
          <w:szCs w:val="24"/>
        </w:rPr>
        <w:t>Bahlmann</w:t>
      </w:r>
      <w:proofErr w:type="spellEnd"/>
      <w:r w:rsidRPr="001901E6">
        <w:rPr>
          <w:rFonts w:ascii="Times New Roman" w:hAnsi="Times New Roman" w:cs="Times New Roman"/>
          <w:sz w:val="24"/>
          <w:szCs w:val="24"/>
        </w:rPr>
        <w:t>, Katharina; Schmidt, Uwe</w:t>
      </w:r>
      <w:ins w:id="236" w:author="Greta" w:date="2020-09-10T11:23:00Z">
        <w:r w:rsidR="0082172C">
          <w:rPr>
            <w:rFonts w:ascii="Times New Roman" w:hAnsi="Times New Roman" w:cs="Times New Roman"/>
            <w:sz w:val="24"/>
            <w:szCs w:val="24"/>
          </w:rPr>
          <w:t>,</w:t>
        </w:r>
      </w:ins>
      <w:del w:id="237" w:author="Greta" w:date="2020-09-10T11:23:00Z">
        <w:r w:rsidRPr="001901E6" w:rsidDel="0082172C">
          <w:rPr>
            <w:rFonts w:ascii="Times New Roman" w:hAnsi="Times New Roman" w:cs="Times New Roman"/>
            <w:sz w:val="24"/>
            <w:szCs w:val="24"/>
          </w:rPr>
          <w:delText>:</w:delText>
        </w:r>
      </w:del>
      <w:r w:rsidRPr="001901E6">
        <w:rPr>
          <w:rFonts w:ascii="Times New Roman" w:hAnsi="Times New Roman" w:cs="Times New Roman"/>
          <w:sz w:val="24"/>
          <w:szCs w:val="24"/>
        </w:rPr>
        <w:t xml:space="preserve"> 2019: Report on the stat</w:t>
      </w:r>
      <w:ins w:id="238" w:author="Greta" w:date="2020-09-10T11:26:00Z">
        <w:r w:rsidR="0082172C">
          <w:rPr>
            <w:rFonts w:ascii="Times New Roman" w:hAnsi="Times New Roman" w:cs="Times New Roman"/>
            <w:sz w:val="24"/>
            <w:szCs w:val="24"/>
          </w:rPr>
          <w:t>e</w:t>
        </w:r>
      </w:ins>
      <w:del w:id="239" w:author="Greta" w:date="2020-09-10T11:26:00Z">
        <w:r w:rsidRPr="001901E6" w:rsidDel="0082172C">
          <w:rPr>
            <w:rFonts w:ascii="Times New Roman" w:hAnsi="Times New Roman" w:cs="Times New Roman"/>
            <w:sz w:val="24"/>
            <w:szCs w:val="24"/>
          </w:rPr>
          <w:delText>us</w:delText>
        </w:r>
      </w:del>
      <w:r w:rsidRPr="001901E6">
        <w:rPr>
          <w:rFonts w:ascii="Times New Roman" w:hAnsi="Times New Roman" w:cs="Times New Roman"/>
          <w:sz w:val="24"/>
          <w:szCs w:val="24"/>
        </w:rPr>
        <w:t xml:space="preserve"> of mapping </w:t>
      </w:r>
      <w:ins w:id="240" w:author="Greta" w:date="2020-09-10T11:24:00Z">
        <w:r w:rsidR="0082172C">
          <w:rPr>
            <w:rFonts w:ascii="Times New Roman" w:hAnsi="Times New Roman" w:cs="Times New Roman"/>
            <w:sz w:val="24"/>
            <w:szCs w:val="24"/>
          </w:rPr>
          <w:t xml:space="preserve">the </w:t>
        </w:r>
      </w:ins>
      <w:r w:rsidRPr="001901E6">
        <w:rPr>
          <w:rFonts w:ascii="Times New Roman" w:hAnsi="Times New Roman" w:cs="Times New Roman"/>
          <w:sz w:val="24"/>
          <w:szCs w:val="24"/>
        </w:rPr>
        <w:t xml:space="preserve">small disciplines </w:t>
      </w:r>
      <w:ins w:id="241" w:author="Greta" w:date="2020-09-10T11:26:00Z">
        <w:r w:rsidR="0082172C">
          <w:rPr>
            <w:rFonts w:ascii="Times New Roman" w:hAnsi="Times New Roman" w:cs="Times New Roman"/>
            <w:sz w:val="24"/>
            <w:szCs w:val="24"/>
          </w:rPr>
          <w:t>as part of</w:t>
        </w:r>
      </w:ins>
      <w:del w:id="242" w:author="Greta" w:date="2020-09-10T11:26:00Z">
        <w:r w:rsidRPr="001901E6" w:rsidDel="0082172C">
          <w:rPr>
            <w:rFonts w:ascii="Times New Roman" w:hAnsi="Times New Roman" w:cs="Times New Roman"/>
            <w:sz w:val="24"/>
            <w:szCs w:val="24"/>
          </w:rPr>
          <w:delText>in</w:delText>
        </w:r>
      </w:del>
      <w:r w:rsidRPr="001901E6">
        <w:rPr>
          <w:rFonts w:ascii="Times New Roman" w:hAnsi="Times New Roman" w:cs="Times New Roman"/>
          <w:sz w:val="24"/>
          <w:szCs w:val="24"/>
        </w:rPr>
        <w:t xml:space="preserve"> the project</w:t>
      </w:r>
      <w:ins w:id="243" w:author="Greta" w:date="2020-09-10T11:24:00Z">
        <w:r w:rsidR="0082172C">
          <w:rPr>
            <w:rFonts w:ascii="Times New Roman" w:hAnsi="Times New Roman" w:cs="Times New Roman"/>
            <w:sz w:val="24"/>
            <w:szCs w:val="24"/>
          </w:rPr>
          <w:t>,</w:t>
        </w:r>
      </w:ins>
      <w:r w:rsidRPr="001901E6">
        <w:rPr>
          <w:rFonts w:ascii="Times New Roman" w:hAnsi="Times New Roman" w:cs="Times New Roman"/>
          <w:sz w:val="24"/>
          <w:szCs w:val="24"/>
        </w:rPr>
        <w:t xml:space="preserve"> </w:t>
      </w:r>
      <w:ins w:id="244" w:author="Greta" w:date="2020-09-10T11:23:00Z">
        <w:r w:rsidR="0082172C">
          <w:rPr>
            <w:rFonts w:ascii="Times New Roman" w:hAnsi="Times New Roman" w:cs="Times New Roman"/>
            <w:sz w:val="24"/>
            <w:szCs w:val="24"/>
          </w:rPr>
          <w:t>‘</w:t>
        </w:r>
      </w:ins>
      <w:ins w:id="245" w:author="Greta" w:date="2020-09-11T16:04:00Z">
        <w:r w:rsidR="00EB7AB9">
          <w:rPr>
            <w:rFonts w:ascii="Times New Roman" w:hAnsi="Times New Roman" w:cs="Times New Roman"/>
            <w:sz w:val="24"/>
            <w:szCs w:val="24"/>
          </w:rPr>
          <w:t xml:space="preserve">The </w:t>
        </w:r>
        <w:r w:rsidR="00EB7AB9" w:rsidRPr="00EB7AB9">
          <w:rPr>
            <w:rFonts w:ascii="Times New Roman" w:hAnsi="Times New Roman" w:cs="Times New Roman"/>
            <w:sz w:val="24"/>
            <w:szCs w:val="24"/>
          </w:rPr>
          <w:t>e</w:t>
        </w:r>
      </w:ins>
      <w:del w:id="246" w:author="Greta" w:date="2020-09-10T11:23:00Z">
        <w:r w:rsidRPr="00EB7AB9" w:rsidDel="0082172C">
          <w:rPr>
            <w:rFonts w:ascii="Times New Roman" w:hAnsi="Times New Roman" w:cs="Times New Roman"/>
            <w:sz w:val="24"/>
            <w:szCs w:val="24"/>
          </w:rPr>
          <w:delText>"</w:delText>
        </w:r>
      </w:del>
      <w:del w:id="247" w:author="Greta" w:date="2020-09-11T16:04:00Z">
        <w:r w:rsidRPr="00EB7AB9" w:rsidDel="00EB7AB9">
          <w:rPr>
            <w:rFonts w:ascii="Times New Roman" w:hAnsi="Times New Roman" w:cs="Times New Roman"/>
            <w:sz w:val="24"/>
            <w:szCs w:val="24"/>
          </w:rPr>
          <w:delText>E</w:delText>
        </w:r>
      </w:del>
      <w:r w:rsidRPr="00EB7AB9">
        <w:rPr>
          <w:rFonts w:ascii="Times New Roman" w:hAnsi="Times New Roman" w:cs="Times New Roman"/>
          <w:sz w:val="24"/>
          <w:szCs w:val="24"/>
        </w:rPr>
        <w:t>xchange of</w:t>
      </w:r>
      <w:r w:rsidRPr="001901E6">
        <w:rPr>
          <w:rFonts w:ascii="Times New Roman" w:hAnsi="Times New Roman" w:cs="Times New Roman"/>
          <w:sz w:val="24"/>
          <w:szCs w:val="24"/>
        </w:rPr>
        <w:t xml:space="preserve"> experience</w:t>
      </w:r>
      <w:ins w:id="248" w:author="Greta" w:date="2020-09-11T16:04:00Z">
        <w:r w:rsidR="00EB7AB9">
          <w:rPr>
            <w:rFonts w:ascii="Times New Roman" w:hAnsi="Times New Roman" w:cs="Times New Roman"/>
            <w:sz w:val="24"/>
            <w:szCs w:val="24"/>
          </w:rPr>
          <w:t>s</w:t>
        </w:r>
      </w:ins>
      <w:r w:rsidRPr="001901E6">
        <w:rPr>
          <w:rFonts w:ascii="Times New Roman" w:hAnsi="Times New Roman" w:cs="Times New Roman"/>
          <w:sz w:val="24"/>
          <w:szCs w:val="24"/>
        </w:rPr>
        <w:t xml:space="preserve">, networking and </w:t>
      </w:r>
      <w:ins w:id="249" w:author="Greta" w:date="2020-09-10T11:29:00Z">
        <w:r w:rsidR="0082172C">
          <w:rPr>
            <w:rFonts w:ascii="Times New Roman" w:hAnsi="Times New Roman" w:cs="Times New Roman"/>
            <w:sz w:val="24"/>
            <w:szCs w:val="24"/>
          </w:rPr>
          <w:t xml:space="preserve">encouraging </w:t>
        </w:r>
      </w:ins>
      <w:ins w:id="250" w:author="Greta" w:date="2020-09-10T11:26:00Z">
        <w:r w:rsidR="0082172C">
          <w:rPr>
            <w:rFonts w:ascii="Times New Roman" w:hAnsi="Times New Roman" w:cs="Times New Roman"/>
            <w:sz w:val="24"/>
            <w:szCs w:val="24"/>
          </w:rPr>
          <w:t>the</w:t>
        </w:r>
      </w:ins>
      <w:del w:id="251" w:author="Greta" w:date="2020-09-10T11:29:00Z">
        <w:r w:rsidRPr="001901E6" w:rsidDel="0082172C">
          <w:rPr>
            <w:rFonts w:ascii="Times New Roman" w:hAnsi="Times New Roman" w:cs="Times New Roman"/>
            <w:sz w:val="24"/>
            <w:szCs w:val="24"/>
          </w:rPr>
          <w:delText>promotion of</w:delText>
        </w:r>
      </w:del>
      <w:r w:rsidRPr="001901E6">
        <w:rPr>
          <w:rFonts w:ascii="Times New Roman" w:hAnsi="Times New Roman" w:cs="Times New Roman"/>
          <w:sz w:val="24"/>
          <w:szCs w:val="24"/>
        </w:rPr>
        <w:t xml:space="preserve"> visibility of </w:t>
      </w:r>
      <w:ins w:id="252" w:author="Greta" w:date="2020-09-10T11:24:00Z">
        <w:r w:rsidR="0082172C">
          <w:rPr>
            <w:rFonts w:ascii="Times New Roman" w:hAnsi="Times New Roman" w:cs="Times New Roman"/>
            <w:sz w:val="24"/>
            <w:szCs w:val="24"/>
          </w:rPr>
          <w:t xml:space="preserve">the </w:t>
        </w:r>
      </w:ins>
      <w:r w:rsidRPr="001901E6">
        <w:rPr>
          <w:rFonts w:ascii="Times New Roman" w:hAnsi="Times New Roman" w:cs="Times New Roman"/>
          <w:sz w:val="24"/>
          <w:szCs w:val="24"/>
        </w:rPr>
        <w:t>small disciplines</w:t>
      </w:r>
      <w:ins w:id="253" w:author="Greta" w:date="2020-09-10T11:23:00Z">
        <w:r w:rsidR="0082172C">
          <w:rPr>
            <w:rFonts w:ascii="Times New Roman" w:hAnsi="Times New Roman" w:cs="Times New Roman"/>
            <w:sz w:val="24"/>
            <w:szCs w:val="24"/>
          </w:rPr>
          <w:t>’</w:t>
        </w:r>
      </w:ins>
      <w:del w:id="254" w:author="Greta" w:date="2020-09-10T11:23:00Z">
        <w:r w:rsidRPr="001901E6" w:rsidDel="0082172C">
          <w:rPr>
            <w:rFonts w:ascii="Times New Roman" w:hAnsi="Times New Roman" w:cs="Times New Roman"/>
            <w:sz w:val="24"/>
            <w:szCs w:val="24"/>
          </w:rPr>
          <w:delText>"</w:delText>
        </w:r>
      </w:del>
      <w:r w:rsidRPr="001901E6">
        <w:rPr>
          <w:rFonts w:ascii="Times New Roman" w:hAnsi="Times New Roman" w:cs="Times New Roman"/>
          <w:sz w:val="24"/>
          <w:szCs w:val="24"/>
        </w:rPr>
        <w:t>, esp. pp. 18</w:t>
      </w:r>
      <w:ins w:id="255" w:author="Greta" w:date="2020-09-10T11:23:00Z">
        <w:r w:rsidR="0082172C">
          <w:rPr>
            <w:rFonts w:ascii="Times New Roman" w:hAnsi="Times New Roman" w:cs="Times New Roman"/>
            <w:sz w:val="24"/>
            <w:szCs w:val="24"/>
          </w:rPr>
          <w:t>–</w:t>
        </w:r>
      </w:ins>
      <w:del w:id="256" w:author="Greta" w:date="2020-09-10T11:23:00Z">
        <w:r w:rsidRPr="001901E6" w:rsidDel="0082172C">
          <w:rPr>
            <w:rFonts w:ascii="Times New Roman" w:hAnsi="Times New Roman" w:cs="Times New Roman"/>
            <w:sz w:val="24"/>
            <w:szCs w:val="24"/>
          </w:rPr>
          <w:delText>-</w:delText>
        </w:r>
      </w:del>
      <w:r w:rsidRPr="001901E6">
        <w:rPr>
          <w:rFonts w:ascii="Times New Roman" w:hAnsi="Times New Roman" w:cs="Times New Roman"/>
          <w:sz w:val="24"/>
          <w:szCs w:val="24"/>
        </w:rPr>
        <w:t>23.</w:t>
      </w:r>
      <w:del w:id="257" w:author="Greta" w:date="2020-09-10T11:23:00Z">
        <w:r w:rsidRPr="001901E6" w:rsidDel="0082172C">
          <w:rPr>
            <w:rFonts w:ascii="Times New Roman" w:hAnsi="Times New Roman" w:cs="Times New Roman"/>
            <w:sz w:val="24"/>
            <w:szCs w:val="24"/>
          </w:rPr>
          <w:delText>.</w:delText>
        </w:r>
      </w:del>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del w:id="258" w:author="Greta" w:date="2020-09-10T11:51:00Z">
        <w:r w:rsidRPr="001901E6" w:rsidDel="008146E7">
          <w:rPr>
            <w:rFonts w:ascii="Times New Roman" w:hAnsi="Times New Roman" w:cs="Times New Roman"/>
            <w:sz w:val="24"/>
            <w:szCs w:val="24"/>
          </w:rPr>
          <w:delText xml:space="preserve"> </w:delText>
        </w:r>
      </w:del>
      <w:r w:rsidRPr="001901E6">
        <w:rPr>
          <w:rFonts w:ascii="Times New Roman" w:hAnsi="Times New Roman" w:cs="Times New Roman"/>
          <w:sz w:val="24"/>
          <w:szCs w:val="24"/>
        </w:rPr>
        <w:t>At present, there is no standardi</w:t>
      </w:r>
      <w:ins w:id="259" w:author="Greta" w:date="2020-09-11T16:04:00Z">
        <w:r w:rsidR="00EB7AB9">
          <w:rPr>
            <w:rFonts w:ascii="Times New Roman" w:hAnsi="Times New Roman" w:cs="Times New Roman"/>
            <w:sz w:val="24"/>
            <w:szCs w:val="24"/>
          </w:rPr>
          <w:t>s</w:t>
        </w:r>
      </w:ins>
      <w:del w:id="260" w:author="Greta" w:date="2020-09-11T16:04:00Z">
        <w:r w:rsidRPr="001901E6" w:rsidDel="00EB7AB9">
          <w:rPr>
            <w:rFonts w:ascii="Times New Roman" w:hAnsi="Times New Roman" w:cs="Times New Roman"/>
            <w:sz w:val="24"/>
            <w:szCs w:val="24"/>
          </w:rPr>
          <w:delText>z</w:delText>
        </w:r>
      </w:del>
      <w:proofErr w:type="gramStart"/>
      <w:r w:rsidRPr="001901E6">
        <w:rPr>
          <w:rFonts w:ascii="Times New Roman" w:hAnsi="Times New Roman" w:cs="Times New Roman"/>
          <w:sz w:val="24"/>
          <w:szCs w:val="24"/>
        </w:rPr>
        <w:t>ed</w:t>
      </w:r>
      <w:proofErr w:type="gramEnd"/>
      <w:r w:rsidRPr="001901E6">
        <w:rPr>
          <w:rFonts w:ascii="Times New Roman" w:hAnsi="Times New Roman" w:cs="Times New Roman"/>
          <w:sz w:val="24"/>
          <w:szCs w:val="24"/>
        </w:rPr>
        <w:t xml:space="preserve"> higher education policy framework for the promotion of small </w:t>
      </w:r>
      <w:ins w:id="261" w:author="Greta" w:date="2020-09-10T11:52:00Z">
        <w:r w:rsidR="008146E7">
          <w:rPr>
            <w:rFonts w:ascii="Times New Roman" w:hAnsi="Times New Roman" w:cs="Times New Roman"/>
            <w:sz w:val="24"/>
            <w:szCs w:val="24"/>
          </w:rPr>
          <w:t>disciplines</w:t>
        </w:r>
      </w:ins>
      <w:del w:id="262" w:author="Greta" w:date="2020-09-10T11:52:00Z">
        <w:r w:rsidRPr="001901E6" w:rsidDel="008146E7">
          <w:rPr>
            <w:rFonts w:ascii="Times New Roman" w:hAnsi="Times New Roman" w:cs="Times New Roman"/>
            <w:sz w:val="24"/>
            <w:szCs w:val="24"/>
          </w:rPr>
          <w:delText>subjects</w:delText>
        </w:r>
      </w:del>
      <w:r w:rsidRPr="001901E6">
        <w:rPr>
          <w:rFonts w:ascii="Times New Roman" w:hAnsi="Times New Roman" w:cs="Times New Roman"/>
          <w:sz w:val="24"/>
          <w:szCs w:val="24"/>
        </w:rPr>
        <w:t xml:space="preserve"> in Germany: </w:t>
      </w:r>
      <w:ins w:id="263" w:author="Greta" w:date="2020-09-10T11:54:00Z">
        <w:r w:rsidR="008146E7">
          <w:rPr>
            <w:rFonts w:ascii="Times New Roman" w:hAnsi="Times New Roman" w:cs="Times New Roman"/>
            <w:sz w:val="24"/>
            <w:szCs w:val="24"/>
          </w:rPr>
          <w:t>s</w:t>
        </w:r>
      </w:ins>
      <w:del w:id="264" w:author="Greta" w:date="2020-09-10T11:53:00Z">
        <w:r w:rsidRPr="001901E6" w:rsidDel="008146E7">
          <w:rPr>
            <w:rFonts w:ascii="Times New Roman" w:hAnsi="Times New Roman" w:cs="Times New Roman"/>
            <w:sz w:val="24"/>
            <w:szCs w:val="24"/>
          </w:rPr>
          <w:delText>In s</w:delText>
        </w:r>
      </w:del>
      <w:r w:rsidRPr="001901E6">
        <w:rPr>
          <w:rFonts w:ascii="Times New Roman" w:hAnsi="Times New Roman" w:cs="Times New Roman"/>
          <w:sz w:val="24"/>
          <w:szCs w:val="24"/>
        </w:rPr>
        <w:t>ome states</w:t>
      </w:r>
      <w:del w:id="265" w:author="Greta" w:date="2020-09-10T11:53:00Z">
        <w:r w:rsidRPr="001901E6" w:rsidDel="008146E7">
          <w:rPr>
            <w:rFonts w:ascii="Times New Roman" w:hAnsi="Times New Roman" w:cs="Times New Roman"/>
            <w:sz w:val="24"/>
            <w:szCs w:val="24"/>
          </w:rPr>
          <w:delText xml:space="preserve">, </w:delText>
        </w:r>
      </w:del>
      <w:ins w:id="266" w:author="Greta" w:date="2020-09-10T11:53:00Z">
        <w:r w:rsidR="008146E7">
          <w:rPr>
            <w:rFonts w:ascii="Times New Roman" w:hAnsi="Times New Roman" w:cs="Times New Roman"/>
            <w:sz w:val="24"/>
            <w:szCs w:val="24"/>
          </w:rPr>
          <w:t xml:space="preserve"> have initiated</w:t>
        </w:r>
        <w:r w:rsidR="008146E7" w:rsidRPr="001901E6">
          <w:rPr>
            <w:rFonts w:ascii="Times New Roman" w:hAnsi="Times New Roman" w:cs="Times New Roman"/>
            <w:sz w:val="24"/>
            <w:szCs w:val="24"/>
          </w:rPr>
          <w:t xml:space="preserve"> </w:t>
        </w:r>
      </w:ins>
      <w:r w:rsidRPr="001901E6">
        <w:rPr>
          <w:rFonts w:ascii="Times New Roman" w:hAnsi="Times New Roman" w:cs="Times New Roman"/>
          <w:sz w:val="24"/>
          <w:szCs w:val="24"/>
        </w:rPr>
        <w:t>special program</w:t>
      </w:r>
      <w:ins w:id="267" w:author="Greta" w:date="2020-09-10T11:52:00Z">
        <w:r w:rsidR="008146E7">
          <w:rPr>
            <w:rFonts w:ascii="Times New Roman" w:hAnsi="Times New Roman" w:cs="Times New Roman"/>
            <w:sz w:val="24"/>
            <w:szCs w:val="24"/>
          </w:rPr>
          <w:t>me</w:t>
        </w:r>
      </w:ins>
      <w:r w:rsidRPr="001901E6">
        <w:rPr>
          <w:rFonts w:ascii="Times New Roman" w:hAnsi="Times New Roman" w:cs="Times New Roman"/>
          <w:sz w:val="24"/>
          <w:szCs w:val="24"/>
        </w:rPr>
        <w:t>s</w:t>
      </w:r>
      <w:del w:id="268" w:author="Greta" w:date="2020-09-10T11:54:00Z">
        <w:r w:rsidRPr="001901E6" w:rsidDel="008146E7">
          <w:rPr>
            <w:rFonts w:ascii="Times New Roman" w:hAnsi="Times New Roman" w:cs="Times New Roman"/>
            <w:sz w:val="24"/>
            <w:szCs w:val="24"/>
          </w:rPr>
          <w:delText xml:space="preserve"> have been initiated</w:delText>
        </w:r>
      </w:del>
      <w:r w:rsidRPr="001901E6">
        <w:rPr>
          <w:rFonts w:ascii="Times New Roman" w:hAnsi="Times New Roman" w:cs="Times New Roman"/>
          <w:sz w:val="24"/>
          <w:szCs w:val="24"/>
        </w:rPr>
        <w:t xml:space="preserve">, </w:t>
      </w:r>
      <w:ins w:id="269" w:author="Greta" w:date="2020-09-10T11:53:00Z">
        <w:r w:rsidR="008146E7">
          <w:rPr>
            <w:rFonts w:ascii="Times New Roman" w:hAnsi="Times New Roman" w:cs="Times New Roman"/>
            <w:sz w:val="24"/>
            <w:szCs w:val="24"/>
          </w:rPr>
          <w:t>while</w:t>
        </w:r>
      </w:ins>
      <w:del w:id="270" w:author="Greta" w:date="2020-09-10T11:53:00Z">
        <w:r w:rsidRPr="001901E6" w:rsidDel="008146E7">
          <w:rPr>
            <w:rFonts w:ascii="Times New Roman" w:hAnsi="Times New Roman" w:cs="Times New Roman"/>
            <w:sz w:val="24"/>
            <w:szCs w:val="24"/>
          </w:rPr>
          <w:delText>in</w:delText>
        </w:r>
      </w:del>
      <w:r w:rsidRPr="001901E6">
        <w:rPr>
          <w:rFonts w:ascii="Times New Roman" w:hAnsi="Times New Roman" w:cs="Times New Roman"/>
          <w:sz w:val="24"/>
          <w:szCs w:val="24"/>
        </w:rPr>
        <w:t xml:space="preserve"> others </w:t>
      </w:r>
      <w:del w:id="271" w:author="Greta" w:date="2020-09-10T11:54:00Z">
        <w:r w:rsidRPr="001901E6" w:rsidDel="008146E7">
          <w:rPr>
            <w:rFonts w:ascii="Times New Roman" w:hAnsi="Times New Roman" w:cs="Times New Roman"/>
            <w:sz w:val="24"/>
            <w:szCs w:val="24"/>
          </w:rPr>
          <w:delText>there are</w:delText>
        </w:r>
      </w:del>
      <w:ins w:id="272" w:author="Greta" w:date="2020-09-10T11:54:00Z">
        <w:r w:rsidR="008146E7">
          <w:rPr>
            <w:rFonts w:ascii="Times New Roman" w:hAnsi="Times New Roman" w:cs="Times New Roman"/>
            <w:sz w:val="24"/>
            <w:szCs w:val="24"/>
          </w:rPr>
          <w:t>have no</w:t>
        </w:r>
      </w:ins>
      <w:del w:id="273" w:author="Greta" w:date="2020-09-10T11:54:00Z">
        <w:r w:rsidRPr="001901E6" w:rsidDel="008146E7">
          <w:rPr>
            <w:rFonts w:ascii="Times New Roman" w:hAnsi="Times New Roman" w:cs="Times New Roman"/>
            <w:sz w:val="24"/>
            <w:szCs w:val="24"/>
          </w:rPr>
          <w:delText xml:space="preserve"> no</w:delText>
        </w:r>
      </w:del>
      <w:r w:rsidRPr="001901E6">
        <w:rPr>
          <w:rFonts w:ascii="Times New Roman" w:hAnsi="Times New Roman" w:cs="Times New Roman"/>
          <w:sz w:val="24"/>
          <w:szCs w:val="24"/>
        </w:rPr>
        <w:t xml:space="preserve"> measures at all</w:t>
      </w:r>
      <w:ins w:id="274" w:author="Greta" w:date="2020-09-11T16:05:00Z">
        <w:r w:rsidR="00EB7AB9">
          <w:rPr>
            <w:rFonts w:ascii="Times New Roman" w:hAnsi="Times New Roman" w:cs="Times New Roman"/>
            <w:sz w:val="24"/>
            <w:szCs w:val="24"/>
          </w:rPr>
          <w:t>.</w:t>
        </w:r>
      </w:ins>
      <w:del w:id="275" w:author="Greta" w:date="2020-09-11T16:05:00Z">
        <w:r w:rsidRPr="001901E6" w:rsidDel="00EB7AB9">
          <w:rPr>
            <w:rFonts w:ascii="Times New Roman" w:hAnsi="Times New Roman" w:cs="Times New Roman"/>
            <w:sz w:val="24"/>
            <w:szCs w:val="24"/>
          </w:rPr>
          <w:delText>;</w:delText>
        </w:r>
      </w:del>
      <w:r w:rsidRPr="001901E6">
        <w:rPr>
          <w:rFonts w:ascii="Times New Roman" w:hAnsi="Times New Roman" w:cs="Times New Roman"/>
          <w:sz w:val="24"/>
          <w:szCs w:val="24"/>
        </w:rPr>
        <w:t xml:space="preserve"> </w:t>
      </w:r>
      <w:ins w:id="276" w:author="Greta" w:date="2020-09-11T16:05:00Z">
        <w:r w:rsidR="00EB7AB9">
          <w:rPr>
            <w:rFonts w:ascii="Times New Roman" w:hAnsi="Times New Roman" w:cs="Times New Roman"/>
            <w:sz w:val="24"/>
            <w:szCs w:val="24"/>
          </w:rPr>
          <w:t>T</w:t>
        </w:r>
      </w:ins>
      <w:del w:id="277" w:author="Greta" w:date="2020-09-10T12:00:00Z">
        <w:r w:rsidRPr="001901E6" w:rsidDel="000E37ED">
          <w:rPr>
            <w:rFonts w:ascii="Times New Roman" w:hAnsi="Times New Roman" w:cs="Times New Roman"/>
            <w:sz w:val="24"/>
            <w:szCs w:val="24"/>
          </w:rPr>
          <w:delText xml:space="preserve">these are supplemented by funding offers from </w:delText>
        </w:r>
      </w:del>
      <w:del w:id="278" w:author="Greta" w:date="2020-09-11T16:05:00Z">
        <w:r w:rsidRPr="001901E6" w:rsidDel="00EB7AB9">
          <w:rPr>
            <w:rFonts w:ascii="Times New Roman" w:hAnsi="Times New Roman" w:cs="Times New Roman"/>
            <w:sz w:val="24"/>
            <w:szCs w:val="24"/>
          </w:rPr>
          <w:delText>t</w:delText>
        </w:r>
      </w:del>
      <w:r w:rsidRPr="001901E6">
        <w:rPr>
          <w:rFonts w:ascii="Times New Roman" w:hAnsi="Times New Roman" w:cs="Times New Roman"/>
          <w:sz w:val="24"/>
          <w:szCs w:val="24"/>
        </w:rPr>
        <w:t>he respective professional associations or foundations</w:t>
      </w:r>
      <w:ins w:id="279" w:author="Greta" w:date="2020-09-10T11:56:00Z">
        <w:r w:rsidR="008146E7">
          <w:rPr>
            <w:rFonts w:ascii="Times New Roman" w:hAnsi="Times New Roman" w:cs="Times New Roman"/>
            <w:sz w:val="24"/>
            <w:szCs w:val="24"/>
          </w:rPr>
          <w:t xml:space="preserve"> have </w:t>
        </w:r>
      </w:ins>
      <w:ins w:id="280" w:author="Greta" w:date="2020-09-10T12:00:00Z">
        <w:r w:rsidR="000E37ED">
          <w:rPr>
            <w:rFonts w:ascii="Times New Roman" w:hAnsi="Times New Roman" w:cs="Times New Roman"/>
            <w:sz w:val="24"/>
            <w:szCs w:val="24"/>
          </w:rPr>
          <w:t>provided additional funding to</w:t>
        </w:r>
      </w:ins>
      <w:ins w:id="281" w:author="Greta" w:date="2020-09-10T11:59:00Z">
        <w:r w:rsidR="000E37ED">
          <w:rPr>
            <w:rFonts w:ascii="Times New Roman" w:hAnsi="Times New Roman" w:cs="Times New Roman"/>
            <w:sz w:val="24"/>
            <w:szCs w:val="24"/>
          </w:rPr>
          <w:t xml:space="preserve"> the small disciplines</w:t>
        </w:r>
      </w:ins>
      <w:r w:rsidRPr="001901E6">
        <w:rPr>
          <w:rFonts w:ascii="Times New Roman" w:hAnsi="Times New Roman" w:cs="Times New Roman"/>
          <w:sz w:val="24"/>
          <w:szCs w:val="24"/>
        </w:rPr>
        <w:t xml:space="preserve">. </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lastRenderedPageBreak/>
        <w:t xml:space="preserve">[^4]: See the detailed information provided by the </w:t>
      </w:r>
      <w:ins w:id="282" w:author="Greta" w:date="2020-09-11T16:05:00Z">
        <w:r w:rsidR="00EB7AB9">
          <w:rPr>
            <w:rFonts w:ascii="Times New Roman" w:hAnsi="Times New Roman" w:cs="Times New Roman"/>
            <w:sz w:val="24"/>
            <w:szCs w:val="24"/>
          </w:rPr>
          <w:t>Small Disciplines’ Unit</w:t>
        </w:r>
      </w:ins>
      <w:del w:id="283" w:author="Greta" w:date="2020-09-11T16:06:00Z">
        <w:r w:rsidRPr="001901E6" w:rsidDel="00EB7AB9">
          <w:rPr>
            <w:rFonts w:ascii="Times New Roman" w:hAnsi="Times New Roman" w:cs="Times New Roman"/>
            <w:sz w:val="24"/>
            <w:szCs w:val="24"/>
          </w:rPr>
          <w:delText>Arbeitsstelle Kleine F</w:delText>
        </w:r>
      </w:del>
      <w:del w:id="284" w:author="Greta" w:date="2020-09-10T11:55:00Z">
        <w:r w:rsidRPr="001901E6" w:rsidDel="008146E7">
          <w:rPr>
            <w:rFonts w:ascii="Times New Roman" w:hAnsi="Times New Roman" w:cs="Times New Roman"/>
            <w:sz w:val="24"/>
            <w:szCs w:val="24"/>
          </w:rPr>
          <w:delText>Ã¤</w:delText>
        </w:r>
      </w:del>
      <w:del w:id="285" w:author="Greta" w:date="2020-09-11T16:06:00Z">
        <w:r w:rsidRPr="001901E6" w:rsidDel="00EB7AB9">
          <w:rPr>
            <w:rFonts w:ascii="Times New Roman" w:hAnsi="Times New Roman" w:cs="Times New Roman"/>
            <w:sz w:val="24"/>
            <w:szCs w:val="24"/>
          </w:rPr>
          <w:delText>cher</w:delText>
        </w:r>
      </w:del>
      <w:r w:rsidRPr="001901E6">
        <w:rPr>
          <w:rFonts w:ascii="Times New Roman" w:hAnsi="Times New Roman" w:cs="Times New Roman"/>
          <w:sz w:val="24"/>
          <w:szCs w:val="24"/>
        </w:rPr>
        <w:t>, JGU Mainz, 2020: https://www.kleinefaecher.de/rahmenbedingungen.html</w:t>
      </w:r>
      <w:del w:id="286" w:author="Greta" w:date="2020-09-10T11:55:00Z">
        <w:r w:rsidRPr="001901E6" w:rsidDel="008146E7">
          <w:rPr>
            <w:rFonts w:ascii="Times New Roman" w:hAnsi="Times New Roman" w:cs="Times New Roman"/>
            <w:sz w:val="24"/>
            <w:szCs w:val="24"/>
          </w:rPr>
          <w:delText>,</w:delText>
        </w:r>
      </w:del>
      <w:r w:rsidRPr="001901E6">
        <w:rPr>
          <w:rFonts w:ascii="Times New Roman" w:hAnsi="Times New Roman" w:cs="Times New Roman"/>
          <w:sz w:val="24"/>
          <w:szCs w:val="24"/>
        </w:rPr>
        <w:t xml:space="preserve"> (</w:t>
      </w:r>
      <w:ins w:id="287" w:author="Greta" w:date="2020-09-11T16:06:00Z">
        <w:r w:rsidR="00EB7AB9">
          <w:rPr>
            <w:rFonts w:ascii="Times New Roman" w:hAnsi="Times New Roman" w:cs="Times New Roman"/>
            <w:sz w:val="24"/>
            <w:szCs w:val="24"/>
          </w:rPr>
          <w:t xml:space="preserve">last </w:t>
        </w:r>
      </w:ins>
      <w:r w:rsidRPr="001901E6">
        <w:rPr>
          <w:rFonts w:ascii="Times New Roman" w:hAnsi="Times New Roman" w:cs="Times New Roman"/>
          <w:sz w:val="24"/>
          <w:szCs w:val="24"/>
        </w:rPr>
        <w:t>accessed on 30.08.2020).</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A further factor to be considered </w:t>
      </w:r>
      <w:del w:id="288" w:author="Greta" w:date="2020-09-10T12:07:00Z">
        <w:r w:rsidRPr="001901E6" w:rsidDel="000E37ED">
          <w:rPr>
            <w:rFonts w:ascii="Times New Roman" w:hAnsi="Times New Roman" w:cs="Times New Roman"/>
            <w:sz w:val="24"/>
            <w:szCs w:val="24"/>
          </w:rPr>
          <w:delText xml:space="preserve">here </w:delText>
        </w:r>
      </w:del>
      <w:r w:rsidRPr="001901E6">
        <w:rPr>
          <w:rFonts w:ascii="Times New Roman" w:hAnsi="Times New Roman" w:cs="Times New Roman"/>
          <w:sz w:val="24"/>
          <w:szCs w:val="24"/>
        </w:rPr>
        <w:t xml:space="preserve">is the </w:t>
      </w:r>
      <w:ins w:id="289" w:author="Greta" w:date="2020-09-10T12:11:00Z">
        <w:r w:rsidR="00C0124C">
          <w:rPr>
            <w:rFonts w:ascii="Times New Roman" w:hAnsi="Times New Roman" w:cs="Times New Roman"/>
            <w:sz w:val="24"/>
            <w:szCs w:val="24"/>
          </w:rPr>
          <w:t>highly</w:t>
        </w:r>
      </w:ins>
      <w:del w:id="290" w:author="Greta" w:date="2020-09-10T12:11:00Z">
        <w:r w:rsidRPr="001901E6" w:rsidDel="00C0124C">
          <w:rPr>
            <w:rFonts w:ascii="Times New Roman" w:hAnsi="Times New Roman" w:cs="Times New Roman"/>
            <w:sz w:val="24"/>
            <w:szCs w:val="24"/>
          </w:rPr>
          <w:delText>p</w:delText>
        </w:r>
      </w:del>
      <w:del w:id="291" w:author="Greta" w:date="2020-09-10T12:12:00Z">
        <w:r w:rsidRPr="001901E6" w:rsidDel="00C0124C">
          <w:rPr>
            <w:rFonts w:ascii="Times New Roman" w:hAnsi="Times New Roman" w:cs="Times New Roman"/>
            <w:sz w:val="24"/>
            <w:szCs w:val="24"/>
          </w:rPr>
          <w:delText>articularly</w:delText>
        </w:r>
      </w:del>
      <w:r w:rsidRPr="001901E6">
        <w:rPr>
          <w:rFonts w:ascii="Times New Roman" w:hAnsi="Times New Roman" w:cs="Times New Roman"/>
          <w:sz w:val="24"/>
          <w:szCs w:val="24"/>
        </w:rPr>
        <w:t xml:space="preserve"> collaborative and transdisciplinary </w:t>
      </w:r>
      <w:ins w:id="292" w:author="Greta" w:date="2020-09-10T12:24:00Z">
        <w:r w:rsidR="00C0124C">
          <w:rPr>
            <w:rFonts w:ascii="Times New Roman" w:hAnsi="Times New Roman" w:cs="Times New Roman"/>
            <w:sz w:val="24"/>
            <w:szCs w:val="24"/>
          </w:rPr>
          <w:t>working p</w:t>
        </w:r>
      </w:ins>
      <w:ins w:id="293" w:author="Greta" w:date="2020-09-10T12:25:00Z">
        <w:r w:rsidR="00C13030">
          <w:rPr>
            <w:rFonts w:ascii="Times New Roman" w:hAnsi="Times New Roman" w:cs="Times New Roman"/>
            <w:sz w:val="24"/>
            <w:szCs w:val="24"/>
          </w:rPr>
          <w:t>ractices</w:t>
        </w:r>
      </w:ins>
      <w:del w:id="294" w:author="Greta" w:date="2020-09-10T12:25:00Z">
        <w:r w:rsidRPr="001901E6" w:rsidDel="00C13030">
          <w:rPr>
            <w:rFonts w:ascii="Times New Roman" w:hAnsi="Times New Roman" w:cs="Times New Roman"/>
            <w:sz w:val="24"/>
            <w:szCs w:val="24"/>
          </w:rPr>
          <w:delText>approach</w:delText>
        </w:r>
      </w:del>
      <w:r w:rsidRPr="001901E6">
        <w:rPr>
          <w:rFonts w:ascii="Times New Roman" w:hAnsi="Times New Roman" w:cs="Times New Roman"/>
          <w:sz w:val="24"/>
          <w:szCs w:val="24"/>
        </w:rPr>
        <w:t xml:space="preserve"> </w:t>
      </w:r>
      <w:ins w:id="295" w:author="Greta" w:date="2020-09-10T12:10:00Z">
        <w:r w:rsidR="00C0124C">
          <w:rPr>
            <w:rFonts w:ascii="Times New Roman" w:hAnsi="Times New Roman" w:cs="Times New Roman"/>
            <w:sz w:val="24"/>
            <w:szCs w:val="24"/>
          </w:rPr>
          <w:t>of</w:t>
        </w:r>
      </w:ins>
      <w:del w:id="296" w:author="Greta" w:date="2020-09-10T12:10:00Z">
        <w:r w:rsidRPr="001901E6" w:rsidDel="00C0124C">
          <w:rPr>
            <w:rFonts w:ascii="Times New Roman" w:hAnsi="Times New Roman" w:cs="Times New Roman"/>
            <w:sz w:val="24"/>
            <w:szCs w:val="24"/>
          </w:rPr>
          <w:delText>to</w:delText>
        </w:r>
      </w:del>
      <w:ins w:id="297" w:author="Greta" w:date="2020-09-10T12:10:00Z">
        <w:r w:rsidR="00C0124C">
          <w:rPr>
            <w:rFonts w:ascii="Times New Roman" w:hAnsi="Times New Roman" w:cs="Times New Roman"/>
            <w:sz w:val="24"/>
            <w:szCs w:val="24"/>
          </w:rPr>
          <w:t xml:space="preserve"> the</w:t>
        </w:r>
      </w:ins>
      <w:r w:rsidRPr="001901E6">
        <w:rPr>
          <w:rFonts w:ascii="Times New Roman" w:hAnsi="Times New Roman" w:cs="Times New Roman"/>
          <w:sz w:val="24"/>
          <w:szCs w:val="24"/>
        </w:rPr>
        <w:t xml:space="preserve"> small </w:t>
      </w:r>
      <w:ins w:id="298" w:author="Greta" w:date="2020-09-10T12:07:00Z">
        <w:r w:rsidR="000E37ED">
          <w:rPr>
            <w:rFonts w:ascii="Times New Roman" w:hAnsi="Times New Roman" w:cs="Times New Roman"/>
            <w:sz w:val="24"/>
            <w:szCs w:val="24"/>
          </w:rPr>
          <w:t>disciplines</w:t>
        </w:r>
      </w:ins>
      <w:del w:id="299" w:author="Greta" w:date="2020-09-10T12:07:00Z">
        <w:r w:rsidRPr="001901E6" w:rsidDel="000E37ED">
          <w:rPr>
            <w:rFonts w:ascii="Times New Roman" w:hAnsi="Times New Roman" w:cs="Times New Roman"/>
            <w:sz w:val="24"/>
            <w:szCs w:val="24"/>
          </w:rPr>
          <w:delText>subjects</w:delText>
        </w:r>
      </w:del>
      <w:del w:id="300" w:author="Greta" w:date="2020-09-11T16:06:00Z">
        <w:r w:rsidRPr="001901E6" w:rsidDel="00EB7AB9">
          <w:rPr>
            <w:rFonts w:ascii="Times New Roman" w:hAnsi="Times New Roman" w:cs="Times New Roman"/>
            <w:sz w:val="24"/>
            <w:szCs w:val="24"/>
          </w:rPr>
          <w:delText>,</w:delText>
        </w:r>
      </w:del>
      <w:ins w:id="301" w:author="Greta" w:date="2020-09-11T16:06:00Z">
        <w:r w:rsidR="00EB7AB9">
          <w:rPr>
            <w:rFonts w:ascii="Times New Roman" w:hAnsi="Times New Roman" w:cs="Times New Roman"/>
            <w:sz w:val="24"/>
            <w:szCs w:val="24"/>
          </w:rPr>
          <w:t>. These</w:t>
        </w:r>
      </w:ins>
      <w:del w:id="302" w:author="Greta" w:date="2020-09-11T16:06:00Z">
        <w:r w:rsidRPr="001901E6" w:rsidDel="00EB7AB9">
          <w:rPr>
            <w:rFonts w:ascii="Times New Roman" w:hAnsi="Times New Roman" w:cs="Times New Roman"/>
            <w:sz w:val="24"/>
            <w:szCs w:val="24"/>
          </w:rPr>
          <w:delText xml:space="preserve"> </w:delText>
        </w:r>
      </w:del>
      <w:del w:id="303" w:author="Greta" w:date="2020-09-10T12:10:00Z">
        <w:r w:rsidRPr="001901E6" w:rsidDel="00C0124C">
          <w:rPr>
            <w:rFonts w:ascii="Times New Roman" w:hAnsi="Times New Roman" w:cs="Times New Roman"/>
            <w:sz w:val="24"/>
            <w:szCs w:val="24"/>
          </w:rPr>
          <w:delText>as</w:delText>
        </w:r>
      </w:del>
      <w:r w:rsidRPr="001901E6">
        <w:rPr>
          <w:rFonts w:ascii="Times New Roman" w:hAnsi="Times New Roman" w:cs="Times New Roman"/>
          <w:sz w:val="24"/>
          <w:szCs w:val="24"/>
        </w:rPr>
        <w:t xml:space="preserve"> </w:t>
      </w:r>
      <w:ins w:id="304" w:author="Greta" w:date="2020-09-10T12:26:00Z">
        <w:r w:rsidR="00C13030">
          <w:rPr>
            <w:rFonts w:ascii="Times New Roman" w:hAnsi="Times New Roman" w:cs="Times New Roman"/>
            <w:sz w:val="24"/>
            <w:szCs w:val="24"/>
          </w:rPr>
          <w:t>are</w:t>
        </w:r>
      </w:ins>
      <w:del w:id="305" w:author="Greta" w:date="2020-09-10T12:26:00Z">
        <w:r w:rsidRPr="001901E6" w:rsidDel="00C13030">
          <w:rPr>
            <w:rFonts w:ascii="Times New Roman" w:hAnsi="Times New Roman" w:cs="Times New Roman"/>
            <w:sz w:val="24"/>
            <w:szCs w:val="24"/>
          </w:rPr>
          <w:delText>is</w:delText>
        </w:r>
      </w:del>
      <w:r w:rsidRPr="001901E6">
        <w:rPr>
          <w:rFonts w:ascii="Times New Roman" w:hAnsi="Times New Roman" w:cs="Times New Roman"/>
          <w:sz w:val="24"/>
          <w:szCs w:val="24"/>
        </w:rPr>
        <w:t xml:space="preserve"> </w:t>
      </w:r>
      <w:del w:id="306" w:author="Greta" w:date="2020-09-10T12:32:00Z">
        <w:r w:rsidRPr="001901E6" w:rsidDel="00C13030">
          <w:rPr>
            <w:rFonts w:ascii="Times New Roman" w:hAnsi="Times New Roman" w:cs="Times New Roman"/>
            <w:sz w:val="24"/>
            <w:szCs w:val="24"/>
          </w:rPr>
          <w:delText xml:space="preserve">also </w:delText>
        </w:r>
      </w:del>
      <w:r w:rsidRPr="001901E6">
        <w:rPr>
          <w:rFonts w:ascii="Times New Roman" w:hAnsi="Times New Roman" w:cs="Times New Roman"/>
          <w:sz w:val="24"/>
          <w:szCs w:val="24"/>
        </w:rPr>
        <w:t xml:space="preserve">being investigated in </w:t>
      </w:r>
      <w:del w:id="307" w:author="Greta" w:date="2020-09-10T12:31:00Z">
        <w:r w:rsidRPr="001901E6" w:rsidDel="00C13030">
          <w:rPr>
            <w:rFonts w:ascii="Times New Roman" w:hAnsi="Times New Roman" w:cs="Times New Roman"/>
            <w:sz w:val="24"/>
            <w:szCs w:val="24"/>
          </w:rPr>
          <w:delText xml:space="preserve">a BMBF-funded research project </w:delText>
        </w:r>
      </w:del>
      <w:del w:id="308" w:author="Greta" w:date="2020-09-10T12:26:00Z">
        <w:r w:rsidRPr="001901E6" w:rsidDel="00C13030">
          <w:rPr>
            <w:rFonts w:ascii="Times New Roman" w:hAnsi="Times New Roman" w:cs="Times New Roman"/>
            <w:sz w:val="24"/>
            <w:szCs w:val="24"/>
          </w:rPr>
          <w:delText>on</w:delText>
        </w:r>
      </w:del>
      <w:del w:id="309" w:author="Greta" w:date="2020-09-10T12:31:00Z">
        <w:r w:rsidRPr="001901E6" w:rsidDel="00C13030">
          <w:rPr>
            <w:rFonts w:ascii="Times New Roman" w:hAnsi="Times New Roman" w:cs="Times New Roman"/>
            <w:sz w:val="24"/>
            <w:szCs w:val="24"/>
          </w:rPr>
          <w:delText xml:space="preserve"> </w:delText>
        </w:r>
      </w:del>
      <w:del w:id="310" w:author="Greta" w:date="2020-09-10T12:32:00Z">
        <w:r w:rsidRPr="001901E6" w:rsidDel="00C13030">
          <w:rPr>
            <w:rFonts w:ascii="Times New Roman" w:hAnsi="Times New Roman" w:cs="Times New Roman"/>
            <w:sz w:val="24"/>
            <w:szCs w:val="24"/>
          </w:rPr>
          <w:delText xml:space="preserve">the </w:delText>
        </w:r>
      </w:del>
      <w:ins w:id="311" w:author="Greta" w:date="2020-09-10T12:19:00Z">
        <w:r w:rsidR="00C0124C">
          <w:rPr>
            <w:rFonts w:ascii="Times New Roman" w:hAnsi="Times New Roman" w:cs="Times New Roman"/>
            <w:sz w:val="24"/>
            <w:szCs w:val="24"/>
          </w:rPr>
          <w:t>‘</w:t>
        </w:r>
      </w:ins>
      <w:del w:id="312" w:author="Greta" w:date="2020-09-10T12:19:00Z">
        <w:r w:rsidRPr="001901E6" w:rsidDel="00C0124C">
          <w:rPr>
            <w:rFonts w:ascii="Times New Roman" w:hAnsi="Times New Roman" w:cs="Times New Roman"/>
            <w:sz w:val="24"/>
            <w:szCs w:val="24"/>
          </w:rPr>
          <w:delText>"</w:delText>
        </w:r>
      </w:del>
      <w:ins w:id="313" w:author="Greta" w:date="2020-09-10T12:26:00Z">
        <w:r w:rsidR="00C13030">
          <w:rPr>
            <w:rFonts w:ascii="Times New Roman" w:hAnsi="Times New Roman" w:cs="Times New Roman"/>
            <w:sz w:val="24"/>
            <w:szCs w:val="24"/>
          </w:rPr>
          <w:t xml:space="preserve">The </w:t>
        </w:r>
      </w:ins>
      <w:r w:rsidRPr="001901E6">
        <w:rPr>
          <w:rFonts w:ascii="Times New Roman" w:hAnsi="Times New Roman" w:cs="Times New Roman"/>
          <w:sz w:val="24"/>
          <w:szCs w:val="24"/>
        </w:rPr>
        <w:t xml:space="preserve">Dynamics of </w:t>
      </w:r>
      <w:ins w:id="314" w:author="Greta" w:date="2020-09-10T12:29:00Z">
        <w:r w:rsidR="00C13030">
          <w:rPr>
            <w:rFonts w:ascii="Times New Roman" w:hAnsi="Times New Roman" w:cs="Times New Roman"/>
            <w:sz w:val="24"/>
            <w:szCs w:val="24"/>
          </w:rPr>
          <w:t>S</w:t>
        </w:r>
      </w:ins>
      <w:del w:id="315" w:author="Greta" w:date="2020-09-10T12:29:00Z">
        <w:r w:rsidRPr="001901E6" w:rsidDel="00C13030">
          <w:rPr>
            <w:rFonts w:ascii="Times New Roman" w:hAnsi="Times New Roman" w:cs="Times New Roman"/>
            <w:sz w:val="24"/>
            <w:szCs w:val="24"/>
          </w:rPr>
          <w:delText>s</w:delText>
        </w:r>
      </w:del>
      <w:r w:rsidRPr="001901E6">
        <w:rPr>
          <w:rFonts w:ascii="Times New Roman" w:hAnsi="Times New Roman" w:cs="Times New Roman"/>
          <w:sz w:val="24"/>
          <w:szCs w:val="24"/>
        </w:rPr>
        <w:t xml:space="preserve">mall </w:t>
      </w:r>
      <w:ins w:id="316" w:author="Greta" w:date="2020-09-10T12:29:00Z">
        <w:r w:rsidR="00C13030">
          <w:rPr>
            <w:rFonts w:ascii="Times New Roman" w:hAnsi="Times New Roman" w:cs="Times New Roman"/>
            <w:sz w:val="24"/>
            <w:szCs w:val="24"/>
          </w:rPr>
          <w:t>Disciplines</w:t>
        </w:r>
      </w:ins>
      <w:del w:id="317" w:author="Greta" w:date="2020-09-10T12:29:00Z">
        <w:r w:rsidRPr="001901E6" w:rsidDel="00C13030">
          <w:rPr>
            <w:rFonts w:ascii="Times New Roman" w:hAnsi="Times New Roman" w:cs="Times New Roman"/>
            <w:sz w:val="24"/>
            <w:szCs w:val="24"/>
          </w:rPr>
          <w:delText>subjects</w:delText>
        </w:r>
      </w:del>
      <w:ins w:id="318" w:author="Greta" w:date="2020-09-10T12:19:00Z">
        <w:r w:rsidR="00C0124C">
          <w:rPr>
            <w:rFonts w:ascii="Times New Roman" w:hAnsi="Times New Roman" w:cs="Times New Roman"/>
            <w:sz w:val="24"/>
            <w:szCs w:val="24"/>
          </w:rPr>
          <w:t>’</w:t>
        </w:r>
      </w:ins>
      <w:del w:id="319" w:author="Greta" w:date="2020-09-10T12:19:00Z">
        <w:r w:rsidRPr="001901E6" w:rsidDel="00C0124C">
          <w:rPr>
            <w:rFonts w:ascii="Times New Roman" w:hAnsi="Times New Roman" w:cs="Times New Roman"/>
            <w:sz w:val="24"/>
            <w:szCs w:val="24"/>
          </w:rPr>
          <w:delText>"</w:delText>
        </w:r>
      </w:del>
      <w:ins w:id="320" w:author="Greta" w:date="2020-09-10T12:30:00Z">
        <w:r w:rsidR="00C13030">
          <w:rPr>
            <w:rFonts w:ascii="Times New Roman" w:hAnsi="Times New Roman" w:cs="Times New Roman"/>
            <w:sz w:val="24"/>
            <w:szCs w:val="24"/>
          </w:rPr>
          <w:t xml:space="preserve">, a research project funded by the Federal </w:t>
        </w:r>
      </w:ins>
      <w:ins w:id="321" w:author="Greta" w:date="2020-09-10T12:31:00Z">
        <w:r w:rsidR="00C13030">
          <w:rPr>
            <w:rFonts w:ascii="Times New Roman" w:hAnsi="Times New Roman" w:cs="Times New Roman"/>
            <w:sz w:val="24"/>
            <w:szCs w:val="24"/>
          </w:rPr>
          <w:t>Ministry of Education and Research</w:t>
        </w:r>
      </w:ins>
      <w:r w:rsidRPr="001901E6">
        <w:rPr>
          <w:rFonts w:ascii="Times New Roman" w:hAnsi="Times New Roman" w:cs="Times New Roman"/>
          <w:sz w:val="24"/>
          <w:szCs w:val="24"/>
        </w:rPr>
        <w:t xml:space="preserve"> </w:t>
      </w:r>
      <w:ins w:id="322" w:author="Greta" w:date="2020-09-10T12:34:00Z">
        <w:r w:rsidR="003C0E6F">
          <w:rPr>
            <w:rFonts w:ascii="Times New Roman" w:hAnsi="Times New Roman" w:cs="Times New Roman"/>
            <w:sz w:val="24"/>
            <w:szCs w:val="24"/>
          </w:rPr>
          <w:t xml:space="preserve">that runs </w:t>
        </w:r>
      </w:ins>
      <w:r w:rsidRPr="003C0E6F">
        <w:rPr>
          <w:rFonts w:ascii="Times New Roman" w:hAnsi="Times New Roman" w:cs="Times New Roman"/>
          <w:sz w:val="24"/>
          <w:szCs w:val="24"/>
        </w:rPr>
        <w:t xml:space="preserve">from </w:t>
      </w:r>
      <w:ins w:id="323" w:author="Greta" w:date="2020-09-10T12:30:00Z">
        <w:r w:rsidR="00C13030" w:rsidRPr="003C0E6F">
          <w:rPr>
            <w:rFonts w:ascii="Times New Roman" w:hAnsi="Times New Roman" w:cs="Times New Roman"/>
            <w:sz w:val="24"/>
            <w:szCs w:val="24"/>
          </w:rPr>
          <w:t>November</w:t>
        </w:r>
      </w:ins>
      <w:ins w:id="324" w:author="Greta" w:date="2020-09-10T12:29:00Z">
        <w:r w:rsidR="00C13030" w:rsidRPr="003C0E6F">
          <w:rPr>
            <w:rFonts w:ascii="Times New Roman" w:hAnsi="Times New Roman" w:cs="Times New Roman"/>
            <w:sz w:val="24"/>
            <w:szCs w:val="24"/>
          </w:rPr>
          <w:t xml:space="preserve"> </w:t>
        </w:r>
      </w:ins>
      <w:r w:rsidRPr="003C0E6F">
        <w:rPr>
          <w:rFonts w:ascii="Times New Roman" w:hAnsi="Times New Roman" w:cs="Times New Roman"/>
          <w:sz w:val="24"/>
          <w:szCs w:val="24"/>
        </w:rPr>
        <w:t xml:space="preserve">2019 to </w:t>
      </w:r>
      <w:ins w:id="325" w:author="Greta" w:date="2020-09-10T12:30:00Z">
        <w:r w:rsidR="00C13030" w:rsidRPr="003C0E6F">
          <w:rPr>
            <w:rFonts w:ascii="Times New Roman" w:hAnsi="Times New Roman" w:cs="Times New Roman"/>
            <w:sz w:val="24"/>
            <w:szCs w:val="24"/>
          </w:rPr>
          <w:t xml:space="preserve">October </w:t>
        </w:r>
      </w:ins>
      <w:r w:rsidRPr="003C0E6F">
        <w:rPr>
          <w:rFonts w:ascii="Times New Roman" w:hAnsi="Times New Roman" w:cs="Times New Roman"/>
          <w:sz w:val="24"/>
          <w:szCs w:val="24"/>
        </w:rPr>
        <w:t>2022</w:t>
      </w:r>
      <w:r w:rsidRPr="001901E6">
        <w:rPr>
          <w:rFonts w:ascii="Times New Roman" w:hAnsi="Times New Roman" w:cs="Times New Roman"/>
          <w:sz w:val="24"/>
          <w:szCs w:val="24"/>
        </w:rPr>
        <w:t xml:space="preserve">. </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[^5]: See </w:t>
      </w:r>
      <w:del w:id="326" w:author="Greta" w:date="2020-09-10T12:33:00Z">
        <w:r w:rsidRPr="001901E6" w:rsidDel="00C13030">
          <w:rPr>
            <w:rFonts w:ascii="Times New Roman" w:hAnsi="Times New Roman" w:cs="Times New Roman"/>
            <w:sz w:val="24"/>
            <w:szCs w:val="24"/>
          </w:rPr>
          <w:delText>the current information from the Arbeitsstelle Kleine F</w:delText>
        </w:r>
      </w:del>
      <w:del w:id="327" w:author="Greta" w:date="2020-09-10T12:08:00Z">
        <w:r w:rsidRPr="001901E6" w:rsidDel="000E37ED">
          <w:rPr>
            <w:rFonts w:ascii="Times New Roman" w:hAnsi="Times New Roman" w:cs="Times New Roman"/>
            <w:sz w:val="24"/>
            <w:szCs w:val="24"/>
          </w:rPr>
          <w:delText>Ã¤</w:delText>
        </w:r>
      </w:del>
      <w:del w:id="328" w:author="Greta" w:date="2020-09-10T12:33:00Z">
        <w:r w:rsidRPr="001901E6" w:rsidDel="00C13030">
          <w:rPr>
            <w:rFonts w:ascii="Times New Roman" w:hAnsi="Times New Roman" w:cs="Times New Roman"/>
            <w:sz w:val="24"/>
            <w:szCs w:val="24"/>
          </w:rPr>
          <w:delText xml:space="preserve">cher, </w:delText>
        </w:r>
      </w:del>
      <w:r w:rsidRPr="001901E6">
        <w:rPr>
          <w:rFonts w:ascii="Times New Roman" w:hAnsi="Times New Roman" w:cs="Times New Roman"/>
          <w:sz w:val="24"/>
          <w:szCs w:val="24"/>
        </w:rPr>
        <w:t>https://www.kleinefaecher.de/kartierung/arbeitsstelle-kleine-faecher.html</w:t>
      </w:r>
      <w:ins w:id="329" w:author="Greta" w:date="2020-09-10T12:33:00Z">
        <w:r w:rsidR="00C13030">
          <w:rPr>
            <w:rFonts w:ascii="Times New Roman" w:hAnsi="Times New Roman" w:cs="Times New Roman"/>
            <w:sz w:val="24"/>
            <w:szCs w:val="24"/>
          </w:rPr>
          <w:t>.</w:t>
        </w:r>
      </w:ins>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Th</w:t>
      </w:r>
      <w:del w:id="330" w:author="Greta" w:date="2020-09-10T12:37:00Z">
        <w:r w:rsidRPr="001901E6" w:rsidDel="0036774B">
          <w:rPr>
            <w:rFonts w:ascii="Times New Roman" w:hAnsi="Times New Roman" w:cs="Times New Roman"/>
            <w:sz w:val="24"/>
            <w:szCs w:val="24"/>
          </w:rPr>
          <w:delText>is</w:delText>
        </w:r>
      </w:del>
      <w:ins w:id="331" w:author="Greta" w:date="2020-09-10T12:37:00Z">
        <w:r w:rsidR="0036774B">
          <w:rPr>
            <w:rFonts w:ascii="Times New Roman" w:hAnsi="Times New Roman" w:cs="Times New Roman"/>
            <w:sz w:val="24"/>
            <w:szCs w:val="24"/>
          </w:rPr>
          <w:t>ese working methods</w:t>
        </w:r>
      </w:ins>
      <w:r w:rsidRPr="001901E6">
        <w:rPr>
          <w:rFonts w:ascii="Times New Roman" w:hAnsi="Times New Roman" w:cs="Times New Roman"/>
          <w:sz w:val="24"/>
          <w:szCs w:val="24"/>
        </w:rPr>
        <w:t xml:space="preserve"> </w:t>
      </w:r>
      <w:del w:id="332" w:author="Greta" w:date="2020-09-10T12:37:00Z">
        <w:r w:rsidRPr="001901E6" w:rsidDel="0036774B">
          <w:rPr>
            <w:rFonts w:ascii="Times New Roman" w:hAnsi="Times New Roman" w:cs="Times New Roman"/>
            <w:sz w:val="24"/>
            <w:szCs w:val="24"/>
          </w:rPr>
          <w:delText xml:space="preserve">not only </w:delText>
        </w:r>
      </w:del>
      <w:r w:rsidRPr="001901E6">
        <w:rPr>
          <w:rFonts w:ascii="Times New Roman" w:hAnsi="Times New Roman" w:cs="Times New Roman"/>
          <w:sz w:val="24"/>
          <w:szCs w:val="24"/>
        </w:rPr>
        <w:t>concern</w:t>
      </w:r>
      <w:del w:id="333" w:author="Greta" w:date="2020-09-10T12:37:00Z">
        <w:r w:rsidRPr="001901E6" w:rsidDel="0036774B">
          <w:rPr>
            <w:rFonts w:ascii="Times New Roman" w:hAnsi="Times New Roman" w:cs="Times New Roman"/>
            <w:sz w:val="24"/>
            <w:szCs w:val="24"/>
          </w:rPr>
          <w:delText>s</w:delText>
        </w:r>
      </w:del>
      <w:ins w:id="334" w:author="Greta" w:date="2020-09-10T12:37:00Z">
        <w:r w:rsidR="0036774B">
          <w:rPr>
            <w:rFonts w:ascii="Times New Roman" w:hAnsi="Times New Roman" w:cs="Times New Roman"/>
            <w:sz w:val="24"/>
            <w:szCs w:val="24"/>
          </w:rPr>
          <w:t xml:space="preserve"> not only</w:t>
        </w:r>
      </w:ins>
      <w:r w:rsidRPr="001901E6">
        <w:rPr>
          <w:rFonts w:ascii="Times New Roman" w:hAnsi="Times New Roman" w:cs="Times New Roman"/>
          <w:sz w:val="24"/>
          <w:szCs w:val="24"/>
        </w:rPr>
        <w:t xml:space="preserve"> </w:t>
      </w:r>
      <w:ins w:id="335" w:author="Greta" w:date="2020-09-10T12:35:00Z">
        <w:r w:rsidR="003C0E6F">
          <w:rPr>
            <w:rFonts w:ascii="Times New Roman" w:hAnsi="Times New Roman" w:cs="Times New Roman"/>
            <w:sz w:val="24"/>
            <w:szCs w:val="24"/>
          </w:rPr>
          <w:t xml:space="preserve">the </w:t>
        </w:r>
      </w:ins>
      <w:r w:rsidRPr="001901E6">
        <w:rPr>
          <w:rFonts w:ascii="Times New Roman" w:hAnsi="Times New Roman" w:cs="Times New Roman"/>
          <w:sz w:val="24"/>
          <w:szCs w:val="24"/>
        </w:rPr>
        <w:t>collaborati</w:t>
      </w:r>
      <w:ins w:id="336" w:author="Greta" w:date="2020-09-10T12:35:00Z">
        <w:r w:rsidR="003C0E6F">
          <w:rPr>
            <w:rFonts w:ascii="Times New Roman" w:hAnsi="Times New Roman" w:cs="Times New Roman"/>
            <w:sz w:val="24"/>
            <w:szCs w:val="24"/>
          </w:rPr>
          <w:t>ve</w:t>
        </w:r>
      </w:ins>
      <w:del w:id="337" w:author="Greta" w:date="2020-09-10T12:35:00Z">
        <w:r w:rsidRPr="001901E6" w:rsidDel="003C0E6F">
          <w:rPr>
            <w:rFonts w:ascii="Times New Roman" w:hAnsi="Times New Roman" w:cs="Times New Roman"/>
            <w:sz w:val="24"/>
            <w:szCs w:val="24"/>
          </w:rPr>
          <w:delText>ons</w:delText>
        </w:r>
      </w:del>
      <w:ins w:id="338" w:author="Greta" w:date="2020-09-10T12:35:00Z">
        <w:r w:rsidR="003C0E6F">
          <w:rPr>
            <w:rFonts w:ascii="Times New Roman" w:hAnsi="Times New Roman" w:cs="Times New Roman"/>
            <w:sz w:val="24"/>
            <w:szCs w:val="24"/>
          </w:rPr>
          <w:t xml:space="preserve"> work undertaken</w:t>
        </w:r>
      </w:ins>
      <w:r w:rsidRPr="001901E6">
        <w:rPr>
          <w:rFonts w:ascii="Times New Roman" w:hAnsi="Times New Roman" w:cs="Times New Roman"/>
          <w:sz w:val="24"/>
          <w:szCs w:val="24"/>
        </w:rPr>
        <w:t xml:space="preserve"> between several small and/or medium</w:t>
      </w:r>
      <w:del w:id="339" w:author="Greta" w:date="2020-09-10T12:38:00Z">
        <w:r w:rsidRPr="001901E6" w:rsidDel="0036774B">
          <w:rPr>
            <w:rFonts w:ascii="Times New Roman" w:hAnsi="Times New Roman" w:cs="Times New Roman"/>
            <w:sz w:val="24"/>
            <w:szCs w:val="24"/>
          </w:rPr>
          <w:delText>-sized</w:delText>
        </w:r>
      </w:del>
      <w:r w:rsidRPr="001901E6">
        <w:rPr>
          <w:rFonts w:ascii="Times New Roman" w:hAnsi="Times New Roman" w:cs="Times New Roman"/>
          <w:sz w:val="24"/>
          <w:szCs w:val="24"/>
        </w:rPr>
        <w:t xml:space="preserve"> </w:t>
      </w:r>
      <w:ins w:id="340" w:author="Greta" w:date="2020-09-10T12:35:00Z">
        <w:r w:rsidR="003C0E6F">
          <w:rPr>
            <w:rFonts w:ascii="Times New Roman" w:hAnsi="Times New Roman" w:cs="Times New Roman"/>
            <w:sz w:val="24"/>
            <w:szCs w:val="24"/>
          </w:rPr>
          <w:t>disciplines</w:t>
        </w:r>
      </w:ins>
      <w:del w:id="341" w:author="Greta" w:date="2020-09-10T12:35:00Z">
        <w:r w:rsidRPr="001901E6" w:rsidDel="003C0E6F">
          <w:rPr>
            <w:rFonts w:ascii="Times New Roman" w:hAnsi="Times New Roman" w:cs="Times New Roman"/>
            <w:sz w:val="24"/>
            <w:szCs w:val="24"/>
          </w:rPr>
          <w:delText>subjects</w:delText>
        </w:r>
      </w:del>
      <w:r w:rsidRPr="001901E6">
        <w:rPr>
          <w:rFonts w:ascii="Times New Roman" w:hAnsi="Times New Roman" w:cs="Times New Roman"/>
          <w:sz w:val="24"/>
          <w:szCs w:val="24"/>
        </w:rPr>
        <w:t xml:space="preserve">, but also the teaching and supervision of young researchers. Given the breadth of topics and </w:t>
      </w:r>
      <w:ins w:id="342" w:author="Greta" w:date="2020-09-10T12:46:00Z">
        <w:r w:rsidR="00844361">
          <w:rPr>
            <w:rFonts w:ascii="Times New Roman" w:hAnsi="Times New Roman" w:cs="Times New Roman"/>
            <w:sz w:val="24"/>
            <w:szCs w:val="24"/>
          </w:rPr>
          <w:t xml:space="preserve">the </w:t>
        </w:r>
      </w:ins>
      <w:r w:rsidRPr="001901E6">
        <w:rPr>
          <w:rFonts w:ascii="Times New Roman" w:hAnsi="Times New Roman" w:cs="Times New Roman"/>
          <w:sz w:val="24"/>
          <w:szCs w:val="24"/>
        </w:rPr>
        <w:t xml:space="preserve">variety of methods, </w:t>
      </w:r>
      <w:ins w:id="343" w:author="Greta" w:date="2020-09-10T12:47:00Z">
        <w:r w:rsidR="00844361">
          <w:rPr>
            <w:rFonts w:ascii="Times New Roman" w:hAnsi="Times New Roman" w:cs="Times New Roman"/>
            <w:sz w:val="24"/>
            <w:szCs w:val="24"/>
          </w:rPr>
          <w:t xml:space="preserve">many of the </w:t>
        </w:r>
      </w:ins>
      <w:r w:rsidRPr="001901E6">
        <w:rPr>
          <w:rFonts w:ascii="Times New Roman" w:hAnsi="Times New Roman" w:cs="Times New Roman"/>
          <w:sz w:val="24"/>
          <w:szCs w:val="24"/>
        </w:rPr>
        <w:t xml:space="preserve">research questions and topics </w:t>
      </w:r>
      <w:ins w:id="344" w:author="Greta" w:date="2020-09-10T12:50:00Z">
        <w:r w:rsidR="00844361">
          <w:rPr>
            <w:rFonts w:ascii="Times New Roman" w:hAnsi="Times New Roman" w:cs="Times New Roman"/>
            <w:sz w:val="24"/>
            <w:szCs w:val="24"/>
          </w:rPr>
          <w:t xml:space="preserve">covered </w:t>
        </w:r>
      </w:ins>
      <w:r w:rsidRPr="001901E6">
        <w:rPr>
          <w:rFonts w:ascii="Times New Roman" w:hAnsi="Times New Roman" w:cs="Times New Roman"/>
          <w:sz w:val="24"/>
          <w:szCs w:val="24"/>
        </w:rPr>
        <w:t xml:space="preserve">in </w:t>
      </w:r>
      <w:ins w:id="345" w:author="Greta" w:date="2020-09-10T12:36:00Z">
        <w:r w:rsidR="003C0E6F">
          <w:rPr>
            <w:rFonts w:ascii="Times New Roman" w:hAnsi="Times New Roman" w:cs="Times New Roman"/>
            <w:sz w:val="24"/>
            <w:szCs w:val="24"/>
          </w:rPr>
          <w:t xml:space="preserve">the </w:t>
        </w:r>
      </w:ins>
      <w:r w:rsidRPr="001901E6">
        <w:rPr>
          <w:rFonts w:ascii="Times New Roman" w:hAnsi="Times New Roman" w:cs="Times New Roman"/>
          <w:sz w:val="24"/>
          <w:szCs w:val="24"/>
        </w:rPr>
        <w:t xml:space="preserve">small </w:t>
      </w:r>
      <w:del w:id="346" w:author="Greta" w:date="2020-09-10T12:36:00Z">
        <w:r w:rsidRPr="001901E6" w:rsidDel="003C0E6F">
          <w:rPr>
            <w:rFonts w:ascii="Times New Roman" w:hAnsi="Times New Roman" w:cs="Times New Roman"/>
            <w:sz w:val="24"/>
            <w:szCs w:val="24"/>
          </w:rPr>
          <w:delText xml:space="preserve">subjects </w:delText>
        </w:r>
      </w:del>
      <w:ins w:id="347" w:author="Greta" w:date="2020-09-10T12:36:00Z">
        <w:r w:rsidR="003C0E6F">
          <w:rPr>
            <w:rFonts w:ascii="Times New Roman" w:hAnsi="Times New Roman" w:cs="Times New Roman"/>
            <w:sz w:val="24"/>
            <w:szCs w:val="24"/>
          </w:rPr>
          <w:t>disciplines</w:t>
        </w:r>
        <w:r w:rsidR="003C0E6F" w:rsidRPr="001901E6">
          <w:rPr>
            <w:rFonts w:ascii="Times New Roman" w:hAnsi="Times New Roman" w:cs="Times New Roman"/>
            <w:sz w:val="24"/>
            <w:szCs w:val="24"/>
          </w:rPr>
          <w:t xml:space="preserve"> </w:t>
        </w:r>
      </w:ins>
      <w:r w:rsidRPr="001901E6">
        <w:rPr>
          <w:rFonts w:ascii="Times New Roman" w:hAnsi="Times New Roman" w:cs="Times New Roman"/>
          <w:sz w:val="24"/>
          <w:szCs w:val="24"/>
        </w:rPr>
        <w:t xml:space="preserve">can often only be </w:t>
      </w:r>
      <w:commentRangeStart w:id="348"/>
      <w:del w:id="349" w:author="Greta" w:date="2020-09-10T14:39:00Z">
        <w:r w:rsidRPr="00640E84" w:rsidDel="00640E84">
          <w:rPr>
            <w:rFonts w:ascii="Times New Roman" w:hAnsi="Times New Roman" w:cs="Times New Roman"/>
            <w:sz w:val="24"/>
            <w:szCs w:val="24"/>
          </w:rPr>
          <w:delText>characterized</w:delText>
        </w:r>
      </w:del>
      <w:commentRangeEnd w:id="348"/>
      <w:r w:rsidR="00640E84">
        <w:rPr>
          <w:rStyle w:val="Kommentarzeichen"/>
          <w:rFonts w:asciiTheme="minorHAnsi" w:hAnsiTheme="minorHAnsi"/>
        </w:rPr>
        <w:commentReference w:id="348"/>
      </w:r>
      <w:del w:id="350" w:author="Greta" w:date="2020-09-10T14:39:00Z">
        <w:r w:rsidRPr="001901E6" w:rsidDel="00640E84">
          <w:rPr>
            <w:rFonts w:ascii="Times New Roman" w:hAnsi="Times New Roman" w:cs="Times New Roman"/>
            <w:sz w:val="24"/>
            <w:szCs w:val="24"/>
          </w:rPr>
          <w:delText xml:space="preserve"> and </w:delText>
        </w:r>
      </w:del>
      <w:r w:rsidRPr="001901E6">
        <w:rPr>
          <w:rFonts w:ascii="Times New Roman" w:hAnsi="Times New Roman" w:cs="Times New Roman"/>
          <w:sz w:val="24"/>
          <w:szCs w:val="24"/>
        </w:rPr>
        <w:t xml:space="preserve">adequately addressed </w:t>
      </w:r>
      <w:ins w:id="351" w:author="Greta" w:date="2020-09-10T12:58:00Z">
        <w:r w:rsidR="000174AB">
          <w:rPr>
            <w:rFonts w:ascii="Times New Roman" w:hAnsi="Times New Roman" w:cs="Times New Roman"/>
            <w:sz w:val="24"/>
            <w:szCs w:val="24"/>
          </w:rPr>
          <w:t xml:space="preserve">by </w:t>
        </w:r>
      </w:ins>
      <w:ins w:id="352" w:author="Greta" w:date="2020-09-10T13:00:00Z">
        <w:r w:rsidR="000174AB">
          <w:rPr>
            <w:rFonts w:ascii="Times New Roman" w:hAnsi="Times New Roman" w:cs="Times New Roman"/>
            <w:sz w:val="24"/>
            <w:szCs w:val="24"/>
          </w:rPr>
          <w:t>interdisciplinary</w:t>
        </w:r>
      </w:ins>
      <w:ins w:id="353" w:author="Greta" w:date="2020-09-10T12:58:00Z">
        <w:r w:rsidR="000174AB">
          <w:rPr>
            <w:rFonts w:ascii="Times New Roman" w:hAnsi="Times New Roman" w:cs="Times New Roman"/>
            <w:sz w:val="24"/>
            <w:szCs w:val="24"/>
          </w:rPr>
          <w:t xml:space="preserve"> collaborati</w:t>
        </w:r>
      </w:ins>
      <w:ins w:id="354" w:author="Greta" w:date="2020-09-10T13:00:00Z">
        <w:r w:rsidR="000174AB">
          <w:rPr>
            <w:rFonts w:ascii="Times New Roman" w:hAnsi="Times New Roman" w:cs="Times New Roman"/>
            <w:sz w:val="24"/>
            <w:szCs w:val="24"/>
          </w:rPr>
          <w:t>on</w:t>
        </w:r>
      </w:ins>
      <w:del w:id="355" w:author="Greta" w:date="2020-09-10T12:59:00Z">
        <w:r w:rsidRPr="001901E6" w:rsidDel="000174AB">
          <w:rPr>
            <w:rFonts w:ascii="Times New Roman" w:hAnsi="Times New Roman" w:cs="Times New Roman"/>
            <w:sz w:val="24"/>
            <w:szCs w:val="24"/>
          </w:rPr>
          <w:delText>through the participation</w:delText>
        </w:r>
      </w:del>
      <w:del w:id="356" w:author="Greta" w:date="2020-09-10T13:00:00Z">
        <w:r w:rsidRPr="001901E6" w:rsidDel="000174AB">
          <w:rPr>
            <w:rFonts w:ascii="Times New Roman" w:hAnsi="Times New Roman" w:cs="Times New Roman"/>
            <w:sz w:val="24"/>
            <w:szCs w:val="24"/>
          </w:rPr>
          <w:delText xml:space="preserve"> of several disciplines</w:delText>
        </w:r>
      </w:del>
      <w:r w:rsidRPr="001901E6">
        <w:rPr>
          <w:rFonts w:ascii="Times New Roman" w:hAnsi="Times New Roman" w:cs="Times New Roman"/>
          <w:sz w:val="24"/>
          <w:szCs w:val="24"/>
        </w:rPr>
        <w:t xml:space="preserve">: </w:t>
      </w:r>
      <w:ins w:id="357" w:author="Greta" w:date="2020-09-10T12:57:00Z">
        <w:r w:rsidR="000174AB">
          <w:rPr>
            <w:rFonts w:ascii="Times New Roman" w:hAnsi="Times New Roman" w:cs="Times New Roman"/>
            <w:sz w:val="24"/>
            <w:szCs w:val="24"/>
          </w:rPr>
          <w:t>i</w:t>
        </w:r>
      </w:ins>
      <w:del w:id="358" w:author="Greta" w:date="2020-09-10T12:57:00Z">
        <w:r w:rsidRPr="001901E6" w:rsidDel="000174AB">
          <w:rPr>
            <w:rFonts w:ascii="Times New Roman" w:hAnsi="Times New Roman" w:cs="Times New Roman"/>
            <w:sz w:val="24"/>
            <w:szCs w:val="24"/>
          </w:rPr>
          <w:delText>I</w:delText>
        </w:r>
      </w:del>
      <w:r w:rsidRPr="001901E6">
        <w:rPr>
          <w:rFonts w:ascii="Times New Roman" w:hAnsi="Times New Roman" w:cs="Times New Roman"/>
          <w:sz w:val="24"/>
          <w:szCs w:val="24"/>
        </w:rPr>
        <w:t xml:space="preserve">nnovations are typically achieved through cross-disciplinary and cross-cultural work in transnational </w:t>
      </w:r>
      <w:commentRangeStart w:id="359"/>
      <w:r w:rsidRPr="001901E6">
        <w:rPr>
          <w:rFonts w:ascii="Times New Roman" w:hAnsi="Times New Roman" w:cs="Times New Roman"/>
          <w:sz w:val="24"/>
          <w:szCs w:val="24"/>
        </w:rPr>
        <w:t>exchange</w:t>
      </w:r>
      <w:ins w:id="360" w:author="Greta" w:date="2020-09-10T14:35:00Z">
        <w:r w:rsidR="00D93E9B">
          <w:rPr>
            <w:rFonts w:ascii="Times New Roman" w:hAnsi="Times New Roman" w:cs="Times New Roman"/>
            <w:sz w:val="24"/>
            <w:szCs w:val="24"/>
          </w:rPr>
          <w:t>s</w:t>
        </w:r>
        <w:commentRangeEnd w:id="359"/>
        <w:r w:rsidR="00D93E9B">
          <w:rPr>
            <w:rStyle w:val="Kommentarzeichen"/>
            <w:rFonts w:asciiTheme="minorHAnsi" w:hAnsiTheme="minorHAnsi"/>
          </w:rPr>
          <w:commentReference w:id="359"/>
        </w:r>
      </w:ins>
      <w:ins w:id="361" w:author="Greta" w:date="2020-09-11T16:07:00Z">
        <w:r w:rsidR="00EB7AB9">
          <w:rPr>
            <w:rFonts w:ascii="Times New Roman" w:hAnsi="Times New Roman" w:cs="Times New Roman"/>
            <w:sz w:val="24"/>
            <w:szCs w:val="24"/>
          </w:rPr>
          <w:t>.</w:t>
        </w:r>
      </w:ins>
      <w:ins w:id="362" w:author="Greta" w:date="2020-09-10T14:36:00Z">
        <w:r w:rsidR="00D93E9B">
          <w:rPr>
            <w:rFonts w:ascii="Times New Roman" w:hAnsi="Times New Roman" w:cs="Times New Roman"/>
            <w:sz w:val="24"/>
            <w:szCs w:val="24"/>
          </w:rPr>
          <w:t xml:space="preserve"> </w:t>
        </w:r>
      </w:ins>
      <w:ins w:id="363" w:author="Greta" w:date="2020-09-11T16:07:00Z">
        <w:r w:rsidR="00EB7AB9">
          <w:rPr>
            <w:rFonts w:ascii="Times New Roman" w:hAnsi="Times New Roman" w:cs="Times New Roman"/>
            <w:sz w:val="24"/>
            <w:szCs w:val="24"/>
          </w:rPr>
          <w:t>T</w:t>
        </w:r>
      </w:ins>
      <w:ins w:id="364" w:author="Greta" w:date="2020-09-10T13:01:00Z">
        <w:r w:rsidR="00C9376B">
          <w:rPr>
            <w:rFonts w:ascii="Times New Roman" w:hAnsi="Times New Roman" w:cs="Times New Roman"/>
            <w:sz w:val="24"/>
            <w:szCs w:val="24"/>
          </w:rPr>
          <w:t>he provision</w:t>
        </w:r>
      </w:ins>
      <w:ins w:id="365" w:author="Greta" w:date="2020-09-10T13:02:00Z">
        <w:r w:rsidR="00C9376B">
          <w:rPr>
            <w:rFonts w:ascii="Times New Roman" w:hAnsi="Times New Roman" w:cs="Times New Roman"/>
            <w:sz w:val="24"/>
            <w:szCs w:val="24"/>
          </w:rPr>
          <w:t xml:space="preserve"> </w:t>
        </w:r>
      </w:ins>
      <w:ins w:id="366" w:author="Greta" w:date="2020-09-10T13:01:00Z">
        <w:r w:rsidR="00C9376B">
          <w:rPr>
            <w:rFonts w:ascii="Times New Roman" w:hAnsi="Times New Roman" w:cs="Times New Roman"/>
            <w:sz w:val="24"/>
            <w:szCs w:val="24"/>
          </w:rPr>
          <w:t>of</w:t>
        </w:r>
      </w:ins>
      <w:del w:id="367" w:author="Greta" w:date="2020-09-10T13:01:00Z">
        <w:r w:rsidRPr="001901E6" w:rsidDel="00C9376B">
          <w:rPr>
            <w:rFonts w:ascii="Times New Roman" w:hAnsi="Times New Roman" w:cs="Times New Roman"/>
            <w:sz w:val="24"/>
            <w:szCs w:val="24"/>
          </w:rPr>
          <w:delText xml:space="preserve"> and therefore particularly r</w:delText>
        </w:r>
      </w:del>
      <w:del w:id="368" w:author="Greta" w:date="2020-09-10T13:02:00Z">
        <w:r w:rsidRPr="001901E6" w:rsidDel="00C9376B">
          <w:rPr>
            <w:rFonts w:ascii="Times New Roman" w:hAnsi="Times New Roman" w:cs="Times New Roman"/>
            <w:sz w:val="24"/>
            <w:szCs w:val="24"/>
          </w:rPr>
          <w:delText>equire</w:delText>
        </w:r>
      </w:del>
      <w:r w:rsidRPr="001901E6">
        <w:rPr>
          <w:rFonts w:ascii="Times New Roman" w:hAnsi="Times New Roman" w:cs="Times New Roman"/>
          <w:sz w:val="24"/>
          <w:szCs w:val="24"/>
        </w:rPr>
        <w:t xml:space="preserve"> digital networking, the exchange of research data and a powerful and user-friendly infrastructure </w:t>
      </w:r>
      <w:del w:id="369" w:author="Greta" w:date="2020-09-10T13:02:00Z">
        <w:r w:rsidRPr="001901E6" w:rsidDel="00C9376B">
          <w:rPr>
            <w:rFonts w:ascii="Times New Roman" w:hAnsi="Times New Roman" w:cs="Times New Roman"/>
            <w:sz w:val="24"/>
            <w:szCs w:val="24"/>
          </w:rPr>
          <w:delText xml:space="preserve">in order </w:delText>
        </w:r>
      </w:del>
      <w:r w:rsidRPr="001901E6">
        <w:rPr>
          <w:rFonts w:ascii="Times New Roman" w:hAnsi="Times New Roman" w:cs="Times New Roman"/>
          <w:sz w:val="24"/>
          <w:szCs w:val="24"/>
        </w:rPr>
        <w:t xml:space="preserve">to </w:t>
      </w:r>
      <w:ins w:id="370" w:author="Greta" w:date="2020-09-10T13:02:00Z">
        <w:r w:rsidR="00C9376B">
          <w:rPr>
            <w:rFonts w:ascii="Times New Roman" w:hAnsi="Times New Roman" w:cs="Times New Roman"/>
            <w:sz w:val="24"/>
            <w:szCs w:val="24"/>
          </w:rPr>
          <w:t xml:space="preserve">help </w:t>
        </w:r>
      </w:ins>
      <w:r w:rsidRPr="001901E6">
        <w:rPr>
          <w:rFonts w:ascii="Times New Roman" w:hAnsi="Times New Roman" w:cs="Times New Roman"/>
          <w:sz w:val="24"/>
          <w:szCs w:val="24"/>
        </w:rPr>
        <w:t>reali</w:t>
      </w:r>
      <w:ins w:id="371" w:author="Greta" w:date="2020-09-10T13:02:00Z">
        <w:r w:rsidR="00C9376B">
          <w:rPr>
            <w:rFonts w:ascii="Times New Roman" w:hAnsi="Times New Roman" w:cs="Times New Roman"/>
            <w:sz w:val="24"/>
            <w:szCs w:val="24"/>
          </w:rPr>
          <w:t>s</w:t>
        </w:r>
      </w:ins>
      <w:del w:id="372" w:author="Greta" w:date="2020-09-10T13:02:00Z">
        <w:r w:rsidRPr="001901E6" w:rsidDel="00C9376B">
          <w:rPr>
            <w:rFonts w:ascii="Times New Roman" w:hAnsi="Times New Roman" w:cs="Times New Roman"/>
            <w:sz w:val="24"/>
            <w:szCs w:val="24"/>
          </w:rPr>
          <w:delText>z</w:delText>
        </w:r>
      </w:del>
      <w:r w:rsidRPr="001901E6">
        <w:rPr>
          <w:rFonts w:ascii="Times New Roman" w:hAnsi="Times New Roman" w:cs="Times New Roman"/>
          <w:sz w:val="24"/>
          <w:szCs w:val="24"/>
        </w:rPr>
        <w:t xml:space="preserve">e </w:t>
      </w:r>
      <w:ins w:id="373" w:author="Greta" w:date="2020-09-10T14:37:00Z">
        <w:r w:rsidR="00640E84">
          <w:rPr>
            <w:rFonts w:ascii="Times New Roman" w:hAnsi="Times New Roman" w:cs="Times New Roman"/>
            <w:sz w:val="24"/>
            <w:szCs w:val="24"/>
          </w:rPr>
          <w:t xml:space="preserve">and expand </w:t>
        </w:r>
      </w:ins>
      <w:ins w:id="374" w:author="Greta" w:date="2020-09-10T13:02:00Z">
        <w:r w:rsidR="00C9376B">
          <w:rPr>
            <w:rFonts w:ascii="Times New Roman" w:hAnsi="Times New Roman" w:cs="Times New Roman"/>
            <w:sz w:val="24"/>
            <w:szCs w:val="24"/>
          </w:rPr>
          <w:t xml:space="preserve">these </w:t>
        </w:r>
        <w:commentRangeStart w:id="375"/>
        <w:r w:rsidR="00C9376B">
          <w:rPr>
            <w:rFonts w:ascii="Times New Roman" w:hAnsi="Times New Roman" w:cs="Times New Roman"/>
            <w:sz w:val="24"/>
            <w:szCs w:val="24"/>
          </w:rPr>
          <w:t>goals</w:t>
        </w:r>
      </w:ins>
      <w:del w:id="376" w:author="Greta" w:date="2020-09-10T14:37:00Z">
        <w:r w:rsidRPr="001901E6" w:rsidDel="00640E84">
          <w:rPr>
            <w:rFonts w:ascii="Times New Roman" w:hAnsi="Times New Roman" w:cs="Times New Roman"/>
            <w:sz w:val="24"/>
            <w:szCs w:val="24"/>
          </w:rPr>
          <w:delText>this goal and</w:delText>
        </w:r>
      </w:del>
      <w:commentRangeEnd w:id="375"/>
      <w:r w:rsidR="00640E84">
        <w:rPr>
          <w:rStyle w:val="Kommentarzeichen"/>
          <w:rFonts w:asciiTheme="minorHAnsi" w:hAnsiTheme="minorHAnsi"/>
        </w:rPr>
        <w:commentReference w:id="375"/>
      </w:r>
      <w:r w:rsidRPr="001901E6">
        <w:rPr>
          <w:rFonts w:ascii="Times New Roman" w:hAnsi="Times New Roman" w:cs="Times New Roman"/>
          <w:sz w:val="24"/>
          <w:szCs w:val="24"/>
        </w:rPr>
        <w:t xml:space="preserve"> </w:t>
      </w:r>
      <w:del w:id="377" w:author="Greta" w:date="2020-09-10T14:37:00Z">
        <w:r w:rsidRPr="001901E6" w:rsidDel="00640E84">
          <w:rPr>
            <w:rFonts w:ascii="Times New Roman" w:hAnsi="Times New Roman" w:cs="Times New Roman"/>
            <w:sz w:val="24"/>
            <w:szCs w:val="24"/>
          </w:rPr>
          <w:delText xml:space="preserve">expand it for </w:delText>
        </w:r>
      </w:del>
      <w:ins w:id="378" w:author="Greta" w:date="2020-09-10T14:37:00Z">
        <w:r w:rsidR="00640E84">
          <w:rPr>
            <w:rFonts w:ascii="Times New Roman" w:hAnsi="Times New Roman" w:cs="Times New Roman"/>
            <w:sz w:val="24"/>
            <w:szCs w:val="24"/>
          </w:rPr>
          <w:t xml:space="preserve">in </w:t>
        </w:r>
      </w:ins>
      <w:r w:rsidRPr="001901E6">
        <w:rPr>
          <w:rFonts w:ascii="Times New Roman" w:hAnsi="Times New Roman" w:cs="Times New Roman"/>
          <w:sz w:val="24"/>
          <w:szCs w:val="24"/>
        </w:rPr>
        <w:t>the future</w:t>
      </w:r>
      <w:ins w:id="379" w:author="Greta" w:date="2020-09-10T13:02:00Z">
        <w:r w:rsidR="00C9376B">
          <w:rPr>
            <w:rFonts w:ascii="Times New Roman" w:hAnsi="Times New Roman" w:cs="Times New Roman"/>
            <w:sz w:val="24"/>
            <w:szCs w:val="24"/>
          </w:rPr>
          <w:t xml:space="preserve"> </w:t>
        </w:r>
      </w:ins>
      <w:ins w:id="380" w:author="Greta" w:date="2020-09-10T14:37:00Z">
        <w:r w:rsidR="00640E84">
          <w:rPr>
            <w:rFonts w:ascii="Times New Roman" w:hAnsi="Times New Roman" w:cs="Times New Roman"/>
            <w:sz w:val="24"/>
            <w:szCs w:val="24"/>
          </w:rPr>
          <w:t>are thus of huge</w:t>
        </w:r>
      </w:ins>
      <w:ins w:id="381" w:author="Greta" w:date="2020-09-10T13:02:00Z">
        <w:r w:rsidR="00C9376B">
          <w:rPr>
            <w:rFonts w:ascii="Times New Roman" w:hAnsi="Times New Roman" w:cs="Times New Roman"/>
            <w:sz w:val="24"/>
            <w:szCs w:val="24"/>
          </w:rPr>
          <w:t xml:space="preserve"> importan</w:t>
        </w:r>
      </w:ins>
      <w:ins w:id="382" w:author="Greta" w:date="2020-09-10T14:37:00Z">
        <w:r w:rsidR="00640E84">
          <w:rPr>
            <w:rFonts w:ascii="Times New Roman" w:hAnsi="Times New Roman" w:cs="Times New Roman"/>
            <w:sz w:val="24"/>
            <w:szCs w:val="24"/>
          </w:rPr>
          <w:t>ce</w:t>
        </w:r>
      </w:ins>
      <w:r w:rsidRPr="001901E6">
        <w:rPr>
          <w:rFonts w:ascii="Times New Roman" w:hAnsi="Times New Roman" w:cs="Times New Roman"/>
          <w:sz w:val="24"/>
          <w:szCs w:val="24"/>
        </w:rPr>
        <w:t>.</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w:t>
      </w:r>
      <w:ins w:id="383" w:author="Greta" w:date="2020-09-10T14:41:00Z">
        <w:r w:rsidR="00640E84">
          <w:rPr>
            <w:rFonts w:ascii="Times New Roman" w:hAnsi="Times New Roman" w:cs="Times New Roman"/>
            <w:sz w:val="24"/>
            <w:szCs w:val="24"/>
          </w:rPr>
          <w:t>The s</w:t>
        </w:r>
      </w:ins>
      <w:del w:id="384" w:author="Greta" w:date="2020-09-10T14:41:00Z">
        <w:r w:rsidRPr="001901E6" w:rsidDel="00640E84">
          <w:rPr>
            <w:rFonts w:ascii="Times New Roman" w:hAnsi="Times New Roman" w:cs="Times New Roman"/>
            <w:sz w:val="24"/>
            <w:szCs w:val="24"/>
          </w:rPr>
          <w:delText>S</w:delText>
        </w:r>
      </w:del>
      <w:r w:rsidRPr="001901E6">
        <w:rPr>
          <w:rFonts w:ascii="Times New Roman" w:hAnsi="Times New Roman" w:cs="Times New Roman"/>
          <w:sz w:val="24"/>
          <w:szCs w:val="24"/>
        </w:rPr>
        <w:t>mall disciplines: formal criteria**</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In order to differentiate </w:t>
      </w:r>
      <w:ins w:id="385" w:author="Greta" w:date="2020-09-10T14:41:00Z">
        <w:r w:rsidR="00640E84">
          <w:rPr>
            <w:rFonts w:ascii="Times New Roman" w:hAnsi="Times New Roman" w:cs="Times New Roman"/>
            <w:sz w:val="24"/>
            <w:szCs w:val="24"/>
          </w:rPr>
          <w:t xml:space="preserve">the </w:t>
        </w:r>
      </w:ins>
      <w:r w:rsidRPr="001901E6">
        <w:rPr>
          <w:rFonts w:ascii="Times New Roman" w:hAnsi="Times New Roman" w:cs="Times New Roman"/>
          <w:sz w:val="24"/>
          <w:szCs w:val="24"/>
        </w:rPr>
        <w:t xml:space="preserve">small </w:t>
      </w:r>
      <w:ins w:id="386" w:author="Greta" w:date="2020-09-10T14:41:00Z">
        <w:r w:rsidR="00640E84">
          <w:rPr>
            <w:rFonts w:ascii="Times New Roman" w:hAnsi="Times New Roman" w:cs="Times New Roman"/>
            <w:sz w:val="24"/>
            <w:szCs w:val="24"/>
          </w:rPr>
          <w:t>disciplines</w:t>
        </w:r>
      </w:ins>
      <w:del w:id="387" w:author="Greta" w:date="2020-09-10T14:41:00Z">
        <w:r w:rsidRPr="001901E6" w:rsidDel="00640E84">
          <w:rPr>
            <w:rFonts w:ascii="Times New Roman" w:hAnsi="Times New Roman" w:cs="Times New Roman"/>
            <w:sz w:val="24"/>
            <w:szCs w:val="24"/>
          </w:rPr>
          <w:delText>subjects</w:delText>
        </w:r>
      </w:del>
      <w:r w:rsidRPr="001901E6">
        <w:rPr>
          <w:rFonts w:ascii="Times New Roman" w:hAnsi="Times New Roman" w:cs="Times New Roman"/>
          <w:sz w:val="24"/>
          <w:szCs w:val="24"/>
        </w:rPr>
        <w:t xml:space="preserve"> from larger departments and sub-disciplines, the </w:t>
      </w:r>
      <w:del w:id="388" w:author="Greta" w:date="2020-09-10T14:41:00Z">
        <w:r w:rsidRPr="001901E6" w:rsidDel="00640E84">
          <w:rPr>
            <w:rFonts w:ascii="Times New Roman" w:hAnsi="Times New Roman" w:cs="Times New Roman"/>
            <w:sz w:val="24"/>
            <w:szCs w:val="24"/>
          </w:rPr>
          <w:delText>"</w:delText>
        </w:r>
      </w:del>
      <w:r w:rsidRPr="001901E6">
        <w:rPr>
          <w:rFonts w:ascii="Times New Roman" w:hAnsi="Times New Roman" w:cs="Times New Roman"/>
          <w:sz w:val="24"/>
          <w:szCs w:val="24"/>
        </w:rPr>
        <w:t xml:space="preserve">Small </w:t>
      </w:r>
      <w:ins w:id="389" w:author="Greta" w:date="2020-09-10T14:41:00Z">
        <w:r w:rsidR="00640E84">
          <w:rPr>
            <w:rFonts w:ascii="Times New Roman" w:hAnsi="Times New Roman" w:cs="Times New Roman"/>
            <w:sz w:val="24"/>
            <w:szCs w:val="24"/>
          </w:rPr>
          <w:t>Disciplines’</w:t>
        </w:r>
      </w:ins>
      <w:del w:id="390" w:author="Greta" w:date="2020-09-10T14:41:00Z">
        <w:r w:rsidRPr="001901E6" w:rsidDel="00640E84">
          <w:rPr>
            <w:rFonts w:ascii="Times New Roman" w:hAnsi="Times New Roman" w:cs="Times New Roman"/>
            <w:sz w:val="24"/>
            <w:szCs w:val="24"/>
          </w:rPr>
          <w:delText>Subjects</w:delText>
        </w:r>
      </w:del>
      <w:r w:rsidRPr="001901E6">
        <w:rPr>
          <w:rFonts w:ascii="Times New Roman" w:hAnsi="Times New Roman" w:cs="Times New Roman"/>
          <w:sz w:val="24"/>
          <w:szCs w:val="24"/>
        </w:rPr>
        <w:t xml:space="preserve"> Unit</w:t>
      </w:r>
      <w:del w:id="391" w:author="Greta" w:date="2020-09-10T14:41:00Z">
        <w:r w:rsidRPr="001901E6" w:rsidDel="00640E84">
          <w:rPr>
            <w:rFonts w:ascii="Times New Roman" w:hAnsi="Times New Roman" w:cs="Times New Roman"/>
            <w:sz w:val="24"/>
            <w:szCs w:val="24"/>
          </w:rPr>
          <w:delText>"</w:delText>
        </w:r>
      </w:del>
      <w:r w:rsidRPr="001901E6">
        <w:rPr>
          <w:rFonts w:ascii="Times New Roman" w:hAnsi="Times New Roman" w:cs="Times New Roman"/>
          <w:sz w:val="24"/>
          <w:szCs w:val="24"/>
        </w:rPr>
        <w:t xml:space="preserve"> at JGU Mainz has developed </w:t>
      </w:r>
      <w:ins w:id="392" w:author="Greta" w:date="2020-09-10T14:45:00Z">
        <w:r w:rsidR="00640E84">
          <w:rPr>
            <w:rFonts w:ascii="Times New Roman" w:hAnsi="Times New Roman" w:cs="Times New Roman"/>
            <w:sz w:val="24"/>
            <w:szCs w:val="24"/>
          </w:rPr>
          <w:t>a number of</w:t>
        </w:r>
      </w:ins>
      <w:ins w:id="393" w:author="Greta" w:date="2020-09-10T14:47:00Z">
        <w:r w:rsidR="00A9551E">
          <w:rPr>
            <w:rFonts w:ascii="Times New Roman" w:hAnsi="Times New Roman" w:cs="Times New Roman"/>
            <w:sz w:val="24"/>
            <w:szCs w:val="24"/>
          </w:rPr>
          <w:t xml:space="preserve"> </w:t>
        </w:r>
      </w:ins>
      <w:r w:rsidRPr="001901E6">
        <w:rPr>
          <w:rFonts w:ascii="Times New Roman" w:hAnsi="Times New Roman" w:cs="Times New Roman"/>
          <w:sz w:val="24"/>
          <w:szCs w:val="24"/>
        </w:rPr>
        <w:t>criteria</w:t>
      </w:r>
      <w:del w:id="394" w:author="Greta" w:date="2020-09-10T15:51:00Z">
        <w:r w:rsidRPr="001901E6" w:rsidDel="00702F52">
          <w:rPr>
            <w:rFonts w:ascii="Times New Roman" w:hAnsi="Times New Roman" w:cs="Times New Roman"/>
            <w:sz w:val="24"/>
            <w:szCs w:val="24"/>
          </w:rPr>
          <w:delText>,</w:delText>
        </w:r>
      </w:del>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[^6]: These criteria serve as </w:t>
      </w:r>
      <w:ins w:id="395" w:author="Greta" w:date="2020-09-10T14:47:00Z">
        <w:r w:rsidR="00A9551E">
          <w:rPr>
            <w:rFonts w:ascii="Times New Roman" w:hAnsi="Times New Roman" w:cs="Times New Roman"/>
            <w:sz w:val="24"/>
            <w:szCs w:val="24"/>
          </w:rPr>
          <w:t>the</w:t>
        </w:r>
      </w:ins>
      <w:del w:id="396" w:author="Greta" w:date="2020-09-10T14:47:00Z">
        <w:r w:rsidRPr="001901E6" w:rsidDel="00A9551E">
          <w:rPr>
            <w:rFonts w:ascii="Times New Roman" w:hAnsi="Times New Roman" w:cs="Times New Roman"/>
            <w:sz w:val="24"/>
            <w:szCs w:val="24"/>
          </w:rPr>
          <w:delText>a</w:delText>
        </w:r>
      </w:del>
      <w:r w:rsidRPr="001901E6">
        <w:rPr>
          <w:rFonts w:ascii="Times New Roman" w:hAnsi="Times New Roman" w:cs="Times New Roman"/>
          <w:sz w:val="24"/>
          <w:szCs w:val="24"/>
        </w:rPr>
        <w:t xml:space="preserve"> working basis and definition of the </w:t>
      </w:r>
      <w:ins w:id="397" w:author="Greta" w:date="2020-09-10T14:47:00Z">
        <w:r w:rsidR="00A9551E">
          <w:rPr>
            <w:rFonts w:ascii="Times New Roman" w:hAnsi="Times New Roman" w:cs="Times New Roman"/>
            <w:sz w:val="24"/>
            <w:szCs w:val="24"/>
          </w:rPr>
          <w:t>Small Disciplines’ Unit</w:t>
        </w:r>
      </w:ins>
      <w:del w:id="398" w:author="Greta" w:date="2020-09-11T16:07:00Z">
        <w:r w:rsidRPr="001901E6" w:rsidDel="00EB7AB9">
          <w:rPr>
            <w:rFonts w:ascii="Times New Roman" w:hAnsi="Times New Roman" w:cs="Times New Roman"/>
            <w:sz w:val="24"/>
            <w:szCs w:val="24"/>
          </w:rPr>
          <w:delText>Arbeitsstelle Kleine F</w:delText>
        </w:r>
      </w:del>
      <w:del w:id="399" w:author="Greta" w:date="2020-09-10T14:47:00Z">
        <w:r w:rsidRPr="001901E6" w:rsidDel="00A9551E">
          <w:rPr>
            <w:rFonts w:ascii="Times New Roman" w:hAnsi="Times New Roman" w:cs="Times New Roman"/>
            <w:sz w:val="24"/>
            <w:szCs w:val="24"/>
          </w:rPr>
          <w:delText>Ã¤</w:delText>
        </w:r>
      </w:del>
      <w:del w:id="400" w:author="Greta" w:date="2020-09-11T16:07:00Z">
        <w:r w:rsidRPr="001901E6" w:rsidDel="00EB7AB9">
          <w:rPr>
            <w:rFonts w:ascii="Times New Roman" w:hAnsi="Times New Roman" w:cs="Times New Roman"/>
            <w:sz w:val="24"/>
            <w:szCs w:val="24"/>
          </w:rPr>
          <w:delText>cher</w:delText>
        </w:r>
      </w:del>
      <w:ins w:id="401" w:author="Greta" w:date="2020-09-10T14:45:00Z">
        <w:r w:rsidR="00640E84">
          <w:rPr>
            <w:rFonts w:ascii="Times New Roman" w:hAnsi="Times New Roman" w:cs="Times New Roman"/>
            <w:sz w:val="24"/>
            <w:szCs w:val="24"/>
          </w:rPr>
          <w:t>.</w:t>
        </w:r>
      </w:ins>
      <w:del w:id="402" w:author="Greta" w:date="2020-09-10T14:45:00Z">
        <w:r w:rsidRPr="001901E6" w:rsidDel="00640E84">
          <w:rPr>
            <w:rFonts w:ascii="Times New Roman" w:hAnsi="Times New Roman" w:cs="Times New Roman"/>
            <w:sz w:val="24"/>
            <w:szCs w:val="24"/>
          </w:rPr>
          <w:delText>,</w:delText>
        </w:r>
      </w:del>
      <w:r w:rsidRPr="001901E6">
        <w:rPr>
          <w:rFonts w:ascii="Times New Roman" w:hAnsi="Times New Roman" w:cs="Times New Roman"/>
          <w:sz w:val="24"/>
          <w:szCs w:val="24"/>
        </w:rPr>
        <w:t xml:space="preserve"> </w:t>
      </w:r>
      <w:del w:id="403" w:author="Greta" w:date="2020-09-10T14:45:00Z">
        <w:r w:rsidRPr="001901E6" w:rsidDel="00640E84">
          <w:rPr>
            <w:rFonts w:ascii="Times New Roman" w:hAnsi="Times New Roman" w:cs="Times New Roman"/>
            <w:sz w:val="24"/>
            <w:szCs w:val="24"/>
          </w:rPr>
          <w:delText xml:space="preserve">please </w:delText>
        </w:r>
      </w:del>
      <w:proofErr w:type="gramStart"/>
      <w:ins w:id="404" w:author="Greta" w:date="2020-09-10T14:45:00Z">
        <w:r w:rsidR="00640E84">
          <w:rPr>
            <w:rFonts w:ascii="Times New Roman" w:hAnsi="Times New Roman" w:cs="Times New Roman"/>
            <w:sz w:val="24"/>
            <w:szCs w:val="24"/>
          </w:rPr>
          <w:t>S</w:t>
        </w:r>
      </w:ins>
      <w:del w:id="405" w:author="Greta" w:date="2020-09-10T14:45:00Z">
        <w:r w:rsidRPr="001901E6" w:rsidDel="00640E84">
          <w:rPr>
            <w:rFonts w:ascii="Times New Roman" w:hAnsi="Times New Roman" w:cs="Times New Roman"/>
            <w:sz w:val="24"/>
            <w:szCs w:val="24"/>
          </w:rPr>
          <w:delText>s</w:delText>
        </w:r>
      </w:del>
      <w:r w:rsidRPr="001901E6">
        <w:rPr>
          <w:rFonts w:ascii="Times New Roman" w:hAnsi="Times New Roman" w:cs="Times New Roman"/>
          <w:sz w:val="24"/>
          <w:szCs w:val="24"/>
        </w:rPr>
        <w:t>ee https://www.kleinefaecher.de/kartierung/was-ist-ein-kleines-fach.html.</w:t>
      </w:r>
      <w:proofErr w:type="gramEnd"/>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 </w:t>
      </w:r>
      <w:del w:id="406" w:author="Greta" w:date="2020-09-11T16:15:00Z">
        <w:r w:rsidRPr="001901E6" w:rsidDel="00862256">
          <w:rPr>
            <w:rFonts w:ascii="Times New Roman" w:hAnsi="Times New Roman" w:cs="Times New Roman"/>
            <w:sz w:val="24"/>
            <w:szCs w:val="24"/>
          </w:rPr>
          <w:delText xml:space="preserve">which </w:delText>
        </w:r>
      </w:del>
      <w:proofErr w:type="gramStart"/>
      <w:ins w:id="407" w:author="Greta" w:date="2020-09-11T16:15:00Z">
        <w:r w:rsidR="00862256">
          <w:rPr>
            <w:rFonts w:ascii="Times New Roman" w:hAnsi="Times New Roman" w:cs="Times New Roman"/>
            <w:sz w:val="24"/>
            <w:szCs w:val="24"/>
          </w:rPr>
          <w:t>that</w:t>
        </w:r>
        <w:proofErr w:type="gramEnd"/>
        <w:r w:rsidR="00862256" w:rsidRPr="001901E6">
          <w:rPr>
            <w:rFonts w:ascii="Times New Roman" w:hAnsi="Times New Roman" w:cs="Times New Roman"/>
            <w:sz w:val="24"/>
            <w:szCs w:val="24"/>
          </w:rPr>
          <w:t xml:space="preserve"> </w:t>
        </w:r>
      </w:ins>
      <w:r w:rsidRPr="001901E6">
        <w:rPr>
          <w:rFonts w:ascii="Times New Roman" w:hAnsi="Times New Roman" w:cs="Times New Roman"/>
          <w:sz w:val="24"/>
          <w:szCs w:val="24"/>
        </w:rPr>
        <w:t xml:space="preserve">will be used </w:t>
      </w:r>
      <w:del w:id="408" w:author="Greta" w:date="2020-09-11T16:15:00Z">
        <w:r w:rsidRPr="001901E6" w:rsidDel="00862256">
          <w:rPr>
            <w:rFonts w:ascii="Times New Roman" w:hAnsi="Times New Roman" w:cs="Times New Roman"/>
            <w:sz w:val="24"/>
            <w:szCs w:val="24"/>
          </w:rPr>
          <w:delText xml:space="preserve">and </w:delText>
        </w:r>
      </w:del>
      <w:del w:id="409" w:author="Greta" w:date="2020-09-11T16:13:00Z">
        <w:r w:rsidRPr="001901E6" w:rsidDel="00862256">
          <w:rPr>
            <w:rFonts w:ascii="Times New Roman" w:hAnsi="Times New Roman" w:cs="Times New Roman"/>
            <w:sz w:val="24"/>
            <w:szCs w:val="24"/>
          </w:rPr>
          <w:delText>expanded</w:delText>
        </w:r>
      </w:del>
      <w:del w:id="410" w:author="Greta" w:date="2020-09-11T16:15:00Z">
        <w:r w:rsidRPr="001901E6" w:rsidDel="00862256">
          <w:rPr>
            <w:rFonts w:ascii="Times New Roman" w:hAnsi="Times New Roman" w:cs="Times New Roman"/>
            <w:sz w:val="24"/>
            <w:szCs w:val="24"/>
          </w:rPr>
          <w:delText xml:space="preserve"> </w:delText>
        </w:r>
      </w:del>
      <w:del w:id="411" w:author="Greta" w:date="2020-09-10T15:52:00Z">
        <w:r w:rsidRPr="001901E6" w:rsidDel="00702F52">
          <w:rPr>
            <w:rFonts w:ascii="Times New Roman" w:hAnsi="Times New Roman" w:cs="Times New Roman"/>
            <w:sz w:val="24"/>
            <w:szCs w:val="24"/>
          </w:rPr>
          <w:delText>in the following</w:delText>
        </w:r>
      </w:del>
      <w:del w:id="412" w:author="Greta" w:date="2020-09-11T16:12:00Z">
        <w:r w:rsidRPr="001901E6" w:rsidDel="00EB7AB9">
          <w:rPr>
            <w:rFonts w:ascii="Times New Roman" w:hAnsi="Times New Roman" w:cs="Times New Roman"/>
            <w:sz w:val="24"/>
            <w:szCs w:val="24"/>
          </w:rPr>
          <w:delText xml:space="preserve"> </w:delText>
        </w:r>
      </w:del>
      <w:r w:rsidRPr="001901E6">
        <w:rPr>
          <w:rFonts w:ascii="Times New Roman" w:hAnsi="Times New Roman" w:cs="Times New Roman"/>
          <w:sz w:val="24"/>
          <w:szCs w:val="24"/>
        </w:rPr>
        <w:t xml:space="preserve">as </w:t>
      </w:r>
      <w:ins w:id="413" w:author="Greta" w:date="2020-09-10T15:54:00Z">
        <w:r w:rsidR="00702F52">
          <w:rPr>
            <w:rFonts w:ascii="Times New Roman" w:hAnsi="Times New Roman" w:cs="Times New Roman"/>
            <w:sz w:val="24"/>
            <w:szCs w:val="24"/>
          </w:rPr>
          <w:t>the</w:t>
        </w:r>
      </w:ins>
      <w:del w:id="414" w:author="Greta" w:date="2020-09-10T15:54:00Z">
        <w:r w:rsidRPr="001901E6" w:rsidDel="00702F52">
          <w:rPr>
            <w:rFonts w:ascii="Times New Roman" w:hAnsi="Times New Roman" w:cs="Times New Roman"/>
            <w:sz w:val="24"/>
            <w:szCs w:val="24"/>
          </w:rPr>
          <w:delText>a</w:delText>
        </w:r>
      </w:del>
      <w:r w:rsidRPr="001901E6">
        <w:rPr>
          <w:rFonts w:ascii="Times New Roman" w:hAnsi="Times New Roman" w:cs="Times New Roman"/>
          <w:sz w:val="24"/>
          <w:szCs w:val="24"/>
        </w:rPr>
        <w:t xml:space="preserve"> basis for determining </w:t>
      </w:r>
      <w:ins w:id="415" w:author="Greta" w:date="2020-09-10T15:50:00Z">
        <w:r w:rsidR="00702F52">
          <w:rPr>
            <w:rFonts w:ascii="Times New Roman" w:hAnsi="Times New Roman" w:cs="Times New Roman"/>
            <w:sz w:val="24"/>
            <w:szCs w:val="24"/>
          </w:rPr>
          <w:t xml:space="preserve">the </w:t>
        </w:r>
      </w:ins>
      <w:r w:rsidRPr="001901E6">
        <w:rPr>
          <w:rFonts w:ascii="Times New Roman" w:hAnsi="Times New Roman" w:cs="Times New Roman"/>
          <w:sz w:val="24"/>
          <w:szCs w:val="24"/>
        </w:rPr>
        <w:t xml:space="preserve">characteristics, user profiles and specific requirements </w:t>
      </w:r>
      <w:ins w:id="416" w:author="Greta" w:date="2020-09-11T16:20:00Z">
        <w:r w:rsidR="00862256">
          <w:rPr>
            <w:rFonts w:ascii="Times New Roman" w:hAnsi="Times New Roman" w:cs="Times New Roman"/>
            <w:sz w:val="24"/>
            <w:szCs w:val="24"/>
          </w:rPr>
          <w:t>when</w:t>
        </w:r>
      </w:ins>
      <w:del w:id="417" w:author="Greta" w:date="2020-09-11T16:20:00Z">
        <w:r w:rsidRPr="00862256" w:rsidDel="00862256">
          <w:rPr>
            <w:rFonts w:ascii="Times New Roman" w:hAnsi="Times New Roman" w:cs="Times New Roman"/>
            <w:sz w:val="24"/>
            <w:szCs w:val="24"/>
          </w:rPr>
          <w:delText xml:space="preserve">for </w:delText>
        </w:r>
        <w:r w:rsidRPr="001901E6" w:rsidDel="00862256">
          <w:rPr>
            <w:rFonts w:ascii="Times New Roman" w:hAnsi="Times New Roman" w:cs="Times New Roman"/>
            <w:sz w:val="24"/>
            <w:szCs w:val="24"/>
          </w:rPr>
          <w:delText>the</w:delText>
        </w:r>
      </w:del>
      <w:r w:rsidRPr="001901E6">
        <w:rPr>
          <w:rFonts w:ascii="Times New Roman" w:hAnsi="Times New Roman" w:cs="Times New Roman"/>
          <w:sz w:val="24"/>
          <w:szCs w:val="24"/>
        </w:rPr>
        <w:t xml:space="preserve"> us</w:t>
      </w:r>
      <w:del w:id="418" w:author="Greta" w:date="2020-09-11T16:20:00Z">
        <w:r w:rsidRPr="001901E6" w:rsidDel="00862256">
          <w:rPr>
            <w:rFonts w:ascii="Times New Roman" w:hAnsi="Times New Roman" w:cs="Times New Roman"/>
            <w:sz w:val="24"/>
            <w:szCs w:val="24"/>
          </w:rPr>
          <w:delText>e</w:delText>
        </w:r>
      </w:del>
      <w:ins w:id="419" w:author="Greta" w:date="2020-09-11T16:20:00Z">
        <w:r w:rsidR="00862256">
          <w:rPr>
            <w:rFonts w:ascii="Times New Roman" w:hAnsi="Times New Roman" w:cs="Times New Roman"/>
            <w:sz w:val="24"/>
            <w:szCs w:val="24"/>
          </w:rPr>
          <w:t>ing</w:t>
        </w:r>
      </w:ins>
      <w:del w:id="420" w:author="Greta" w:date="2020-09-11T16:20:00Z">
        <w:r w:rsidRPr="001901E6" w:rsidDel="00862256">
          <w:rPr>
            <w:rFonts w:ascii="Times New Roman" w:hAnsi="Times New Roman" w:cs="Times New Roman"/>
            <w:sz w:val="24"/>
            <w:szCs w:val="24"/>
          </w:rPr>
          <w:delText xml:space="preserve"> of</w:delText>
        </w:r>
      </w:del>
      <w:r w:rsidRPr="001901E6">
        <w:rPr>
          <w:rFonts w:ascii="Times New Roman" w:hAnsi="Times New Roman" w:cs="Times New Roman"/>
          <w:sz w:val="24"/>
          <w:szCs w:val="24"/>
        </w:rPr>
        <w:t xml:space="preserve"> research data. At present, the </w:t>
      </w:r>
      <w:ins w:id="421" w:author="Greta" w:date="2020-09-10T14:52:00Z">
        <w:r w:rsidR="00A9551E">
          <w:rPr>
            <w:rFonts w:ascii="Times New Roman" w:hAnsi="Times New Roman" w:cs="Times New Roman"/>
            <w:sz w:val="24"/>
            <w:szCs w:val="24"/>
          </w:rPr>
          <w:t>unit</w:t>
        </w:r>
      </w:ins>
      <w:del w:id="422" w:author="Greta" w:date="2020-09-10T14:52:00Z">
        <w:r w:rsidRPr="001901E6" w:rsidDel="00A9551E">
          <w:rPr>
            <w:rFonts w:ascii="Times New Roman" w:hAnsi="Times New Roman" w:cs="Times New Roman"/>
            <w:sz w:val="24"/>
            <w:szCs w:val="24"/>
          </w:rPr>
          <w:delText>center</w:delText>
        </w:r>
      </w:del>
      <w:r w:rsidRPr="001901E6">
        <w:rPr>
          <w:rFonts w:ascii="Times New Roman" w:hAnsi="Times New Roman" w:cs="Times New Roman"/>
          <w:sz w:val="24"/>
          <w:szCs w:val="24"/>
        </w:rPr>
        <w:t xml:space="preserve"> </w:t>
      </w:r>
      <w:ins w:id="423" w:author="Greta" w:date="2020-09-10T14:56:00Z">
        <w:r w:rsidR="00A9551E">
          <w:rPr>
            <w:rFonts w:ascii="Times New Roman" w:hAnsi="Times New Roman" w:cs="Times New Roman"/>
            <w:sz w:val="24"/>
            <w:szCs w:val="24"/>
          </w:rPr>
          <w:t>encompasses</w:t>
        </w:r>
      </w:ins>
      <w:del w:id="424" w:author="Greta" w:date="2020-09-10T14:56:00Z">
        <w:r w:rsidRPr="001901E6" w:rsidDel="00A9551E">
          <w:rPr>
            <w:rFonts w:ascii="Times New Roman" w:hAnsi="Times New Roman" w:cs="Times New Roman"/>
            <w:sz w:val="24"/>
            <w:szCs w:val="24"/>
          </w:rPr>
          <w:delText>assumes</w:delText>
        </w:r>
      </w:del>
      <w:r w:rsidRPr="001901E6">
        <w:rPr>
          <w:rFonts w:ascii="Times New Roman" w:hAnsi="Times New Roman" w:cs="Times New Roman"/>
          <w:sz w:val="24"/>
          <w:szCs w:val="24"/>
        </w:rPr>
        <w:t xml:space="preserve"> 157 small </w:t>
      </w:r>
      <w:ins w:id="425" w:author="Greta" w:date="2020-09-10T14:52:00Z">
        <w:r w:rsidR="00A9551E">
          <w:rPr>
            <w:rFonts w:ascii="Times New Roman" w:hAnsi="Times New Roman" w:cs="Times New Roman"/>
            <w:sz w:val="24"/>
            <w:szCs w:val="24"/>
          </w:rPr>
          <w:t>disciplines</w:t>
        </w:r>
      </w:ins>
      <w:del w:id="426" w:author="Greta" w:date="2020-09-10T14:52:00Z">
        <w:r w:rsidRPr="001901E6" w:rsidDel="00A9551E">
          <w:rPr>
            <w:rFonts w:ascii="Times New Roman" w:hAnsi="Times New Roman" w:cs="Times New Roman"/>
            <w:sz w:val="24"/>
            <w:szCs w:val="24"/>
          </w:rPr>
          <w:delText>subjects</w:delText>
        </w:r>
      </w:del>
      <w:r w:rsidRPr="001901E6">
        <w:rPr>
          <w:rFonts w:ascii="Times New Roman" w:hAnsi="Times New Roman" w:cs="Times New Roman"/>
          <w:sz w:val="24"/>
          <w:szCs w:val="24"/>
        </w:rPr>
        <w:t xml:space="preserve"> and 2</w:t>
      </w:r>
      <w:ins w:id="427" w:author="Greta" w:date="2020-09-10T14:52:00Z">
        <w:r w:rsidR="00A9551E">
          <w:rPr>
            <w:rFonts w:ascii="Times New Roman" w:hAnsi="Times New Roman" w:cs="Times New Roman"/>
            <w:sz w:val="24"/>
            <w:szCs w:val="24"/>
          </w:rPr>
          <w:t>,</w:t>
        </w:r>
      </w:ins>
      <w:r w:rsidRPr="001901E6">
        <w:rPr>
          <w:rFonts w:ascii="Times New Roman" w:hAnsi="Times New Roman" w:cs="Times New Roman"/>
          <w:sz w:val="24"/>
          <w:szCs w:val="24"/>
        </w:rPr>
        <w:t xml:space="preserve">311 professorships at 89 locations </w:t>
      </w:r>
      <w:ins w:id="428" w:author="Greta" w:date="2020-09-10T14:53:00Z">
        <w:r w:rsidR="00A9551E">
          <w:rPr>
            <w:rFonts w:ascii="Times New Roman" w:hAnsi="Times New Roman" w:cs="Times New Roman"/>
            <w:sz w:val="24"/>
            <w:szCs w:val="24"/>
          </w:rPr>
          <w:t>throughout Germany</w:t>
        </w:r>
      </w:ins>
      <w:del w:id="429" w:author="Greta" w:date="2020-09-10T14:53:00Z">
        <w:r w:rsidRPr="001901E6" w:rsidDel="00A9551E">
          <w:rPr>
            <w:rFonts w:ascii="Times New Roman" w:hAnsi="Times New Roman" w:cs="Times New Roman"/>
            <w:sz w:val="24"/>
            <w:szCs w:val="24"/>
          </w:rPr>
          <w:delText>nationwide</w:delText>
        </w:r>
      </w:del>
      <w:r w:rsidRPr="001901E6">
        <w:rPr>
          <w:rFonts w:ascii="Times New Roman" w:hAnsi="Times New Roman" w:cs="Times New Roman"/>
          <w:sz w:val="24"/>
          <w:szCs w:val="24"/>
        </w:rPr>
        <w:t xml:space="preserve">. These </w:t>
      </w:r>
      <w:ins w:id="430" w:author="Greta" w:date="2020-09-10T15:21:00Z">
        <w:r w:rsidR="00990F6A">
          <w:rPr>
            <w:rFonts w:ascii="Times New Roman" w:hAnsi="Times New Roman" w:cs="Times New Roman"/>
            <w:sz w:val="24"/>
            <w:szCs w:val="24"/>
          </w:rPr>
          <w:t xml:space="preserve">small disciplines </w:t>
        </w:r>
      </w:ins>
      <w:ins w:id="431" w:author="Greta" w:date="2020-09-10T15:42:00Z">
        <w:r w:rsidR="0098281D">
          <w:rPr>
            <w:rFonts w:ascii="Times New Roman" w:hAnsi="Times New Roman" w:cs="Times New Roman"/>
            <w:sz w:val="24"/>
            <w:szCs w:val="24"/>
          </w:rPr>
          <w:t>fall into</w:t>
        </w:r>
      </w:ins>
      <w:del w:id="432" w:author="Greta" w:date="2020-09-10T15:42:00Z">
        <w:r w:rsidRPr="001901E6" w:rsidDel="0098281D">
          <w:rPr>
            <w:rFonts w:ascii="Times New Roman" w:hAnsi="Times New Roman" w:cs="Times New Roman"/>
            <w:sz w:val="24"/>
            <w:szCs w:val="24"/>
          </w:rPr>
          <w:delText>belong to</w:delText>
        </w:r>
      </w:del>
      <w:r w:rsidRPr="001901E6">
        <w:rPr>
          <w:rFonts w:ascii="Times New Roman" w:hAnsi="Times New Roman" w:cs="Times New Roman"/>
          <w:sz w:val="24"/>
          <w:szCs w:val="24"/>
        </w:rPr>
        <w:t xml:space="preserve"> six disciplinary </w:t>
      </w:r>
      <w:ins w:id="433" w:author="Greta" w:date="2020-09-11T17:08:00Z">
        <w:r w:rsidR="001354AF">
          <w:rPr>
            <w:rFonts w:ascii="Times New Roman" w:hAnsi="Times New Roman" w:cs="Times New Roman"/>
            <w:sz w:val="24"/>
            <w:szCs w:val="24"/>
          </w:rPr>
          <w:t>divisions</w:t>
        </w:r>
      </w:ins>
      <w:commentRangeStart w:id="434"/>
      <w:del w:id="435" w:author="Greta" w:date="2020-09-11T17:08:00Z">
        <w:r w:rsidRPr="001354AF" w:rsidDel="001354AF">
          <w:rPr>
            <w:rFonts w:ascii="Times New Roman" w:hAnsi="Times New Roman" w:cs="Times New Roman"/>
            <w:sz w:val="24"/>
            <w:szCs w:val="24"/>
          </w:rPr>
          <w:delText>cultures</w:delText>
        </w:r>
      </w:del>
      <w:commentRangeEnd w:id="434"/>
      <w:r w:rsidR="00022DC4" w:rsidRPr="001354AF">
        <w:rPr>
          <w:rStyle w:val="Kommentarzeichen"/>
          <w:rFonts w:asciiTheme="minorHAnsi" w:hAnsiTheme="minorHAnsi"/>
        </w:rPr>
        <w:commentReference w:id="434"/>
      </w:r>
      <w:ins w:id="436" w:author="Greta" w:date="2020-09-10T15:42:00Z">
        <w:r w:rsidR="0098281D" w:rsidRPr="001354AF">
          <w:rPr>
            <w:rFonts w:ascii="Times New Roman" w:hAnsi="Times New Roman" w:cs="Times New Roman"/>
            <w:sz w:val="24"/>
            <w:szCs w:val="24"/>
            <w:rPrChange w:id="437" w:author="Greta" w:date="2020-09-11T17:08:00Z">
              <w:rPr>
                <w:rFonts w:ascii="Times New Roman" w:hAnsi="Times New Roman" w:cs="Times New Roman"/>
                <w:b/>
                <w:sz w:val="24"/>
                <w:szCs w:val="24"/>
              </w:rPr>
            </w:rPrChange>
          </w:rPr>
          <w:t>:</w:t>
        </w:r>
      </w:ins>
      <w:del w:id="438" w:author="Greta" w:date="2020-09-10T15:08:00Z">
        <w:r w:rsidRPr="00990F6A" w:rsidDel="00065C9A">
          <w:rPr>
            <w:rFonts w:ascii="Times New Roman" w:hAnsi="Times New Roman" w:cs="Times New Roman"/>
            <w:b/>
            <w:sz w:val="24"/>
            <w:szCs w:val="24"/>
            <w:rPrChange w:id="439" w:author="Greta" w:date="2020-09-10T15:22:00Z">
              <w:rPr>
                <w:rFonts w:ascii="Times New Roman" w:hAnsi="Times New Roman" w:cs="Times New Roman"/>
                <w:sz w:val="24"/>
                <w:szCs w:val="24"/>
              </w:rPr>
            </w:rPrChange>
          </w:rPr>
          <w:delText xml:space="preserve">, </w:delText>
        </w:r>
      </w:del>
      <w:ins w:id="440" w:author="Greta" w:date="2020-09-10T15:21:00Z">
        <w:r w:rsidR="00990F6A">
          <w:rPr>
            <w:rFonts w:ascii="Times New Roman" w:hAnsi="Times New Roman" w:cs="Times New Roman"/>
            <w:sz w:val="24"/>
            <w:szCs w:val="24"/>
          </w:rPr>
          <w:t xml:space="preserve"> </w:t>
        </w:r>
      </w:ins>
      <w:ins w:id="441" w:author="Greta" w:date="2020-09-10T15:47:00Z">
        <w:r w:rsidR="0098281D">
          <w:rPr>
            <w:rFonts w:ascii="Times New Roman" w:hAnsi="Times New Roman" w:cs="Times New Roman"/>
            <w:sz w:val="24"/>
            <w:szCs w:val="24"/>
          </w:rPr>
          <w:t>(</w:t>
        </w:r>
      </w:ins>
      <w:ins w:id="442" w:author="Greta" w:date="2020-09-10T15:42:00Z">
        <w:r w:rsidR="0098281D">
          <w:rPr>
            <w:rFonts w:ascii="Times New Roman" w:hAnsi="Times New Roman" w:cs="Times New Roman"/>
            <w:sz w:val="24"/>
            <w:szCs w:val="24"/>
          </w:rPr>
          <w:t xml:space="preserve">1) </w:t>
        </w:r>
      </w:ins>
      <w:ins w:id="443" w:author="Greta" w:date="2020-09-10T15:08:00Z">
        <w:r w:rsidR="00065C9A">
          <w:rPr>
            <w:rFonts w:ascii="Times New Roman" w:hAnsi="Times New Roman" w:cs="Times New Roman"/>
            <w:sz w:val="24"/>
            <w:szCs w:val="24"/>
          </w:rPr>
          <w:t xml:space="preserve">the </w:t>
        </w:r>
        <w:r w:rsidR="00065C9A" w:rsidRPr="001901E6">
          <w:rPr>
            <w:rFonts w:ascii="Times New Roman" w:hAnsi="Times New Roman" w:cs="Times New Roman"/>
            <w:sz w:val="24"/>
            <w:szCs w:val="24"/>
          </w:rPr>
          <w:t xml:space="preserve">Humanities; </w:t>
        </w:r>
      </w:ins>
      <w:ins w:id="444" w:author="Greta" w:date="2020-09-10T15:47:00Z">
        <w:r w:rsidR="0098281D">
          <w:rPr>
            <w:rFonts w:ascii="Times New Roman" w:hAnsi="Times New Roman" w:cs="Times New Roman"/>
            <w:sz w:val="24"/>
            <w:szCs w:val="24"/>
          </w:rPr>
          <w:t>(</w:t>
        </w:r>
      </w:ins>
      <w:ins w:id="445" w:author="Greta" w:date="2020-09-10T15:43:00Z">
        <w:r w:rsidR="0098281D">
          <w:rPr>
            <w:rFonts w:ascii="Times New Roman" w:hAnsi="Times New Roman" w:cs="Times New Roman"/>
            <w:sz w:val="24"/>
            <w:szCs w:val="24"/>
          </w:rPr>
          <w:t xml:space="preserve">2) </w:t>
        </w:r>
      </w:ins>
      <w:ins w:id="446" w:author="Greta" w:date="2020-09-10T15:08:00Z">
        <w:r w:rsidR="00065C9A" w:rsidRPr="001901E6">
          <w:rPr>
            <w:rFonts w:ascii="Times New Roman" w:hAnsi="Times New Roman" w:cs="Times New Roman"/>
            <w:sz w:val="24"/>
            <w:szCs w:val="24"/>
          </w:rPr>
          <w:t xml:space="preserve">Health Sciences; </w:t>
        </w:r>
      </w:ins>
      <w:ins w:id="447" w:author="Greta" w:date="2020-09-10T15:47:00Z">
        <w:r w:rsidR="0098281D">
          <w:rPr>
            <w:rFonts w:ascii="Times New Roman" w:hAnsi="Times New Roman" w:cs="Times New Roman"/>
            <w:sz w:val="24"/>
            <w:szCs w:val="24"/>
          </w:rPr>
          <w:t>(</w:t>
        </w:r>
      </w:ins>
      <w:ins w:id="448" w:author="Greta" w:date="2020-09-10T15:43:00Z">
        <w:r w:rsidR="0098281D">
          <w:rPr>
            <w:rFonts w:ascii="Times New Roman" w:hAnsi="Times New Roman" w:cs="Times New Roman"/>
            <w:sz w:val="24"/>
            <w:szCs w:val="24"/>
          </w:rPr>
          <w:t xml:space="preserve">3) </w:t>
        </w:r>
      </w:ins>
      <w:ins w:id="449" w:author="Greta" w:date="2020-09-10T15:08:00Z">
        <w:r w:rsidR="00065C9A" w:rsidRPr="001901E6">
          <w:rPr>
            <w:rFonts w:ascii="Times New Roman" w:hAnsi="Times New Roman" w:cs="Times New Roman"/>
            <w:sz w:val="24"/>
            <w:szCs w:val="24"/>
          </w:rPr>
          <w:t xml:space="preserve">Engineering and Technology; </w:t>
        </w:r>
      </w:ins>
      <w:ins w:id="450" w:author="Greta" w:date="2020-09-10T15:47:00Z">
        <w:r w:rsidR="0098281D">
          <w:rPr>
            <w:rFonts w:ascii="Times New Roman" w:hAnsi="Times New Roman" w:cs="Times New Roman"/>
            <w:sz w:val="24"/>
            <w:szCs w:val="24"/>
          </w:rPr>
          <w:t>(</w:t>
        </w:r>
      </w:ins>
      <w:ins w:id="451" w:author="Greta" w:date="2020-09-10T15:43:00Z">
        <w:r w:rsidR="0098281D">
          <w:rPr>
            <w:rFonts w:ascii="Times New Roman" w:hAnsi="Times New Roman" w:cs="Times New Roman"/>
            <w:sz w:val="24"/>
            <w:szCs w:val="24"/>
          </w:rPr>
          <w:t xml:space="preserve">4) </w:t>
        </w:r>
      </w:ins>
      <w:ins w:id="452" w:author="Greta" w:date="2020-09-10T15:08:00Z">
        <w:r w:rsidR="00065C9A" w:rsidRPr="001901E6">
          <w:rPr>
            <w:rFonts w:ascii="Times New Roman" w:hAnsi="Times New Roman" w:cs="Times New Roman"/>
            <w:sz w:val="24"/>
            <w:szCs w:val="24"/>
          </w:rPr>
          <w:t xml:space="preserve">Art and </w:t>
        </w:r>
      </w:ins>
      <w:ins w:id="453" w:author="Greta" w:date="2020-09-10T15:17:00Z">
        <w:r w:rsidR="00990F6A">
          <w:rPr>
            <w:rFonts w:ascii="Times New Roman" w:hAnsi="Times New Roman" w:cs="Times New Roman"/>
            <w:sz w:val="24"/>
            <w:szCs w:val="24"/>
          </w:rPr>
          <w:t>Art History/</w:t>
        </w:r>
      </w:ins>
      <w:commentRangeStart w:id="454"/>
      <w:ins w:id="455" w:author="Greta" w:date="2020-09-10T15:24:00Z">
        <w:r w:rsidR="00990F6A">
          <w:rPr>
            <w:rFonts w:ascii="Times New Roman" w:hAnsi="Times New Roman" w:cs="Times New Roman"/>
            <w:sz w:val="24"/>
            <w:szCs w:val="24"/>
          </w:rPr>
          <w:t>Aesthetics</w:t>
        </w:r>
      </w:ins>
      <w:commentRangeEnd w:id="454"/>
      <w:ins w:id="456" w:author="Greta" w:date="2020-09-10T15:48:00Z">
        <w:r w:rsidR="0098281D">
          <w:rPr>
            <w:rStyle w:val="Kommentarzeichen"/>
            <w:rFonts w:asciiTheme="minorHAnsi" w:hAnsiTheme="minorHAnsi"/>
          </w:rPr>
          <w:commentReference w:id="454"/>
        </w:r>
      </w:ins>
      <w:ins w:id="457" w:author="Greta" w:date="2020-09-10T15:08:00Z">
        <w:r w:rsidR="00065C9A" w:rsidRPr="001901E6">
          <w:rPr>
            <w:rFonts w:ascii="Times New Roman" w:hAnsi="Times New Roman" w:cs="Times New Roman"/>
            <w:sz w:val="24"/>
            <w:szCs w:val="24"/>
          </w:rPr>
          <w:t xml:space="preserve">; </w:t>
        </w:r>
      </w:ins>
      <w:ins w:id="458" w:author="Greta" w:date="2020-09-10T15:47:00Z">
        <w:r w:rsidR="0098281D">
          <w:rPr>
            <w:rFonts w:ascii="Times New Roman" w:hAnsi="Times New Roman" w:cs="Times New Roman"/>
            <w:sz w:val="24"/>
            <w:szCs w:val="24"/>
          </w:rPr>
          <w:t>(</w:t>
        </w:r>
      </w:ins>
      <w:ins w:id="459" w:author="Greta" w:date="2020-09-10T15:43:00Z">
        <w:r w:rsidR="0098281D">
          <w:rPr>
            <w:rFonts w:ascii="Times New Roman" w:hAnsi="Times New Roman" w:cs="Times New Roman"/>
            <w:sz w:val="24"/>
            <w:szCs w:val="24"/>
          </w:rPr>
          <w:t xml:space="preserve">5) </w:t>
        </w:r>
      </w:ins>
      <w:ins w:id="460" w:author="Greta" w:date="2020-09-10T15:08:00Z">
        <w:r w:rsidR="00065C9A" w:rsidRPr="001901E6">
          <w:rPr>
            <w:rFonts w:ascii="Times New Roman" w:hAnsi="Times New Roman" w:cs="Times New Roman"/>
            <w:sz w:val="24"/>
            <w:szCs w:val="24"/>
          </w:rPr>
          <w:t xml:space="preserve">Natural Sciences, Agricultural Sciences and Geography; </w:t>
        </w:r>
      </w:ins>
      <w:ins w:id="461" w:author="Greta" w:date="2020-09-10T15:21:00Z">
        <w:r w:rsidR="00990F6A">
          <w:rPr>
            <w:rFonts w:ascii="Times New Roman" w:hAnsi="Times New Roman" w:cs="Times New Roman"/>
            <w:sz w:val="24"/>
            <w:szCs w:val="24"/>
          </w:rPr>
          <w:t>and</w:t>
        </w:r>
      </w:ins>
      <w:ins w:id="462" w:author="Greta" w:date="2020-09-10T15:08:00Z">
        <w:r w:rsidR="00065C9A" w:rsidRPr="001901E6">
          <w:rPr>
            <w:rFonts w:ascii="Times New Roman" w:hAnsi="Times New Roman" w:cs="Times New Roman"/>
            <w:sz w:val="24"/>
            <w:szCs w:val="24"/>
          </w:rPr>
          <w:t xml:space="preserve"> </w:t>
        </w:r>
      </w:ins>
      <w:ins w:id="463" w:author="Greta" w:date="2020-09-10T15:47:00Z">
        <w:r w:rsidR="0098281D">
          <w:rPr>
            <w:rFonts w:ascii="Times New Roman" w:hAnsi="Times New Roman" w:cs="Times New Roman"/>
            <w:sz w:val="24"/>
            <w:szCs w:val="24"/>
          </w:rPr>
          <w:t>(</w:t>
        </w:r>
      </w:ins>
      <w:ins w:id="464" w:author="Greta" w:date="2020-09-10T15:43:00Z">
        <w:r w:rsidR="0098281D">
          <w:rPr>
            <w:rFonts w:ascii="Times New Roman" w:hAnsi="Times New Roman" w:cs="Times New Roman"/>
            <w:sz w:val="24"/>
            <w:szCs w:val="24"/>
          </w:rPr>
          <w:t xml:space="preserve">6) </w:t>
        </w:r>
      </w:ins>
      <w:ins w:id="465" w:author="Greta" w:date="2020-09-10T15:08:00Z">
        <w:r w:rsidR="00065C9A" w:rsidRPr="001901E6">
          <w:rPr>
            <w:rFonts w:ascii="Times New Roman" w:hAnsi="Times New Roman" w:cs="Times New Roman"/>
            <w:sz w:val="24"/>
            <w:szCs w:val="24"/>
          </w:rPr>
          <w:t>Law, Economics and Social Sciences</w:t>
        </w:r>
      </w:ins>
      <w:ins w:id="466" w:author="Greta" w:date="2020-09-10T15:43:00Z">
        <w:r w:rsidR="0098281D">
          <w:rPr>
            <w:rFonts w:ascii="Times New Roman" w:hAnsi="Times New Roman" w:cs="Times New Roman"/>
            <w:sz w:val="24"/>
            <w:szCs w:val="24"/>
          </w:rPr>
          <w:t>. They</w:t>
        </w:r>
      </w:ins>
      <w:del w:id="467" w:author="Greta" w:date="2020-09-10T15:43:00Z">
        <w:r w:rsidRPr="001901E6" w:rsidDel="0098281D">
          <w:rPr>
            <w:rFonts w:ascii="Times New Roman" w:hAnsi="Times New Roman" w:cs="Times New Roman"/>
            <w:sz w:val="24"/>
            <w:szCs w:val="24"/>
          </w:rPr>
          <w:delText>which</w:delText>
        </w:r>
      </w:del>
      <w:r w:rsidRPr="001901E6">
        <w:rPr>
          <w:rFonts w:ascii="Times New Roman" w:hAnsi="Times New Roman" w:cs="Times New Roman"/>
          <w:sz w:val="24"/>
          <w:szCs w:val="24"/>
        </w:rPr>
        <w:t xml:space="preserve"> </w:t>
      </w:r>
      <w:del w:id="468" w:author="Greta" w:date="2020-09-10T15:49:00Z">
        <w:r w:rsidRPr="001901E6" w:rsidDel="0098281D">
          <w:rPr>
            <w:rFonts w:ascii="Times New Roman" w:hAnsi="Times New Roman" w:cs="Times New Roman"/>
            <w:sz w:val="24"/>
            <w:szCs w:val="24"/>
          </w:rPr>
          <w:delText xml:space="preserve">in turn </w:delText>
        </w:r>
      </w:del>
      <w:ins w:id="469" w:author="Greta" w:date="2020-09-10T14:58:00Z">
        <w:r w:rsidR="00045E0A">
          <w:rPr>
            <w:rFonts w:ascii="Times New Roman" w:hAnsi="Times New Roman" w:cs="Times New Roman"/>
            <w:sz w:val="24"/>
            <w:szCs w:val="24"/>
          </w:rPr>
          <w:t>can be</w:t>
        </w:r>
      </w:ins>
      <w:del w:id="470" w:author="Greta" w:date="2020-09-10T14:58:00Z">
        <w:r w:rsidRPr="001901E6" w:rsidDel="00045E0A">
          <w:rPr>
            <w:rFonts w:ascii="Times New Roman" w:hAnsi="Times New Roman" w:cs="Times New Roman"/>
            <w:sz w:val="24"/>
            <w:szCs w:val="24"/>
          </w:rPr>
          <w:delText>are</w:delText>
        </w:r>
      </w:del>
      <w:r w:rsidRPr="001901E6">
        <w:rPr>
          <w:rFonts w:ascii="Times New Roman" w:hAnsi="Times New Roman" w:cs="Times New Roman"/>
          <w:sz w:val="24"/>
          <w:szCs w:val="24"/>
        </w:rPr>
        <w:t xml:space="preserve"> </w:t>
      </w:r>
      <w:ins w:id="471" w:author="Greta" w:date="2020-09-10T15:49:00Z">
        <w:r w:rsidR="0098281D">
          <w:rPr>
            <w:rFonts w:ascii="Times New Roman" w:hAnsi="Times New Roman" w:cs="Times New Roman"/>
            <w:sz w:val="24"/>
            <w:szCs w:val="24"/>
          </w:rPr>
          <w:t xml:space="preserve">further </w:t>
        </w:r>
      </w:ins>
      <w:r w:rsidRPr="001901E6">
        <w:rPr>
          <w:rFonts w:ascii="Times New Roman" w:hAnsi="Times New Roman" w:cs="Times New Roman"/>
          <w:sz w:val="24"/>
          <w:szCs w:val="24"/>
        </w:rPr>
        <w:t xml:space="preserve">divided into </w:t>
      </w:r>
      <w:r w:rsidRPr="00065C9A">
        <w:rPr>
          <w:rFonts w:ascii="Times New Roman" w:hAnsi="Times New Roman" w:cs="Times New Roman"/>
          <w:b/>
          <w:sz w:val="24"/>
          <w:szCs w:val="24"/>
          <w:rPrChange w:id="472" w:author="Greta" w:date="2020-09-10T15:10:00Z">
            <w:rPr>
              <w:rFonts w:ascii="Times New Roman" w:hAnsi="Times New Roman" w:cs="Times New Roman"/>
              <w:sz w:val="24"/>
              <w:szCs w:val="24"/>
            </w:rPr>
          </w:rPrChange>
        </w:rPr>
        <w:t xml:space="preserve">19 </w:t>
      </w:r>
      <w:commentRangeStart w:id="473"/>
      <w:r w:rsidRPr="00065C9A">
        <w:rPr>
          <w:rFonts w:ascii="Times New Roman" w:hAnsi="Times New Roman" w:cs="Times New Roman"/>
          <w:b/>
          <w:sz w:val="24"/>
          <w:szCs w:val="24"/>
          <w:rPrChange w:id="474" w:author="Greta" w:date="2020-09-10T15:10:00Z">
            <w:rPr>
              <w:rFonts w:ascii="Times New Roman" w:hAnsi="Times New Roman" w:cs="Times New Roman"/>
              <w:sz w:val="24"/>
              <w:szCs w:val="24"/>
            </w:rPr>
          </w:rPrChange>
        </w:rPr>
        <w:t>sections</w:t>
      </w:r>
      <w:commentRangeEnd w:id="473"/>
      <w:r w:rsidR="00EB7AB9">
        <w:rPr>
          <w:rStyle w:val="Kommentarzeichen"/>
          <w:rFonts w:asciiTheme="minorHAnsi" w:hAnsiTheme="minorHAnsi"/>
        </w:rPr>
        <w:commentReference w:id="473"/>
      </w:r>
      <w:del w:id="475" w:author="Greta" w:date="2020-09-10T15:09:00Z">
        <w:r w:rsidRPr="001901E6" w:rsidDel="00065C9A">
          <w:rPr>
            <w:rFonts w:ascii="Times New Roman" w:hAnsi="Times New Roman" w:cs="Times New Roman"/>
            <w:sz w:val="24"/>
            <w:szCs w:val="24"/>
          </w:rPr>
          <w:delText>:</w:delText>
        </w:r>
      </w:del>
      <w:del w:id="476" w:author="Greta" w:date="2020-09-10T15:08:00Z">
        <w:r w:rsidRPr="001901E6" w:rsidDel="00065C9A">
          <w:rPr>
            <w:rFonts w:ascii="Times New Roman" w:hAnsi="Times New Roman" w:cs="Times New Roman"/>
            <w:sz w:val="24"/>
            <w:szCs w:val="24"/>
          </w:rPr>
          <w:delText xml:space="preserve"> 1) Humanities; 2) Health Sciences; 3) Engineering and Technology; 4) Arts and Humanities; 5) Natural Sciences, Agricultural Sciences and Geography; 6) Law, Economics and Social Sciences</w:delText>
        </w:r>
      </w:del>
      <w:r w:rsidRPr="001901E6">
        <w:rPr>
          <w:rFonts w:ascii="Times New Roman" w:hAnsi="Times New Roman" w:cs="Times New Roman"/>
          <w:sz w:val="24"/>
          <w:szCs w:val="24"/>
        </w:rPr>
        <w:t>.</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[^7]: See Hoffmann, Stefanie; Haas, Katharina; </w:t>
      </w:r>
      <w:proofErr w:type="spellStart"/>
      <w:r w:rsidRPr="001901E6">
        <w:rPr>
          <w:rFonts w:ascii="Times New Roman" w:hAnsi="Times New Roman" w:cs="Times New Roman"/>
          <w:sz w:val="24"/>
          <w:szCs w:val="24"/>
        </w:rPr>
        <w:t>Bahlmann</w:t>
      </w:r>
      <w:proofErr w:type="spellEnd"/>
      <w:r w:rsidRPr="001901E6">
        <w:rPr>
          <w:rFonts w:ascii="Times New Roman" w:hAnsi="Times New Roman" w:cs="Times New Roman"/>
          <w:sz w:val="24"/>
          <w:szCs w:val="24"/>
        </w:rPr>
        <w:t>, Katharina; Schmidt, Uwe</w:t>
      </w:r>
      <w:ins w:id="477" w:author="Greta" w:date="2020-09-10T15:01:00Z">
        <w:r w:rsidR="00045E0A">
          <w:rPr>
            <w:rFonts w:ascii="Times New Roman" w:hAnsi="Times New Roman" w:cs="Times New Roman"/>
            <w:sz w:val="24"/>
            <w:szCs w:val="24"/>
          </w:rPr>
          <w:t>,</w:t>
        </w:r>
      </w:ins>
      <w:r w:rsidRPr="001901E6">
        <w:rPr>
          <w:rFonts w:ascii="Times New Roman" w:hAnsi="Times New Roman" w:cs="Times New Roman"/>
          <w:sz w:val="24"/>
          <w:szCs w:val="24"/>
        </w:rPr>
        <w:t xml:space="preserve"> 2019: Report on the stat</w:t>
      </w:r>
      <w:ins w:id="478" w:author="Greta" w:date="2020-09-10T15:01:00Z">
        <w:r w:rsidR="00045E0A">
          <w:rPr>
            <w:rFonts w:ascii="Times New Roman" w:hAnsi="Times New Roman" w:cs="Times New Roman"/>
            <w:sz w:val="24"/>
            <w:szCs w:val="24"/>
          </w:rPr>
          <w:t>e</w:t>
        </w:r>
      </w:ins>
      <w:del w:id="479" w:author="Greta" w:date="2020-09-10T15:01:00Z">
        <w:r w:rsidRPr="001901E6" w:rsidDel="00045E0A">
          <w:rPr>
            <w:rFonts w:ascii="Times New Roman" w:hAnsi="Times New Roman" w:cs="Times New Roman"/>
            <w:sz w:val="24"/>
            <w:szCs w:val="24"/>
          </w:rPr>
          <w:delText>us</w:delText>
        </w:r>
      </w:del>
      <w:r w:rsidRPr="001901E6">
        <w:rPr>
          <w:rFonts w:ascii="Times New Roman" w:hAnsi="Times New Roman" w:cs="Times New Roman"/>
          <w:sz w:val="24"/>
          <w:szCs w:val="24"/>
        </w:rPr>
        <w:t xml:space="preserve"> of mapping </w:t>
      </w:r>
      <w:ins w:id="480" w:author="Greta" w:date="2020-09-10T15:02:00Z">
        <w:r w:rsidR="00045E0A">
          <w:rPr>
            <w:rFonts w:ascii="Times New Roman" w:hAnsi="Times New Roman" w:cs="Times New Roman"/>
            <w:sz w:val="24"/>
            <w:szCs w:val="24"/>
          </w:rPr>
          <w:t xml:space="preserve">the </w:t>
        </w:r>
      </w:ins>
      <w:r w:rsidRPr="001901E6">
        <w:rPr>
          <w:rFonts w:ascii="Times New Roman" w:hAnsi="Times New Roman" w:cs="Times New Roman"/>
          <w:sz w:val="24"/>
          <w:szCs w:val="24"/>
        </w:rPr>
        <w:t xml:space="preserve">small disciplines </w:t>
      </w:r>
      <w:ins w:id="481" w:author="Greta" w:date="2020-09-10T15:02:00Z">
        <w:r w:rsidR="00045E0A">
          <w:rPr>
            <w:rFonts w:ascii="Times New Roman" w:hAnsi="Times New Roman" w:cs="Times New Roman"/>
            <w:sz w:val="24"/>
            <w:szCs w:val="24"/>
          </w:rPr>
          <w:t>as part of</w:t>
        </w:r>
      </w:ins>
      <w:del w:id="482" w:author="Greta" w:date="2020-09-10T15:02:00Z">
        <w:r w:rsidRPr="001901E6" w:rsidDel="00045E0A">
          <w:rPr>
            <w:rFonts w:ascii="Times New Roman" w:hAnsi="Times New Roman" w:cs="Times New Roman"/>
            <w:sz w:val="24"/>
            <w:szCs w:val="24"/>
          </w:rPr>
          <w:delText>in</w:delText>
        </w:r>
      </w:del>
      <w:r w:rsidRPr="001901E6">
        <w:rPr>
          <w:rFonts w:ascii="Times New Roman" w:hAnsi="Times New Roman" w:cs="Times New Roman"/>
          <w:sz w:val="24"/>
          <w:szCs w:val="24"/>
        </w:rPr>
        <w:t xml:space="preserve"> the project</w:t>
      </w:r>
      <w:ins w:id="483" w:author="Greta" w:date="2020-09-10T15:02:00Z">
        <w:r w:rsidR="00045E0A">
          <w:rPr>
            <w:rFonts w:ascii="Times New Roman" w:hAnsi="Times New Roman" w:cs="Times New Roman"/>
            <w:sz w:val="24"/>
            <w:szCs w:val="24"/>
          </w:rPr>
          <w:t>,</w:t>
        </w:r>
      </w:ins>
      <w:r w:rsidRPr="001901E6">
        <w:rPr>
          <w:rFonts w:ascii="Times New Roman" w:hAnsi="Times New Roman" w:cs="Times New Roman"/>
          <w:sz w:val="24"/>
          <w:szCs w:val="24"/>
        </w:rPr>
        <w:t xml:space="preserve"> </w:t>
      </w:r>
      <w:ins w:id="484" w:author="Greta" w:date="2020-09-10T15:02:00Z">
        <w:r w:rsidR="00045E0A">
          <w:rPr>
            <w:rFonts w:ascii="Times New Roman" w:hAnsi="Times New Roman" w:cs="Times New Roman"/>
            <w:sz w:val="24"/>
            <w:szCs w:val="24"/>
          </w:rPr>
          <w:t>‘</w:t>
        </w:r>
      </w:ins>
      <w:ins w:id="485" w:author="Greta" w:date="2020-09-11T16:21:00Z">
        <w:r w:rsidR="00862256">
          <w:rPr>
            <w:rFonts w:ascii="Times New Roman" w:hAnsi="Times New Roman" w:cs="Times New Roman"/>
            <w:sz w:val="24"/>
            <w:szCs w:val="24"/>
          </w:rPr>
          <w:t>The e</w:t>
        </w:r>
      </w:ins>
      <w:del w:id="486" w:author="Greta" w:date="2020-09-10T15:02:00Z">
        <w:r w:rsidRPr="001901E6" w:rsidDel="00045E0A">
          <w:rPr>
            <w:rFonts w:ascii="Times New Roman" w:hAnsi="Times New Roman" w:cs="Times New Roman"/>
            <w:sz w:val="24"/>
            <w:szCs w:val="24"/>
          </w:rPr>
          <w:delText>"</w:delText>
        </w:r>
      </w:del>
      <w:del w:id="487" w:author="Greta" w:date="2020-09-11T16:21:00Z">
        <w:r w:rsidRPr="001901E6" w:rsidDel="00862256">
          <w:rPr>
            <w:rFonts w:ascii="Times New Roman" w:hAnsi="Times New Roman" w:cs="Times New Roman"/>
            <w:sz w:val="24"/>
            <w:szCs w:val="24"/>
          </w:rPr>
          <w:delText>E</w:delText>
        </w:r>
      </w:del>
      <w:r w:rsidRPr="001901E6">
        <w:rPr>
          <w:rFonts w:ascii="Times New Roman" w:hAnsi="Times New Roman" w:cs="Times New Roman"/>
          <w:sz w:val="24"/>
          <w:szCs w:val="24"/>
        </w:rPr>
        <w:t>xchange of experience</w:t>
      </w:r>
      <w:ins w:id="488" w:author="Greta" w:date="2020-09-11T16:21:00Z">
        <w:r w:rsidR="00862256">
          <w:rPr>
            <w:rFonts w:ascii="Times New Roman" w:hAnsi="Times New Roman" w:cs="Times New Roman"/>
            <w:sz w:val="24"/>
            <w:szCs w:val="24"/>
          </w:rPr>
          <w:t>s</w:t>
        </w:r>
      </w:ins>
      <w:r w:rsidRPr="001901E6">
        <w:rPr>
          <w:rFonts w:ascii="Times New Roman" w:hAnsi="Times New Roman" w:cs="Times New Roman"/>
          <w:sz w:val="24"/>
          <w:szCs w:val="24"/>
        </w:rPr>
        <w:t xml:space="preserve">, networking and </w:t>
      </w:r>
      <w:ins w:id="489" w:author="Greta" w:date="2020-09-10T15:02:00Z">
        <w:r w:rsidR="00045E0A">
          <w:rPr>
            <w:rFonts w:ascii="Times New Roman" w:hAnsi="Times New Roman" w:cs="Times New Roman"/>
            <w:sz w:val="24"/>
            <w:szCs w:val="24"/>
          </w:rPr>
          <w:t>encouraging</w:t>
        </w:r>
      </w:ins>
      <w:del w:id="490" w:author="Greta" w:date="2020-09-10T15:02:00Z">
        <w:r w:rsidRPr="001901E6" w:rsidDel="00045E0A">
          <w:rPr>
            <w:rFonts w:ascii="Times New Roman" w:hAnsi="Times New Roman" w:cs="Times New Roman"/>
            <w:sz w:val="24"/>
            <w:szCs w:val="24"/>
          </w:rPr>
          <w:delText>promotion of</w:delText>
        </w:r>
      </w:del>
      <w:r w:rsidRPr="001901E6">
        <w:rPr>
          <w:rFonts w:ascii="Times New Roman" w:hAnsi="Times New Roman" w:cs="Times New Roman"/>
          <w:sz w:val="24"/>
          <w:szCs w:val="24"/>
        </w:rPr>
        <w:t xml:space="preserve"> the visibility of </w:t>
      </w:r>
      <w:ins w:id="491" w:author="Greta" w:date="2020-09-10T15:03:00Z">
        <w:r w:rsidR="00045E0A">
          <w:rPr>
            <w:rFonts w:ascii="Times New Roman" w:hAnsi="Times New Roman" w:cs="Times New Roman"/>
            <w:sz w:val="24"/>
            <w:szCs w:val="24"/>
          </w:rPr>
          <w:t xml:space="preserve">the </w:t>
        </w:r>
      </w:ins>
      <w:r w:rsidRPr="001901E6">
        <w:rPr>
          <w:rFonts w:ascii="Times New Roman" w:hAnsi="Times New Roman" w:cs="Times New Roman"/>
          <w:sz w:val="24"/>
          <w:szCs w:val="24"/>
        </w:rPr>
        <w:t>small disciplines</w:t>
      </w:r>
      <w:ins w:id="492" w:author="Greta" w:date="2020-09-10T15:02:00Z">
        <w:r w:rsidR="00045E0A">
          <w:rPr>
            <w:rFonts w:ascii="Times New Roman" w:hAnsi="Times New Roman" w:cs="Times New Roman"/>
            <w:sz w:val="24"/>
            <w:szCs w:val="24"/>
          </w:rPr>
          <w:t>’</w:t>
        </w:r>
      </w:ins>
      <w:del w:id="493" w:author="Greta" w:date="2020-09-10T15:02:00Z">
        <w:r w:rsidRPr="001901E6" w:rsidDel="00045E0A">
          <w:rPr>
            <w:rFonts w:ascii="Times New Roman" w:hAnsi="Times New Roman" w:cs="Times New Roman"/>
            <w:sz w:val="24"/>
            <w:szCs w:val="24"/>
          </w:rPr>
          <w:delText>"</w:delText>
        </w:r>
      </w:del>
      <w:r w:rsidRPr="001901E6">
        <w:rPr>
          <w:rFonts w:ascii="Times New Roman" w:hAnsi="Times New Roman" w:cs="Times New Roman"/>
          <w:sz w:val="24"/>
          <w:szCs w:val="24"/>
        </w:rPr>
        <w:t>, esp. p. 9f.</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More than half of the small disciplines </w:t>
      </w:r>
      <w:ins w:id="494" w:author="Greta" w:date="2020-09-10T15:39:00Z">
        <w:r w:rsidR="0098281D">
          <w:rPr>
            <w:rFonts w:ascii="Times New Roman" w:hAnsi="Times New Roman" w:cs="Times New Roman"/>
            <w:sz w:val="24"/>
            <w:szCs w:val="24"/>
          </w:rPr>
          <w:t>are fields of study in</w:t>
        </w:r>
      </w:ins>
      <w:del w:id="495" w:author="Greta" w:date="2020-09-10T15:39:00Z">
        <w:r w:rsidRPr="001901E6" w:rsidDel="0098281D">
          <w:rPr>
            <w:rFonts w:ascii="Times New Roman" w:hAnsi="Times New Roman" w:cs="Times New Roman"/>
            <w:sz w:val="24"/>
            <w:szCs w:val="24"/>
          </w:rPr>
          <w:delText>belong to</w:delText>
        </w:r>
      </w:del>
      <w:r w:rsidRPr="001901E6">
        <w:rPr>
          <w:rFonts w:ascii="Times New Roman" w:hAnsi="Times New Roman" w:cs="Times New Roman"/>
          <w:sz w:val="24"/>
          <w:szCs w:val="24"/>
        </w:rPr>
        <w:t xml:space="preserve"> the Humanities, followed at some distance by the disciplines </w:t>
      </w:r>
      <w:ins w:id="496" w:author="Greta" w:date="2020-09-10T15:47:00Z">
        <w:r w:rsidR="0098281D">
          <w:rPr>
            <w:rFonts w:ascii="Times New Roman" w:hAnsi="Times New Roman" w:cs="Times New Roman"/>
            <w:sz w:val="24"/>
            <w:szCs w:val="24"/>
          </w:rPr>
          <w:t>listed in</w:t>
        </w:r>
      </w:ins>
      <w:del w:id="497" w:author="Greta" w:date="2020-09-10T15:47:00Z">
        <w:r w:rsidRPr="001901E6" w:rsidDel="0098281D">
          <w:rPr>
            <w:rFonts w:ascii="Times New Roman" w:hAnsi="Times New Roman" w:cs="Times New Roman"/>
            <w:sz w:val="24"/>
            <w:szCs w:val="24"/>
          </w:rPr>
          <w:delText>summarized under</w:delText>
        </w:r>
      </w:del>
      <w:r w:rsidRPr="001901E6">
        <w:rPr>
          <w:rFonts w:ascii="Times New Roman" w:hAnsi="Times New Roman" w:cs="Times New Roman"/>
          <w:sz w:val="24"/>
          <w:szCs w:val="24"/>
        </w:rPr>
        <w:t xml:space="preserve"> </w:t>
      </w:r>
      <w:ins w:id="498" w:author="Greta" w:date="2020-09-10T15:47:00Z">
        <w:r w:rsidR="0098281D">
          <w:rPr>
            <w:rFonts w:ascii="Times New Roman" w:hAnsi="Times New Roman" w:cs="Times New Roman"/>
            <w:sz w:val="24"/>
            <w:szCs w:val="24"/>
          </w:rPr>
          <w:t>(</w:t>
        </w:r>
      </w:ins>
      <w:r w:rsidRPr="001901E6">
        <w:rPr>
          <w:rFonts w:ascii="Times New Roman" w:hAnsi="Times New Roman" w:cs="Times New Roman"/>
          <w:sz w:val="24"/>
          <w:szCs w:val="24"/>
        </w:rPr>
        <w:t xml:space="preserve">5) and </w:t>
      </w:r>
      <w:del w:id="499" w:author="Greta" w:date="2020-09-10T15:47:00Z">
        <w:r w:rsidRPr="001901E6" w:rsidDel="0098281D">
          <w:rPr>
            <w:rFonts w:ascii="Times New Roman" w:hAnsi="Times New Roman" w:cs="Times New Roman"/>
            <w:sz w:val="24"/>
            <w:szCs w:val="24"/>
          </w:rPr>
          <w:delText xml:space="preserve">those summarized under </w:delText>
        </w:r>
      </w:del>
      <w:ins w:id="500" w:author="Greta" w:date="2020-09-10T15:47:00Z">
        <w:r w:rsidR="0098281D">
          <w:rPr>
            <w:rFonts w:ascii="Times New Roman" w:hAnsi="Times New Roman" w:cs="Times New Roman"/>
            <w:sz w:val="24"/>
            <w:szCs w:val="24"/>
          </w:rPr>
          <w:t>(</w:t>
        </w:r>
      </w:ins>
      <w:r w:rsidRPr="001901E6">
        <w:rPr>
          <w:rFonts w:ascii="Times New Roman" w:hAnsi="Times New Roman" w:cs="Times New Roman"/>
          <w:sz w:val="24"/>
          <w:szCs w:val="24"/>
        </w:rPr>
        <w:t xml:space="preserve">6). </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[^8]: See Hoffmann, Stefanie; Haas, Katharina; </w:t>
      </w:r>
      <w:proofErr w:type="spellStart"/>
      <w:r w:rsidRPr="001901E6">
        <w:rPr>
          <w:rFonts w:ascii="Times New Roman" w:hAnsi="Times New Roman" w:cs="Times New Roman"/>
          <w:sz w:val="24"/>
          <w:szCs w:val="24"/>
        </w:rPr>
        <w:t>Bahlmann</w:t>
      </w:r>
      <w:proofErr w:type="spellEnd"/>
      <w:r w:rsidRPr="001901E6">
        <w:rPr>
          <w:rFonts w:ascii="Times New Roman" w:hAnsi="Times New Roman" w:cs="Times New Roman"/>
          <w:sz w:val="24"/>
          <w:szCs w:val="24"/>
        </w:rPr>
        <w:t>, Katharina; Schmidt, Uwe</w:t>
      </w:r>
      <w:ins w:id="501" w:author="Greta" w:date="2020-09-10T15:40:00Z">
        <w:r w:rsidR="0098281D">
          <w:rPr>
            <w:rFonts w:ascii="Times New Roman" w:hAnsi="Times New Roman" w:cs="Times New Roman"/>
            <w:sz w:val="24"/>
            <w:szCs w:val="24"/>
          </w:rPr>
          <w:t>,</w:t>
        </w:r>
      </w:ins>
      <w:r w:rsidRPr="001901E6">
        <w:rPr>
          <w:rFonts w:ascii="Times New Roman" w:hAnsi="Times New Roman" w:cs="Times New Roman"/>
          <w:sz w:val="24"/>
          <w:szCs w:val="24"/>
        </w:rPr>
        <w:t xml:space="preserve"> 2019: Report on the stat</w:t>
      </w:r>
      <w:ins w:id="502" w:author="Greta" w:date="2020-09-10T15:40:00Z">
        <w:r w:rsidR="0098281D">
          <w:rPr>
            <w:rFonts w:ascii="Times New Roman" w:hAnsi="Times New Roman" w:cs="Times New Roman"/>
            <w:sz w:val="24"/>
            <w:szCs w:val="24"/>
          </w:rPr>
          <w:t>e</w:t>
        </w:r>
      </w:ins>
      <w:del w:id="503" w:author="Greta" w:date="2020-09-10T15:40:00Z">
        <w:r w:rsidRPr="001901E6" w:rsidDel="0098281D">
          <w:rPr>
            <w:rFonts w:ascii="Times New Roman" w:hAnsi="Times New Roman" w:cs="Times New Roman"/>
            <w:sz w:val="24"/>
            <w:szCs w:val="24"/>
          </w:rPr>
          <w:delText>us</w:delText>
        </w:r>
      </w:del>
      <w:r w:rsidRPr="001901E6">
        <w:rPr>
          <w:rFonts w:ascii="Times New Roman" w:hAnsi="Times New Roman" w:cs="Times New Roman"/>
          <w:sz w:val="24"/>
          <w:szCs w:val="24"/>
        </w:rPr>
        <w:t xml:space="preserve"> of mapping </w:t>
      </w:r>
      <w:ins w:id="504" w:author="Greta" w:date="2020-09-10T15:40:00Z">
        <w:r w:rsidR="0098281D">
          <w:rPr>
            <w:rFonts w:ascii="Times New Roman" w:hAnsi="Times New Roman" w:cs="Times New Roman"/>
            <w:sz w:val="24"/>
            <w:szCs w:val="24"/>
          </w:rPr>
          <w:t xml:space="preserve">the </w:t>
        </w:r>
      </w:ins>
      <w:r w:rsidRPr="001901E6">
        <w:rPr>
          <w:rFonts w:ascii="Times New Roman" w:hAnsi="Times New Roman" w:cs="Times New Roman"/>
          <w:sz w:val="24"/>
          <w:szCs w:val="24"/>
        </w:rPr>
        <w:t xml:space="preserve">small disciplines </w:t>
      </w:r>
      <w:ins w:id="505" w:author="Greta" w:date="2020-09-10T15:40:00Z">
        <w:r w:rsidR="0098281D">
          <w:rPr>
            <w:rFonts w:ascii="Times New Roman" w:hAnsi="Times New Roman" w:cs="Times New Roman"/>
            <w:sz w:val="24"/>
            <w:szCs w:val="24"/>
          </w:rPr>
          <w:t>as part of</w:t>
        </w:r>
      </w:ins>
      <w:del w:id="506" w:author="Greta" w:date="2020-09-10T15:40:00Z">
        <w:r w:rsidRPr="001901E6" w:rsidDel="0098281D">
          <w:rPr>
            <w:rFonts w:ascii="Times New Roman" w:hAnsi="Times New Roman" w:cs="Times New Roman"/>
            <w:sz w:val="24"/>
            <w:szCs w:val="24"/>
          </w:rPr>
          <w:delText>in</w:delText>
        </w:r>
      </w:del>
      <w:r w:rsidRPr="001901E6">
        <w:rPr>
          <w:rFonts w:ascii="Times New Roman" w:hAnsi="Times New Roman" w:cs="Times New Roman"/>
          <w:sz w:val="24"/>
          <w:szCs w:val="24"/>
        </w:rPr>
        <w:t xml:space="preserve"> the project</w:t>
      </w:r>
      <w:ins w:id="507" w:author="Greta" w:date="2020-09-10T15:40:00Z">
        <w:r w:rsidR="0098281D">
          <w:rPr>
            <w:rFonts w:ascii="Times New Roman" w:hAnsi="Times New Roman" w:cs="Times New Roman"/>
            <w:sz w:val="24"/>
            <w:szCs w:val="24"/>
          </w:rPr>
          <w:t>,</w:t>
        </w:r>
      </w:ins>
      <w:r w:rsidRPr="001901E6">
        <w:rPr>
          <w:rFonts w:ascii="Times New Roman" w:hAnsi="Times New Roman" w:cs="Times New Roman"/>
          <w:sz w:val="24"/>
          <w:szCs w:val="24"/>
        </w:rPr>
        <w:t xml:space="preserve"> </w:t>
      </w:r>
      <w:ins w:id="508" w:author="Greta" w:date="2020-09-10T15:40:00Z">
        <w:r w:rsidR="0098281D">
          <w:rPr>
            <w:rFonts w:ascii="Times New Roman" w:hAnsi="Times New Roman" w:cs="Times New Roman"/>
            <w:sz w:val="24"/>
            <w:szCs w:val="24"/>
          </w:rPr>
          <w:t>‘</w:t>
        </w:r>
      </w:ins>
      <w:ins w:id="509" w:author="Greta" w:date="2020-09-11T16:21:00Z">
        <w:r w:rsidR="00862256">
          <w:rPr>
            <w:rFonts w:ascii="Times New Roman" w:hAnsi="Times New Roman" w:cs="Times New Roman"/>
            <w:sz w:val="24"/>
            <w:szCs w:val="24"/>
          </w:rPr>
          <w:t>The e</w:t>
        </w:r>
      </w:ins>
      <w:del w:id="510" w:author="Greta" w:date="2020-09-10T15:40:00Z">
        <w:r w:rsidRPr="001901E6" w:rsidDel="0098281D">
          <w:rPr>
            <w:rFonts w:ascii="Times New Roman" w:hAnsi="Times New Roman" w:cs="Times New Roman"/>
            <w:sz w:val="24"/>
            <w:szCs w:val="24"/>
          </w:rPr>
          <w:delText>"</w:delText>
        </w:r>
      </w:del>
      <w:del w:id="511" w:author="Greta" w:date="2020-09-11T16:21:00Z">
        <w:r w:rsidRPr="001901E6" w:rsidDel="00862256">
          <w:rPr>
            <w:rFonts w:ascii="Times New Roman" w:hAnsi="Times New Roman" w:cs="Times New Roman"/>
            <w:sz w:val="24"/>
            <w:szCs w:val="24"/>
          </w:rPr>
          <w:delText>E</w:delText>
        </w:r>
      </w:del>
      <w:r w:rsidRPr="001901E6">
        <w:rPr>
          <w:rFonts w:ascii="Times New Roman" w:hAnsi="Times New Roman" w:cs="Times New Roman"/>
          <w:sz w:val="24"/>
          <w:szCs w:val="24"/>
        </w:rPr>
        <w:t>xchange of experience</w:t>
      </w:r>
      <w:ins w:id="512" w:author="Greta" w:date="2020-09-11T16:21:00Z">
        <w:r w:rsidR="00862256">
          <w:rPr>
            <w:rFonts w:ascii="Times New Roman" w:hAnsi="Times New Roman" w:cs="Times New Roman"/>
            <w:sz w:val="24"/>
            <w:szCs w:val="24"/>
          </w:rPr>
          <w:t>s</w:t>
        </w:r>
      </w:ins>
      <w:r w:rsidRPr="001901E6">
        <w:rPr>
          <w:rFonts w:ascii="Times New Roman" w:hAnsi="Times New Roman" w:cs="Times New Roman"/>
          <w:sz w:val="24"/>
          <w:szCs w:val="24"/>
        </w:rPr>
        <w:t xml:space="preserve">, networking and </w:t>
      </w:r>
      <w:ins w:id="513" w:author="Greta" w:date="2020-09-10T15:41:00Z">
        <w:r w:rsidR="0098281D">
          <w:rPr>
            <w:rFonts w:ascii="Times New Roman" w:hAnsi="Times New Roman" w:cs="Times New Roman"/>
            <w:sz w:val="24"/>
            <w:szCs w:val="24"/>
          </w:rPr>
          <w:t xml:space="preserve">encouraging the </w:t>
        </w:r>
      </w:ins>
      <w:del w:id="514" w:author="Greta" w:date="2020-09-10T15:41:00Z">
        <w:r w:rsidRPr="001901E6" w:rsidDel="0098281D">
          <w:rPr>
            <w:rFonts w:ascii="Times New Roman" w:hAnsi="Times New Roman" w:cs="Times New Roman"/>
            <w:sz w:val="24"/>
            <w:szCs w:val="24"/>
          </w:rPr>
          <w:delText xml:space="preserve">promotion of </w:delText>
        </w:r>
      </w:del>
      <w:r w:rsidRPr="001901E6">
        <w:rPr>
          <w:rFonts w:ascii="Times New Roman" w:hAnsi="Times New Roman" w:cs="Times New Roman"/>
          <w:sz w:val="24"/>
          <w:szCs w:val="24"/>
        </w:rPr>
        <w:t xml:space="preserve">visibility of </w:t>
      </w:r>
      <w:ins w:id="515" w:author="Greta" w:date="2020-09-10T15:41:00Z">
        <w:r w:rsidR="0098281D">
          <w:rPr>
            <w:rFonts w:ascii="Times New Roman" w:hAnsi="Times New Roman" w:cs="Times New Roman"/>
            <w:sz w:val="24"/>
            <w:szCs w:val="24"/>
          </w:rPr>
          <w:t xml:space="preserve">the </w:t>
        </w:r>
      </w:ins>
      <w:r w:rsidRPr="001901E6">
        <w:rPr>
          <w:rFonts w:ascii="Times New Roman" w:hAnsi="Times New Roman" w:cs="Times New Roman"/>
          <w:sz w:val="24"/>
          <w:szCs w:val="24"/>
        </w:rPr>
        <w:t>small disciplines</w:t>
      </w:r>
      <w:ins w:id="516" w:author="Greta" w:date="2020-09-10T15:40:00Z">
        <w:r w:rsidR="0098281D">
          <w:rPr>
            <w:rFonts w:ascii="Times New Roman" w:hAnsi="Times New Roman" w:cs="Times New Roman"/>
            <w:sz w:val="24"/>
            <w:szCs w:val="24"/>
          </w:rPr>
          <w:t>’</w:t>
        </w:r>
      </w:ins>
      <w:del w:id="517" w:author="Greta" w:date="2020-09-10T15:40:00Z">
        <w:r w:rsidRPr="001901E6" w:rsidDel="0098281D">
          <w:rPr>
            <w:rFonts w:ascii="Times New Roman" w:hAnsi="Times New Roman" w:cs="Times New Roman"/>
            <w:sz w:val="24"/>
            <w:szCs w:val="24"/>
          </w:rPr>
          <w:delText>"</w:delText>
        </w:r>
      </w:del>
      <w:r w:rsidRPr="001901E6">
        <w:rPr>
          <w:rFonts w:ascii="Times New Roman" w:hAnsi="Times New Roman" w:cs="Times New Roman"/>
          <w:sz w:val="24"/>
          <w:szCs w:val="24"/>
        </w:rPr>
        <w:t>, esp. p. 18.</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del w:id="518" w:author="Greta" w:date="2020-09-10T15:56:00Z">
        <w:r w:rsidRPr="001901E6" w:rsidDel="00702F52">
          <w:rPr>
            <w:rFonts w:ascii="Times New Roman" w:hAnsi="Times New Roman" w:cs="Times New Roman"/>
            <w:sz w:val="24"/>
            <w:szCs w:val="24"/>
          </w:rPr>
          <w:delText xml:space="preserve"> </w:delText>
        </w:r>
      </w:del>
      <w:r w:rsidRPr="001901E6">
        <w:rPr>
          <w:rFonts w:ascii="Times New Roman" w:hAnsi="Times New Roman" w:cs="Times New Roman"/>
          <w:sz w:val="24"/>
          <w:szCs w:val="24"/>
        </w:rPr>
        <w:t xml:space="preserve">A decisive factor in this context is that the specific interests of many of the disciplines grouped together in the </w:t>
      </w:r>
      <w:ins w:id="519" w:author="Greta" w:date="2020-09-10T15:57:00Z">
        <w:r w:rsidR="00702F52">
          <w:rPr>
            <w:rFonts w:ascii="Times New Roman" w:hAnsi="Times New Roman" w:cs="Times New Roman"/>
            <w:sz w:val="24"/>
            <w:szCs w:val="24"/>
          </w:rPr>
          <w:t xml:space="preserve">six </w:t>
        </w:r>
      </w:ins>
      <w:r w:rsidRPr="001901E6">
        <w:rPr>
          <w:rFonts w:ascii="Times New Roman" w:hAnsi="Times New Roman" w:cs="Times New Roman"/>
          <w:sz w:val="24"/>
          <w:szCs w:val="24"/>
        </w:rPr>
        <w:t xml:space="preserve">disciplinary </w:t>
      </w:r>
      <w:ins w:id="520" w:author="Greta" w:date="2020-09-11T17:09:00Z">
        <w:r w:rsidR="001354AF">
          <w:rPr>
            <w:rFonts w:ascii="Times New Roman" w:hAnsi="Times New Roman" w:cs="Times New Roman"/>
            <w:sz w:val="24"/>
            <w:szCs w:val="24"/>
          </w:rPr>
          <w:t>divisio</w:t>
        </w:r>
      </w:ins>
      <w:ins w:id="521" w:author="Greta" w:date="2020-09-11T17:10:00Z">
        <w:r w:rsidR="001354AF">
          <w:rPr>
            <w:rFonts w:ascii="Times New Roman" w:hAnsi="Times New Roman" w:cs="Times New Roman"/>
            <w:sz w:val="24"/>
            <w:szCs w:val="24"/>
          </w:rPr>
          <w:t>ns</w:t>
        </w:r>
      </w:ins>
      <w:del w:id="522" w:author="Greta" w:date="2020-09-11T17:10:00Z">
        <w:r w:rsidRPr="00702F52" w:rsidDel="001354AF">
          <w:rPr>
            <w:rFonts w:ascii="Times New Roman" w:hAnsi="Times New Roman" w:cs="Times New Roman"/>
            <w:b/>
            <w:sz w:val="24"/>
            <w:szCs w:val="24"/>
            <w:rPrChange w:id="523" w:author="Greta" w:date="2020-09-10T15:57:00Z">
              <w:rPr>
                <w:rFonts w:ascii="Times New Roman" w:hAnsi="Times New Roman" w:cs="Times New Roman"/>
                <w:sz w:val="24"/>
                <w:szCs w:val="24"/>
              </w:rPr>
            </w:rPrChange>
          </w:rPr>
          <w:delText>cultures</w:delText>
        </w:r>
      </w:del>
      <w:r w:rsidRPr="001901E6">
        <w:rPr>
          <w:rFonts w:ascii="Times New Roman" w:hAnsi="Times New Roman" w:cs="Times New Roman"/>
          <w:sz w:val="24"/>
          <w:szCs w:val="24"/>
        </w:rPr>
        <w:t xml:space="preserve"> have so far not been addressed separately, if at all, which is due</w:t>
      </w:r>
      <w:ins w:id="524" w:author="Greta" w:date="2020-09-10T15:58:00Z">
        <w:r w:rsidR="00702F52">
          <w:rPr>
            <w:rFonts w:ascii="Times New Roman" w:hAnsi="Times New Roman" w:cs="Times New Roman"/>
            <w:sz w:val="24"/>
            <w:szCs w:val="24"/>
          </w:rPr>
          <w:t xml:space="preserve">, in part at </w:t>
        </w:r>
        <w:commentRangeStart w:id="525"/>
        <w:r w:rsidR="00702F52">
          <w:rPr>
            <w:rFonts w:ascii="Times New Roman" w:hAnsi="Times New Roman" w:cs="Times New Roman"/>
            <w:sz w:val="24"/>
            <w:szCs w:val="24"/>
          </w:rPr>
          <w:t>least</w:t>
        </w:r>
      </w:ins>
      <w:commentRangeEnd w:id="525"/>
      <w:ins w:id="526" w:author="Greta" w:date="2020-09-10T15:59:00Z">
        <w:r w:rsidR="00702F52">
          <w:rPr>
            <w:rStyle w:val="Kommentarzeichen"/>
            <w:rFonts w:asciiTheme="minorHAnsi" w:hAnsiTheme="minorHAnsi"/>
          </w:rPr>
          <w:commentReference w:id="525"/>
        </w:r>
      </w:ins>
      <w:ins w:id="527" w:author="Greta" w:date="2020-09-10T15:58:00Z">
        <w:r w:rsidR="00702F52">
          <w:rPr>
            <w:rFonts w:ascii="Times New Roman" w:hAnsi="Times New Roman" w:cs="Times New Roman"/>
            <w:sz w:val="24"/>
            <w:szCs w:val="24"/>
          </w:rPr>
          <w:t>,</w:t>
        </w:r>
      </w:ins>
      <w:r w:rsidRPr="001901E6">
        <w:rPr>
          <w:rFonts w:ascii="Times New Roman" w:hAnsi="Times New Roman" w:cs="Times New Roman"/>
          <w:sz w:val="24"/>
          <w:szCs w:val="24"/>
        </w:rPr>
        <w:t xml:space="preserve"> </w:t>
      </w:r>
      <w:del w:id="528" w:author="Greta" w:date="2020-09-10T15:59:00Z">
        <w:r w:rsidRPr="001901E6" w:rsidDel="00702F52">
          <w:rPr>
            <w:rFonts w:ascii="Times New Roman" w:hAnsi="Times New Roman" w:cs="Times New Roman"/>
            <w:sz w:val="24"/>
            <w:szCs w:val="24"/>
          </w:rPr>
          <w:delText xml:space="preserve">not least </w:delText>
        </w:r>
      </w:del>
      <w:r w:rsidRPr="001901E6">
        <w:rPr>
          <w:rFonts w:ascii="Times New Roman" w:hAnsi="Times New Roman" w:cs="Times New Roman"/>
          <w:sz w:val="24"/>
          <w:szCs w:val="24"/>
        </w:rPr>
        <w:t xml:space="preserve">to a relatively pronounced dynamic in the field: </w:t>
      </w:r>
      <w:ins w:id="529" w:author="Greta" w:date="2020-09-10T16:00:00Z">
        <w:r w:rsidR="00015D8B">
          <w:rPr>
            <w:rFonts w:ascii="Times New Roman" w:hAnsi="Times New Roman" w:cs="Times New Roman"/>
            <w:sz w:val="24"/>
            <w:szCs w:val="24"/>
          </w:rPr>
          <w:t>n</w:t>
        </w:r>
      </w:ins>
      <w:del w:id="530" w:author="Greta" w:date="2020-09-10T16:00:00Z">
        <w:r w:rsidRPr="001901E6" w:rsidDel="00015D8B">
          <w:rPr>
            <w:rFonts w:ascii="Times New Roman" w:hAnsi="Times New Roman" w:cs="Times New Roman"/>
            <w:sz w:val="24"/>
            <w:szCs w:val="24"/>
          </w:rPr>
          <w:delText>N</w:delText>
        </w:r>
      </w:del>
      <w:r w:rsidRPr="001901E6">
        <w:rPr>
          <w:rFonts w:ascii="Times New Roman" w:hAnsi="Times New Roman" w:cs="Times New Roman"/>
          <w:sz w:val="24"/>
          <w:szCs w:val="24"/>
        </w:rPr>
        <w:t>ew small disciplines</w:t>
      </w:r>
      <w:ins w:id="531" w:author="Greta" w:date="2020-09-10T16:00:00Z">
        <w:r w:rsidR="00015D8B">
          <w:rPr>
            <w:rFonts w:ascii="Times New Roman" w:hAnsi="Times New Roman" w:cs="Times New Roman"/>
            <w:sz w:val="24"/>
            <w:szCs w:val="24"/>
          </w:rPr>
          <w:t>,</w:t>
        </w:r>
      </w:ins>
      <w:r w:rsidRPr="001901E6">
        <w:rPr>
          <w:rFonts w:ascii="Times New Roman" w:hAnsi="Times New Roman" w:cs="Times New Roman"/>
          <w:sz w:val="24"/>
          <w:szCs w:val="24"/>
        </w:rPr>
        <w:t xml:space="preserve"> such as Digital Humanities or Biodiversity</w:t>
      </w:r>
      <w:ins w:id="532" w:author="Greta" w:date="2020-09-10T16:00:00Z">
        <w:r w:rsidR="00015D8B">
          <w:rPr>
            <w:rFonts w:ascii="Times New Roman" w:hAnsi="Times New Roman" w:cs="Times New Roman"/>
            <w:sz w:val="24"/>
            <w:szCs w:val="24"/>
          </w:rPr>
          <w:t>,</w:t>
        </w:r>
      </w:ins>
      <w:r w:rsidRPr="001901E6">
        <w:rPr>
          <w:rFonts w:ascii="Times New Roman" w:hAnsi="Times New Roman" w:cs="Times New Roman"/>
          <w:sz w:val="24"/>
          <w:szCs w:val="24"/>
        </w:rPr>
        <w:t xml:space="preserve"> are </w:t>
      </w:r>
      <w:ins w:id="533" w:author="Greta" w:date="2020-09-10T16:00:00Z">
        <w:r w:rsidR="00015D8B">
          <w:rPr>
            <w:rFonts w:ascii="Times New Roman" w:hAnsi="Times New Roman" w:cs="Times New Roman"/>
            <w:sz w:val="24"/>
            <w:szCs w:val="24"/>
          </w:rPr>
          <w:t xml:space="preserve">becoming </w:t>
        </w:r>
      </w:ins>
      <w:r w:rsidRPr="001901E6">
        <w:rPr>
          <w:rFonts w:ascii="Times New Roman" w:hAnsi="Times New Roman" w:cs="Times New Roman"/>
          <w:sz w:val="24"/>
          <w:szCs w:val="24"/>
        </w:rPr>
        <w:t>establish</w:t>
      </w:r>
      <w:ins w:id="534" w:author="Greta" w:date="2020-09-10T16:00:00Z">
        <w:r w:rsidR="00015D8B">
          <w:rPr>
            <w:rFonts w:ascii="Times New Roman" w:hAnsi="Times New Roman" w:cs="Times New Roman"/>
            <w:sz w:val="24"/>
            <w:szCs w:val="24"/>
          </w:rPr>
          <w:t>ed</w:t>
        </w:r>
      </w:ins>
      <w:del w:id="535" w:author="Greta" w:date="2020-09-10T16:00:00Z">
        <w:r w:rsidRPr="001901E6" w:rsidDel="00015D8B">
          <w:rPr>
            <w:rFonts w:ascii="Times New Roman" w:hAnsi="Times New Roman" w:cs="Times New Roman"/>
            <w:sz w:val="24"/>
            <w:szCs w:val="24"/>
          </w:rPr>
          <w:delText>ing themselves</w:delText>
        </w:r>
      </w:del>
      <w:r w:rsidRPr="001901E6">
        <w:rPr>
          <w:rFonts w:ascii="Times New Roman" w:hAnsi="Times New Roman" w:cs="Times New Roman"/>
          <w:sz w:val="24"/>
          <w:szCs w:val="24"/>
        </w:rPr>
        <w:t xml:space="preserve">, while others </w:t>
      </w:r>
      <w:r w:rsidRPr="001901E6">
        <w:rPr>
          <w:rFonts w:ascii="Times New Roman" w:hAnsi="Times New Roman" w:cs="Times New Roman"/>
          <w:sz w:val="24"/>
          <w:szCs w:val="24"/>
        </w:rPr>
        <w:lastRenderedPageBreak/>
        <w:t xml:space="preserve">are losing their status as </w:t>
      </w:r>
      <w:ins w:id="536" w:author="Greta" w:date="2020-09-10T16:00:00Z">
        <w:r w:rsidR="00015D8B">
          <w:rPr>
            <w:rFonts w:ascii="Times New Roman" w:hAnsi="Times New Roman" w:cs="Times New Roman"/>
            <w:sz w:val="24"/>
            <w:szCs w:val="24"/>
          </w:rPr>
          <w:t>‘</w:t>
        </w:r>
      </w:ins>
      <w:del w:id="537" w:author="Greta" w:date="2020-09-10T16:00:00Z">
        <w:r w:rsidRPr="001901E6" w:rsidDel="00015D8B">
          <w:rPr>
            <w:rFonts w:ascii="Times New Roman" w:hAnsi="Times New Roman" w:cs="Times New Roman"/>
            <w:sz w:val="24"/>
            <w:szCs w:val="24"/>
          </w:rPr>
          <w:delText>"</w:delText>
        </w:r>
      </w:del>
      <w:r w:rsidRPr="001901E6">
        <w:rPr>
          <w:rFonts w:ascii="Times New Roman" w:hAnsi="Times New Roman" w:cs="Times New Roman"/>
          <w:sz w:val="24"/>
          <w:szCs w:val="24"/>
        </w:rPr>
        <w:t>small</w:t>
      </w:r>
      <w:ins w:id="538" w:author="Greta" w:date="2020-09-10T16:00:00Z">
        <w:r w:rsidR="00015D8B">
          <w:rPr>
            <w:rFonts w:ascii="Times New Roman" w:hAnsi="Times New Roman" w:cs="Times New Roman"/>
            <w:sz w:val="24"/>
            <w:szCs w:val="24"/>
          </w:rPr>
          <w:t>’</w:t>
        </w:r>
      </w:ins>
      <w:del w:id="539" w:author="Greta" w:date="2020-09-10T16:00:00Z">
        <w:r w:rsidRPr="001901E6" w:rsidDel="00015D8B">
          <w:rPr>
            <w:rFonts w:ascii="Times New Roman" w:hAnsi="Times New Roman" w:cs="Times New Roman"/>
            <w:sz w:val="24"/>
            <w:szCs w:val="24"/>
          </w:rPr>
          <w:delText>"</w:delText>
        </w:r>
      </w:del>
      <w:r w:rsidRPr="001901E6">
        <w:rPr>
          <w:rFonts w:ascii="Times New Roman" w:hAnsi="Times New Roman" w:cs="Times New Roman"/>
          <w:sz w:val="24"/>
          <w:szCs w:val="24"/>
        </w:rPr>
        <w:t xml:space="preserve"> disciplines</w:t>
      </w:r>
      <w:ins w:id="540" w:author="Greta" w:date="2020-09-10T16:01:00Z">
        <w:r w:rsidR="00015D8B">
          <w:rPr>
            <w:rFonts w:ascii="Times New Roman" w:hAnsi="Times New Roman" w:cs="Times New Roman"/>
            <w:sz w:val="24"/>
            <w:szCs w:val="24"/>
          </w:rPr>
          <w:t xml:space="preserve">, either because the </w:t>
        </w:r>
      </w:ins>
      <w:ins w:id="541" w:author="Greta" w:date="2020-09-10T16:02:00Z">
        <w:r w:rsidR="00015D8B">
          <w:rPr>
            <w:rFonts w:ascii="Times New Roman" w:hAnsi="Times New Roman" w:cs="Times New Roman"/>
            <w:sz w:val="24"/>
            <w:szCs w:val="24"/>
          </w:rPr>
          <w:t>fields of study</w:t>
        </w:r>
      </w:ins>
      <w:ins w:id="542" w:author="Greta" w:date="2020-09-10T16:01:00Z">
        <w:r w:rsidR="00015D8B">
          <w:rPr>
            <w:rFonts w:ascii="Times New Roman" w:hAnsi="Times New Roman" w:cs="Times New Roman"/>
            <w:sz w:val="24"/>
            <w:szCs w:val="24"/>
          </w:rPr>
          <w:t xml:space="preserve"> are growing in popularity</w:t>
        </w:r>
      </w:ins>
      <w:del w:id="543" w:author="Greta" w:date="2020-09-10T16:01:00Z">
        <w:r w:rsidRPr="001901E6" w:rsidDel="00015D8B">
          <w:rPr>
            <w:rFonts w:ascii="Times New Roman" w:hAnsi="Times New Roman" w:cs="Times New Roman"/>
            <w:sz w:val="24"/>
            <w:szCs w:val="24"/>
          </w:rPr>
          <w:delText xml:space="preserve"> due to strong growth</w:delText>
        </w:r>
      </w:del>
      <w:r w:rsidRPr="001901E6">
        <w:rPr>
          <w:rFonts w:ascii="Times New Roman" w:hAnsi="Times New Roman" w:cs="Times New Roman"/>
          <w:sz w:val="24"/>
          <w:szCs w:val="24"/>
        </w:rPr>
        <w:t xml:space="preserve"> or </w:t>
      </w:r>
      <w:ins w:id="544" w:author="Greta" w:date="2020-09-10T16:01:00Z">
        <w:r w:rsidR="00015D8B">
          <w:rPr>
            <w:rFonts w:ascii="Times New Roman" w:hAnsi="Times New Roman" w:cs="Times New Roman"/>
            <w:sz w:val="24"/>
            <w:szCs w:val="24"/>
          </w:rPr>
          <w:t xml:space="preserve">because they </w:t>
        </w:r>
      </w:ins>
      <w:r w:rsidRPr="001901E6">
        <w:rPr>
          <w:rFonts w:ascii="Times New Roman" w:hAnsi="Times New Roman" w:cs="Times New Roman"/>
          <w:sz w:val="24"/>
          <w:szCs w:val="24"/>
        </w:rPr>
        <w:t>are being absorbed into larger disciplines.</w:t>
      </w:r>
    </w:p>
    <w:p w:rsidR="002607D9" w:rsidRPr="001901E6" w:rsidRDefault="002607D9" w:rsidP="002607D9">
      <w:pPr>
        <w:pStyle w:val="NurText"/>
        <w:rPr>
          <w:rFonts w:ascii="Times New Roman" w:hAnsi="Times New Roman" w:cs="Times New Roman"/>
          <w:sz w:val="24"/>
          <w:szCs w:val="24"/>
        </w:rPr>
      </w:pPr>
    </w:p>
    <w:p w:rsidR="00376BA2" w:rsidRDefault="002607D9" w:rsidP="002607D9">
      <w:pPr>
        <w:pStyle w:val="NurText"/>
        <w:rPr>
          <w:ins w:id="545" w:author="Greta" w:date="2020-09-10T16:41:00Z"/>
          <w:rFonts w:ascii="Times New Roman" w:hAnsi="Times New Roman" w:cs="Times New Roman"/>
          <w:sz w:val="24"/>
          <w:szCs w:val="24"/>
        </w:rPr>
      </w:pPr>
      <w:del w:id="546" w:author="Greta" w:date="2020-09-10T16:40:00Z">
        <w:r w:rsidRPr="001901E6" w:rsidDel="00376BA2">
          <w:rPr>
            <w:rFonts w:ascii="Times New Roman" w:hAnsi="Times New Roman" w:cs="Times New Roman"/>
            <w:sz w:val="24"/>
            <w:szCs w:val="24"/>
          </w:rPr>
          <w:delText xml:space="preserve">- </w:delText>
        </w:r>
      </w:del>
      <w:del w:id="547" w:author="Greta" w:date="2020-09-10T16:22:00Z">
        <w:r w:rsidRPr="001901E6" w:rsidDel="00E06967">
          <w:rPr>
            <w:rFonts w:ascii="Times New Roman" w:hAnsi="Times New Roman" w:cs="Times New Roman"/>
            <w:sz w:val="24"/>
            <w:szCs w:val="24"/>
          </w:rPr>
          <w:delText xml:space="preserve">The formal requirements </w:delText>
        </w:r>
      </w:del>
      <w:ins w:id="548" w:author="Greta" w:date="2020-09-10T16:21:00Z">
        <w:r w:rsidR="00E06967">
          <w:rPr>
            <w:rFonts w:ascii="Times New Roman" w:hAnsi="Times New Roman" w:cs="Times New Roman"/>
            <w:sz w:val="24"/>
            <w:szCs w:val="24"/>
          </w:rPr>
          <w:t>F</w:t>
        </w:r>
      </w:ins>
      <w:del w:id="549" w:author="Greta" w:date="2020-09-10T16:21:00Z">
        <w:r w:rsidRPr="001901E6" w:rsidDel="00E06967">
          <w:rPr>
            <w:rFonts w:ascii="Times New Roman" w:hAnsi="Times New Roman" w:cs="Times New Roman"/>
            <w:sz w:val="24"/>
            <w:szCs w:val="24"/>
          </w:rPr>
          <w:delText>f</w:delText>
        </w:r>
      </w:del>
      <w:r w:rsidRPr="001901E6">
        <w:rPr>
          <w:rFonts w:ascii="Times New Roman" w:hAnsi="Times New Roman" w:cs="Times New Roman"/>
          <w:sz w:val="24"/>
          <w:szCs w:val="24"/>
        </w:rPr>
        <w:t xml:space="preserve">or </w:t>
      </w:r>
      <w:ins w:id="550" w:author="Greta" w:date="2020-09-10T16:03:00Z">
        <w:r w:rsidR="00015D8B">
          <w:rPr>
            <w:rFonts w:ascii="Times New Roman" w:hAnsi="Times New Roman" w:cs="Times New Roman"/>
            <w:sz w:val="24"/>
            <w:szCs w:val="24"/>
          </w:rPr>
          <w:t>a field of study to be considered</w:t>
        </w:r>
      </w:ins>
      <w:del w:id="551" w:author="Greta" w:date="2020-09-10T16:03:00Z">
        <w:r w:rsidRPr="001901E6" w:rsidDel="00015D8B">
          <w:rPr>
            <w:rFonts w:ascii="Times New Roman" w:hAnsi="Times New Roman" w:cs="Times New Roman"/>
            <w:sz w:val="24"/>
            <w:szCs w:val="24"/>
          </w:rPr>
          <w:delText>belonging to the</w:delText>
        </w:r>
      </w:del>
      <w:ins w:id="552" w:author="Greta" w:date="2020-09-10T16:03:00Z">
        <w:r w:rsidR="00015D8B">
          <w:rPr>
            <w:rFonts w:ascii="Times New Roman" w:hAnsi="Times New Roman" w:cs="Times New Roman"/>
            <w:sz w:val="24"/>
            <w:szCs w:val="24"/>
          </w:rPr>
          <w:t xml:space="preserve"> a</w:t>
        </w:r>
      </w:ins>
      <w:r w:rsidRPr="001901E6">
        <w:rPr>
          <w:rFonts w:ascii="Times New Roman" w:hAnsi="Times New Roman" w:cs="Times New Roman"/>
          <w:sz w:val="24"/>
          <w:szCs w:val="24"/>
        </w:rPr>
        <w:t xml:space="preserve"> small discipline</w:t>
      </w:r>
      <w:del w:id="553" w:author="Greta" w:date="2020-09-10T16:03:00Z">
        <w:r w:rsidRPr="001901E6" w:rsidDel="00015D8B">
          <w:rPr>
            <w:rFonts w:ascii="Times New Roman" w:hAnsi="Times New Roman" w:cs="Times New Roman"/>
            <w:sz w:val="24"/>
            <w:szCs w:val="24"/>
          </w:rPr>
          <w:delText>s</w:delText>
        </w:r>
      </w:del>
      <w:del w:id="554" w:author="Greta" w:date="2020-09-10T16:22:00Z">
        <w:r w:rsidRPr="001901E6" w:rsidDel="00E06967">
          <w:rPr>
            <w:rFonts w:ascii="Times New Roman" w:hAnsi="Times New Roman" w:cs="Times New Roman"/>
            <w:sz w:val="24"/>
            <w:szCs w:val="24"/>
          </w:rPr>
          <w:delText xml:space="preserve"> are</w:delText>
        </w:r>
      </w:del>
      <w:ins w:id="555" w:author="Greta" w:date="2020-09-10T16:40:00Z">
        <w:r w:rsidR="00376BA2">
          <w:rPr>
            <w:rFonts w:ascii="Times New Roman" w:hAnsi="Times New Roman" w:cs="Times New Roman"/>
            <w:sz w:val="24"/>
            <w:szCs w:val="24"/>
          </w:rPr>
          <w:t>:</w:t>
        </w:r>
      </w:ins>
    </w:p>
    <w:p w:rsidR="00C6285C" w:rsidRDefault="00C6285C" w:rsidP="002607D9">
      <w:pPr>
        <w:pStyle w:val="NurText"/>
        <w:rPr>
          <w:ins w:id="556" w:author="Greta" w:date="2020-09-10T16:40:00Z"/>
          <w:rFonts w:ascii="Times New Roman" w:hAnsi="Times New Roman" w:cs="Times New Roman"/>
          <w:sz w:val="24"/>
          <w:szCs w:val="24"/>
        </w:rPr>
      </w:pPr>
    </w:p>
    <w:p w:rsidR="002607D9" w:rsidRPr="001901E6" w:rsidRDefault="00376BA2" w:rsidP="002607D9">
      <w:pPr>
        <w:pStyle w:val="NurText"/>
        <w:rPr>
          <w:rFonts w:ascii="Times New Roman" w:hAnsi="Times New Roman" w:cs="Times New Roman"/>
          <w:sz w:val="24"/>
          <w:szCs w:val="24"/>
        </w:rPr>
      </w:pPr>
      <w:ins w:id="557" w:author="Greta" w:date="2020-09-10T16:40:00Z">
        <w:r w:rsidRPr="001901E6">
          <w:rPr>
            <w:rFonts w:ascii="Times New Roman" w:hAnsi="Times New Roman" w:cs="Times New Roman"/>
            <w:sz w:val="24"/>
            <w:szCs w:val="24"/>
          </w:rPr>
          <w:t xml:space="preserve">- </w:t>
        </w:r>
      </w:ins>
      <w:del w:id="558" w:author="Greta" w:date="2020-09-10T16:22:00Z">
        <w:r w:rsidR="002607D9" w:rsidRPr="001901E6" w:rsidDel="00E06967">
          <w:rPr>
            <w:rFonts w:ascii="Times New Roman" w:hAnsi="Times New Roman" w:cs="Times New Roman"/>
            <w:sz w:val="24"/>
            <w:szCs w:val="24"/>
          </w:rPr>
          <w:delText xml:space="preserve"> th</w:delText>
        </w:r>
      </w:del>
      <w:del w:id="559" w:author="Greta" w:date="2020-09-10T16:03:00Z">
        <w:r w:rsidR="002607D9" w:rsidRPr="001901E6" w:rsidDel="00015D8B">
          <w:rPr>
            <w:rFonts w:ascii="Times New Roman" w:hAnsi="Times New Roman" w:cs="Times New Roman"/>
            <w:sz w:val="24"/>
            <w:szCs w:val="24"/>
          </w:rPr>
          <w:delText>e</w:delText>
        </w:r>
      </w:del>
      <w:proofErr w:type="gramStart"/>
      <w:ins w:id="560" w:author="Greta" w:date="2020-09-10T16:03:00Z">
        <w:r w:rsidR="00015D8B">
          <w:rPr>
            <w:rFonts w:ascii="Times New Roman" w:hAnsi="Times New Roman" w:cs="Times New Roman"/>
            <w:sz w:val="24"/>
            <w:szCs w:val="24"/>
          </w:rPr>
          <w:t>there</w:t>
        </w:r>
        <w:proofErr w:type="gramEnd"/>
        <w:r w:rsidR="00015D8B">
          <w:rPr>
            <w:rFonts w:ascii="Times New Roman" w:hAnsi="Times New Roman" w:cs="Times New Roman"/>
            <w:sz w:val="24"/>
            <w:szCs w:val="24"/>
          </w:rPr>
          <w:t xml:space="preserve"> should be</w:t>
        </w:r>
      </w:ins>
      <w:del w:id="561" w:author="Greta" w:date="2020-09-10T16:03:00Z">
        <w:r w:rsidR="002607D9" w:rsidRPr="001901E6" w:rsidDel="00015D8B">
          <w:rPr>
            <w:rFonts w:ascii="Times New Roman" w:hAnsi="Times New Roman" w:cs="Times New Roman"/>
            <w:sz w:val="24"/>
            <w:szCs w:val="24"/>
          </w:rPr>
          <w:delText xml:space="preserve"> number of </w:delText>
        </w:r>
      </w:del>
      <w:ins w:id="562" w:author="Greta" w:date="2020-09-10T16:03:00Z">
        <w:r w:rsidR="00015D8B">
          <w:rPr>
            <w:rFonts w:ascii="Times New Roman" w:hAnsi="Times New Roman" w:cs="Times New Roman"/>
            <w:sz w:val="24"/>
            <w:szCs w:val="24"/>
          </w:rPr>
          <w:t xml:space="preserve"> </w:t>
        </w:r>
      </w:ins>
      <w:r w:rsidR="002607D9" w:rsidRPr="001901E6">
        <w:rPr>
          <w:rFonts w:ascii="Times New Roman" w:hAnsi="Times New Roman" w:cs="Times New Roman"/>
          <w:sz w:val="24"/>
          <w:szCs w:val="24"/>
        </w:rPr>
        <w:t xml:space="preserve">no more than three </w:t>
      </w:r>
      <w:commentRangeStart w:id="563"/>
      <w:ins w:id="564" w:author="Greta" w:date="2020-09-10T16:06:00Z">
        <w:r w:rsidR="00015D8B">
          <w:rPr>
            <w:rFonts w:ascii="Times New Roman" w:hAnsi="Times New Roman" w:cs="Times New Roman"/>
            <w:sz w:val="24"/>
            <w:szCs w:val="24"/>
          </w:rPr>
          <w:t>tenured</w:t>
        </w:r>
      </w:ins>
      <w:del w:id="565" w:author="Greta" w:date="2020-09-10T16:06:00Z">
        <w:r w:rsidR="002607D9" w:rsidRPr="001901E6" w:rsidDel="00015D8B">
          <w:rPr>
            <w:rFonts w:ascii="Times New Roman" w:hAnsi="Times New Roman" w:cs="Times New Roman"/>
            <w:sz w:val="24"/>
            <w:szCs w:val="24"/>
          </w:rPr>
          <w:delText>permanent</w:delText>
        </w:r>
      </w:del>
      <w:commentRangeEnd w:id="563"/>
      <w:r w:rsidR="00015D8B">
        <w:rPr>
          <w:rStyle w:val="Kommentarzeichen"/>
          <w:rFonts w:asciiTheme="minorHAnsi" w:hAnsiTheme="minorHAnsi"/>
        </w:rPr>
        <w:commentReference w:id="563"/>
      </w:r>
      <w:r w:rsidR="002607D9" w:rsidRPr="001901E6">
        <w:rPr>
          <w:rFonts w:ascii="Times New Roman" w:hAnsi="Times New Roman" w:cs="Times New Roman"/>
          <w:sz w:val="24"/>
          <w:szCs w:val="24"/>
        </w:rPr>
        <w:t xml:space="preserve"> professorships per location</w:t>
      </w:r>
      <w:del w:id="566" w:author="Greta" w:date="2020-09-10T16:04:00Z">
        <w:r w:rsidR="002607D9" w:rsidRPr="001901E6" w:rsidDel="00015D8B">
          <w:rPr>
            <w:rFonts w:ascii="Times New Roman" w:hAnsi="Times New Roman" w:cs="Times New Roman"/>
            <w:sz w:val="24"/>
            <w:szCs w:val="24"/>
          </w:rPr>
          <w:delText xml:space="preserve">; </w:delText>
        </w:r>
      </w:del>
      <w:ins w:id="567" w:author="Greta" w:date="2020-09-10T16:04:00Z">
        <w:r w:rsidR="00015D8B">
          <w:rPr>
            <w:rFonts w:ascii="Times New Roman" w:hAnsi="Times New Roman" w:cs="Times New Roman"/>
            <w:sz w:val="24"/>
            <w:szCs w:val="24"/>
          </w:rPr>
          <w:t>, although</w:t>
        </w:r>
        <w:r w:rsidR="00015D8B" w:rsidRPr="001901E6">
          <w:rPr>
            <w:rFonts w:ascii="Times New Roman" w:hAnsi="Times New Roman" w:cs="Times New Roman"/>
            <w:sz w:val="24"/>
            <w:szCs w:val="24"/>
          </w:rPr>
          <w:t xml:space="preserve"> </w:t>
        </w:r>
      </w:ins>
      <w:r w:rsidR="002607D9" w:rsidRPr="001901E6">
        <w:rPr>
          <w:rFonts w:ascii="Times New Roman" w:hAnsi="Times New Roman" w:cs="Times New Roman"/>
          <w:sz w:val="24"/>
          <w:szCs w:val="24"/>
        </w:rPr>
        <w:t xml:space="preserve">up to two exceptions are possible </w:t>
      </w:r>
      <w:ins w:id="568" w:author="Greta" w:date="2020-09-10T16:05:00Z">
        <w:r w:rsidR="00015D8B">
          <w:rPr>
            <w:rFonts w:ascii="Times New Roman" w:hAnsi="Times New Roman" w:cs="Times New Roman"/>
            <w:sz w:val="24"/>
            <w:szCs w:val="24"/>
          </w:rPr>
          <w:t>nationwide</w:t>
        </w:r>
      </w:ins>
      <w:del w:id="569" w:author="Greta" w:date="2020-09-10T16:05:00Z">
        <w:r w:rsidR="002607D9" w:rsidRPr="001901E6" w:rsidDel="00015D8B">
          <w:rPr>
            <w:rFonts w:ascii="Times New Roman" w:hAnsi="Times New Roman" w:cs="Times New Roman"/>
            <w:sz w:val="24"/>
            <w:szCs w:val="24"/>
          </w:rPr>
          <w:delText>throughout Germany</w:delText>
        </w:r>
      </w:del>
      <w:r w:rsidR="002607D9" w:rsidRPr="001901E6">
        <w:rPr>
          <w:rFonts w:ascii="Times New Roman" w:hAnsi="Times New Roman" w:cs="Times New Roman"/>
          <w:sz w:val="24"/>
          <w:szCs w:val="24"/>
        </w:rPr>
        <w:t xml:space="preserve">. The respective discipline </w:t>
      </w:r>
      <w:ins w:id="570" w:author="Greta" w:date="2020-09-10T16:44:00Z">
        <w:r w:rsidR="00C6285C">
          <w:rPr>
            <w:rFonts w:ascii="Times New Roman" w:hAnsi="Times New Roman" w:cs="Times New Roman"/>
            <w:sz w:val="24"/>
            <w:szCs w:val="24"/>
          </w:rPr>
          <w:t>will have</w:t>
        </w:r>
      </w:ins>
      <w:del w:id="571" w:author="Greta" w:date="2020-09-10T16:44:00Z">
        <w:r w:rsidR="002607D9" w:rsidRPr="001901E6" w:rsidDel="00C6285C">
          <w:rPr>
            <w:rFonts w:ascii="Times New Roman" w:hAnsi="Times New Roman" w:cs="Times New Roman"/>
            <w:sz w:val="24"/>
            <w:szCs w:val="24"/>
          </w:rPr>
          <w:delText>has</w:delText>
        </w:r>
      </w:del>
      <w:r w:rsidR="002607D9" w:rsidRPr="001901E6">
        <w:rPr>
          <w:rFonts w:ascii="Times New Roman" w:hAnsi="Times New Roman" w:cs="Times New Roman"/>
          <w:sz w:val="24"/>
          <w:szCs w:val="24"/>
        </w:rPr>
        <w:t xml:space="preserve"> its own professorships </w:t>
      </w:r>
      <w:ins w:id="572" w:author="Greta" w:date="2020-09-10T16:20:00Z">
        <w:r w:rsidR="00610AE9">
          <w:rPr>
            <w:rFonts w:ascii="Times New Roman" w:hAnsi="Times New Roman" w:cs="Times New Roman"/>
            <w:sz w:val="24"/>
            <w:szCs w:val="24"/>
          </w:rPr>
          <w:t>at</w:t>
        </w:r>
      </w:ins>
      <w:del w:id="573" w:author="Greta" w:date="2020-09-10T16:20:00Z">
        <w:r w:rsidR="002607D9" w:rsidRPr="001901E6" w:rsidDel="00610AE9">
          <w:rPr>
            <w:rFonts w:ascii="Times New Roman" w:hAnsi="Times New Roman" w:cs="Times New Roman"/>
            <w:sz w:val="24"/>
            <w:szCs w:val="24"/>
          </w:rPr>
          <w:delText>with</w:delText>
        </w:r>
      </w:del>
      <w:r w:rsidR="002607D9" w:rsidRPr="001901E6">
        <w:rPr>
          <w:rFonts w:ascii="Times New Roman" w:hAnsi="Times New Roman" w:cs="Times New Roman"/>
          <w:sz w:val="24"/>
          <w:szCs w:val="24"/>
        </w:rPr>
        <w:t xml:space="preserve"> specific </w:t>
      </w:r>
      <w:ins w:id="574" w:author="Greta" w:date="2020-09-10T16:21:00Z">
        <w:r w:rsidR="00E06967">
          <w:rPr>
            <w:rFonts w:ascii="Times New Roman" w:hAnsi="Times New Roman" w:cs="Times New Roman"/>
            <w:sz w:val="24"/>
            <w:szCs w:val="24"/>
          </w:rPr>
          <w:t xml:space="preserve">appointment </w:t>
        </w:r>
      </w:ins>
      <w:commentRangeStart w:id="575"/>
      <w:ins w:id="576" w:author="Greta" w:date="2020-09-10T16:20:00Z">
        <w:r w:rsidR="00610AE9">
          <w:rPr>
            <w:rFonts w:ascii="Times New Roman" w:hAnsi="Times New Roman" w:cs="Times New Roman"/>
            <w:sz w:val="24"/>
            <w:szCs w:val="24"/>
          </w:rPr>
          <w:t>grades</w:t>
        </w:r>
      </w:ins>
      <w:commentRangeEnd w:id="575"/>
      <w:ins w:id="577" w:author="Greta" w:date="2020-09-10T16:21:00Z">
        <w:r w:rsidR="00E06967">
          <w:rPr>
            <w:rStyle w:val="Kommentarzeichen"/>
            <w:rFonts w:asciiTheme="minorHAnsi" w:hAnsiTheme="minorHAnsi"/>
          </w:rPr>
          <w:commentReference w:id="575"/>
        </w:r>
      </w:ins>
      <w:del w:id="578" w:author="Greta" w:date="2020-09-10T16:20:00Z">
        <w:r w:rsidR="002607D9" w:rsidRPr="001901E6" w:rsidDel="00610AE9">
          <w:rPr>
            <w:rFonts w:ascii="Times New Roman" w:hAnsi="Times New Roman" w:cs="Times New Roman"/>
            <w:sz w:val="24"/>
            <w:szCs w:val="24"/>
          </w:rPr>
          <w:delText>denominations</w:delText>
        </w:r>
      </w:del>
      <w:r w:rsidR="002607D9" w:rsidRPr="001901E6">
        <w:rPr>
          <w:rFonts w:ascii="Times New Roman" w:hAnsi="Times New Roman" w:cs="Times New Roman"/>
          <w:sz w:val="24"/>
          <w:szCs w:val="24"/>
        </w:rPr>
        <w:t>.</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 </w:t>
      </w:r>
      <w:proofErr w:type="gramStart"/>
      <w:ins w:id="579" w:author="Greta" w:date="2020-09-10T16:41:00Z">
        <w:r w:rsidR="00C6285C">
          <w:rPr>
            <w:rFonts w:ascii="Times New Roman" w:hAnsi="Times New Roman" w:cs="Times New Roman"/>
            <w:sz w:val="24"/>
            <w:szCs w:val="24"/>
          </w:rPr>
          <w:t>there</w:t>
        </w:r>
        <w:proofErr w:type="gramEnd"/>
        <w:r w:rsidR="00C6285C">
          <w:rPr>
            <w:rFonts w:ascii="Times New Roman" w:hAnsi="Times New Roman" w:cs="Times New Roman"/>
            <w:sz w:val="24"/>
            <w:szCs w:val="24"/>
          </w:rPr>
          <w:t xml:space="preserve"> should be s</w:t>
        </w:r>
      </w:ins>
      <w:del w:id="580" w:author="Greta" w:date="2020-09-10T16:41:00Z">
        <w:r w:rsidRPr="001901E6" w:rsidDel="00C6285C">
          <w:rPr>
            <w:rFonts w:ascii="Times New Roman" w:hAnsi="Times New Roman" w:cs="Times New Roman"/>
            <w:sz w:val="24"/>
            <w:szCs w:val="24"/>
          </w:rPr>
          <w:delText>S</w:delText>
        </w:r>
      </w:del>
      <w:r w:rsidRPr="001901E6">
        <w:rPr>
          <w:rFonts w:ascii="Times New Roman" w:hAnsi="Times New Roman" w:cs="Times New Roman"/>
          <w:sz w:val="24"/>
          <w:szCs w:val="24"/>
        </w:rPr>
        <w:t>eparate study program</w:t>
      </w:r>
      <w:ins w:id="581" w:author="Greta" w:date="2020-09-10T16:22:00Z">
        <w:r w:rsidR="00E06967">
          <w:rPr>
            <w:rFonts w:ascii="Times New Roman" w:hAnsi="Times New Roman" w:cs="Times New Roman"/>
            <w:sz w:val="24"/>
            <w:szCs w:val="24"/>
          </w:rPr>
          <w:t>me</w:t>
        </w:r>
      </w:ins>
      <w:r w:rsidRPr="001901E6">
        <w:rPr>
          <w:rFonts w:ascii="Times New Roman" w:hAnsi="Times New Roman" w:cs="Times New Roman"/>
          <w:sz w:val="24"/>
          <w:szCs w:val="24"/>
        </w:rPr>
        <w:t xml:space="preserve">s with </w:t>
      </w:r>
      <w:ins w:id="582" w:author="Greta" w:date="2020-09-10T16:30:00Z">
        <w:r w:rsidR="00E06967">
          <w:rPr>
            <w:rFonts w:ascii="Times New Roman" w:hAnsi="Times New Roman" w:cs="Times New Roman"/>
            <w:sz w:val="24"/>
            <w:szCs w:val="24"/>
          </w:rPr>
          <w:t>a degree at the end</w:t>
        </w:r>
      </w:ins>
      <w:del w:id="583" w:author="Greta" w:date="2020-09-10T16:44:00Z">
        <w:r w:rsidRPr="00C6285C" w:rsidDel="00C6285C">
          <w:rPr>
            <w:rFonts w:ascii="Times New Roman" w:hAnsi="Times New Roman" w:cs="Times New Roman"/>
            <w:sz w:val="24"/>
            <w:szCs w:val="24"/>
          </w:rPr>
          <w:delText>qualified degrees</w:delText>
        </w:r>
      </w:del>
      <w:ins w:id="584" w:author="Greta" w:date="2020-09-10T16:44:00Z">
        <w:r w:rsidR="00C6285C" w:rsidRPr="00C6285C">
          <w:rPr>
            <w:rFonts w:ascii="Times New Roman" w:hAnsi="Times New Roman" w:cs="Times New Roman"/>
            <w:sz w:val="24"/>
            <w:szCs w:val="24"/>
            <w:rPrChange w:id="585" w:author="Greta" w:date="2020-09-10T16:44:00Z">
              <w:rPr>
                <w:rFonts w:ascii="Times New Roman" w:hAnsi="Times New Roman" w:cs="Times New Roman"/>
                <w:b/>
                <w:sz w:val="24"/>
                <w:szCs w:val="24"/>
              </w:rPr>
            </w:rPrChange>
          </w:rPr>
          <w:t>.</w:t>
        </w:r>
      </w:ins>
      <w:del w:id="586" w:author="Greta" w:date="2020-09-10T16:44:00Z">
        <w:r w:rsidRPr="001901E6" w:rsidDel="00C6285C">
          <w:rPr>
            <w:rFonts w:ascii="Times New Roman" w:hAnsi="Times New Roman" w:cs="Times New Roman"/>
            <w:sz w:val="24"/>
            <w:szCs w:val="24"/>
          </w:rPr>
          <w:delText>:</w:delText>
        </w:r>
      </w:del>
      <w:r w:rsidRPr="001901E6">
        <w:rPr>
          <w:rFonts w:ascii="Times New Roman" w:hAnsi="Times New Roman" w:cs="Times New Roman"/>
          <w:sz w:val="24"/>
          <w:szCs w:val="24"/>
        </w:rPr>
        <w:t xml:space="preserve"> </w:t>
      </w:r>
      <w:r w:rsidRPr="00862256">
        <w:rPr>
          <w:rFonts w:ascii="Times New Roman" w:hAnsi="Times New Roman" w:cs="Times New Roman"/>
          <w:sz w:val="24"/>
          <w:szCs w:val="24"/>
        </w:rPr>
        <w:t>The respective academic discipline is represented at German universities with its own study program</w:t>
      </w:r>
      <w:ins w:id="587" w:author="Greta" w:date="2020-09-10T16:23:00Z">
        <w:r w:rsidR="00E06967" w:rsidRPr="00862256">
          <w:rPr>
            <w:rFonts w:ascii="Times New Roman" w:hAnsi="Times New Roman" w:cs="Times New Roman"/>
            <w:sz w:val="24"/>
            <w:szCs w:val="24"/>
          </w:rPr>
          <w:t>me</w:t>
        </w:r>
      </w:ins>
      <w:r w:rsidRPr="00862256">
        <w:rPr>
          <w:rFonts w:ascii="Times New Roman" w:hAnsi="Times New Roman" w:cs="Times New Roman"/>
          <w:sz w:val="24"/>
          <w:szCs w:val="24"/>
        </w:rPr>
        <w:t>s</w:t>
      </w:r>
      <w:r w:rsidRPr="001901E6">
        <w:rPr>
          <w:rFonts w:ascii="Times New Roman" w:hAnsi="Times New Roman" w:cs="Times New Roman"/>
          <w:sz w:val="24"/>
          <w:szCs w:val="24"/>
        </w:rPr>
        <w:t xml:space="preserve"> (Bachelor</w:t>
      </w:r>
      <w:ins w:id="588" w:author="Greta" w:date="2020-09-10T16:23:00Z">
        <w:r w:rsidR="00E06967">
          <w:rPr>
            <w:rFonts w:ascii="Times New Roman" w:hAnsi="Times New Roman" w:cs="Times New Roman"/>
            <w:sz w:val="24"/>
            <w:szCs w:val="24"/>
          </w:rPr>
          <w:t>’</w:t>
        </w:r>
      </w:ins>
      <w:del w:id="589" w:author="Greta" w:date="2020-09-10T16:23:00Z">
        <w:r w:rsidRPr="001901E6" w:rsidDel="00E06967">
          <w:rPr>
            <w:rFonts w:ascii="Times New Roman" w:hAnsi="Times New Roman" w:cs="Times New Roman"/>
            <w:sz w:val="24"/>
            <w:szCs w:val="24"/>
          </w:rPr>
          <w:delText>'</w:delText>
        </w:r>
      </w:del>
      <w:r w:rsidRPr="001901E6">
        <w:rPr>
          <w:rFonts w:ascii="Times New Roman" w:hAnsi="Times New Roman" w:cs="Times New Roman"/>
          <w:sz w:val="24"/>
          <w:szCs w:val="24"/>
        </w:rPr>
        <w:t>s</w:t>
      </w:r>
      <w:ins w:id="590" w:author="Greta" w:date="2020-09-11T16:25:00Z">
        <w:r w:rsidR="00862256">
          <w:rPr>
            <w:rFonts w:ascii="Times New Roman" w:hAnsi="Times New Roman" w:cs="Times New Roman"/>
            <w:sz w:val="24"/>
            <w:szCs w:val="24"/>
          </w:rPr>
          <w:t xml:space="preserve"> degree</w:t>
        </w:r>
      </w:ins>
      <w:del w:id="591" w:author="Greta" w:date="2020-09-10T16:23:00Z">
        <w:r w:rsidRPr="001901E6" w:rsidDel="00E06967">
          <w:rPr>
            <w:rFonts w:ascii="Times New Roman" w:hAnsi="Times New Roman" w:cs="Times New Roman"/>
            <w:sz w:val="24"/>
            <w:szCs w:val="24"/>
          </w:rPr>
          <w:delText>/</w:delText>
        </w:r>
      </w:del>
      <w:ins w:id="592" w:author="Greta" w:date="2020-09-10T16:23:00Z">
        <w:r w:rsidR="00E06967">
          <w:rPr>
            <w:rFonts w:ascii="Times New Roman" w:hAnsi="Times New Roman" w:cs="Times New Roman"/>
            <w:sz w:val="24"/>
            <w:szCs w:val="24"/>
          </w:rPr>
          <w:t xml:space="preserve">, </w:t>
        </w:r>
      </w:ins>
      <w:r w:rsidRPr="001901E6">
        <w:rPr>
          <w:rFonts w:ascii="Times New Roman" w:hAnsi="Times New Roman" w:cs="Times New Roman"/>
          <w:sz w:val="24"/>
          <w:szCs w:val="24"/>
        </w:rPr>
        <w:t>Master</w:t>
      </w:r>
      <w:ins w:id="593" w:author="Greta" w:date="2020-09-10T16:23:00Z">
        <w:r w:rsidR="00E06967">
          <w:rPr>
            <w:rFonts w:ascii="Times New Roman" w:hAnsi="Times New Roman" w:cs="Times New Roman"/>
            <w:sz w:val="24"/>
            <w:szCs w:val="24"/>
          </w:rPr>
          <w:t>’</w:t>
        </w:r>
      </w:ins>
      <w:del w:id="594" w:author="Greta" w:date="2020-09-10T16:23:00Z">
        <w:r w:rsidRPr="001901E6" w:rsidDel="00E06967">
          <w:rPr>
            <w:rFonts w:ascii="Times New Roman" w:hAnsi="Times New Roman" w:cs="Times New Roman"/>
            <w:sz w:val="24"/>
            <w:szCs w:val="24"/>
          </w:rPr>
          <w:delText>'</w:delText>
        </w:r>
      </w:del>
      <w:r w:rsidRPr="001901E6">
        <w:rPr>
          <w:rFonts w:ascii="Times New Roman" w:hAnsi="Times New Roman" w:cs="Times New Roman"/>
          <w:sz w:val="24"/>
          <w:szCs w:val="24"/>
        </w:rPr>
        <w:t>s</w:t>
      </w:r>
      <w:ins w:id="595" w:author="Greta" w:date="2020-09-11T16:25:00Z">
        <w:r w:rsidR="00862256">
          <w:rPr>
            <w:rFonts w:ascii="Times New Roman" w:hAnsi="Times New Roman" w:cs="Times New Roman"/>
            <w:sz w:val="24"/>
            <w:szCs w:val="24"/>
          </w:rPr>
          <w:t xml:space="preserve"> degree</w:t>
        </w:r>
      </w:ins>
      <w:del w:id="596" w:author="Greta" w:date="2020-09-11T16:24:00Z">
        <w:r w:rsidRPr="001901E6" w:rsidDel="00862256">
          <w:rPr>
            <w:rFonts w:ascii="Times New Roman" w:hAnsi="Times New Roman" w:cs="Times New Roman"/>
            <w:sz w:val="24"/>
            <w:szCs w:val="24"/>
          </w:rPr>
          <w:delText>/Magister</w:delText>
        </w:r>
      </w:del>
      <w:del w:id="597" w:author="Greta" w:date="2020-09-10T16:26:00Z">
        <w:r w:rsidRPr="001901E6" w:rsidDel="00E06967">
          <w:rPr>
            <w:rFonts w:ascii="Times New Roman" w:hAnsi="Times New Roman" w:cs="Times New Roman"/>
            <w:sz w:val="24"/>
            <w:szCs w:val="24"/>
          </w:rPr>
          <w:delText>'</w:delText>
        </w:r>
      </w:del>
      <w:del w:id="598" w:author="Greta" w:date="2020-09-11T16:24:00Z">
        <w:r w:rsidRPr="001901E6" w:rsidDel="00862256">
          <w:rPr>
            <w:rFonts w:ascii="Times New Roman" w:hAnsi="Times New Roman" w:cs="Times New Roman"/>
            <w:sz w:val="24"/>
            <w:szCs w:val="24"/>
          </w:rPr>
          <w:delText>s</w:delText>
        </w:r>
      </w:del>
      <w:ins w:id="599" w:author="Greta" w:date="2020-09-10T16:23:00Z">
        <w:r w:rsidR="00E06967">
          <w:rPr>
            <w:rFonts w:ascii="Times New Roman" w:hAnsi="Times New Roman" w:cs="Times New Roman"/>
            <w:sz w:val="24"/>
            <w:szCs w:val="24"/>
          </w:rPr>
          <w:t>,</w:t>
        </w:r>
      </w:ins>
      <w:del w:id="600" w:author="Greta" w:date="2020-09-10T16:23:00Z">
        <w:r w:rsidRPr="001901E6" w:rsidDel="00E06967">
          <w:rPr>
            <w:rFonts w:ascii="Times New Roman" w:hAnsi="Times New Roman" w:cs="Times New Roman"/>
            <w:sz w:val="24"/>
            <w:szCs w:val="24"/>
          </w:rPr>
          <w:delText>/</w:delText>
        </w:r>
      </w:del>
      <w:r w:rsidRPr="001901E6">
        <w:rPr>
          <w:rFonts w:ascii="Times New Roman" w:hAnsi="Times New Roman" w:cs="Times New Roman"/>
          <w:sz w:val="24"/>
          <w:szCs w:val="24"/>
        </w:rPr>
        <w:t xml:space="preserve"> </w:t>
      </w:r>
      <w:ins w:id="601" w:author="Greta" w:date="2020-09-11T16:25:00Z">
        <w:r w:rsidR="00862256">
          <w:rPr>
            <w:rFonts w:ascii="Times New Roman" w:hAnsi="Times New Roman" w:cs="Times New Roman"/>
            <w:sz w:val="24"/>
            <w:szCs w:val="24"/>
          </w:rPr>
          <w:t>d</w:t>
        </w:r>
      </w:ins>
      <w:del w:id="602" w:author="Greta" w:date="2020-09-11T16:25:00Z">
        <w:r w:rsidRPr="001901E6" w:rsidDel="00862256">
          <w:rPr>
            <w:rFonts w:ascii="Times New Roman" w:hAnsi="Times New Roman" w:cs="Times New Roman"/>
            <w:sz w:val="24"/>
            <w:szCs w:val="24"/>
          </w:rPr>
          <w:delText>D</w:delText>
        </w:r>
      </w:del>
      <w:r w:rsidRPr="001901E6">
        <w:rPr>
          <w:rFonts w:ascii="Times New Roman" w:hAnsi="Times New Roman" w:cs="Times New Roman"/>
          <w:sz w:val="24"/>
          <w:szCs w:val="24"/>
        </w:rPr>
        <w:t>iplom</w:t>
      </w:r>
      <w:ins w:id="603" w:author="Greta" w:date="2020-09-11T16:24:00Z">
        <w:r w:rsidR="00862256">
          <w:rPr>
            <w:rFonts w:ascii="Times New Roman" w:hAnsi="Times New Roman" w:cs="Times New Roman"/>
            <w:sz w:val="24"/>
            <w:szCs w:val="24"/>
          </w:rPr>
          <w:t>a,</w:t>
        </w:r>
      </w:ins>
      <w:del w:id="604" w:author="Greta" w:date="2020-09-11T16:24:00Z">
        <w:r w:rsidRPr="001901E6" w:rsidDel="00862256">
          <w:rPr>
            <w:rFonts w:ascii="Times New Roman" w:hAnsi="Times New Roman" w:cs="Times New Roman"/>
            <w:sz w:val="24"/>
            <w:szCs w:val="24"/>
          </w:rPr>
          <w:delText>/</w:delText>
        </w:r>
      </w:del>
      <w:r w:rsidRPr="001901E6">
        <w:rPr>
          <w:rFonts w:ascii="Times New Roman" w:hAnsi="Times New Roman" w:cs="Times New Roman"/>
          <w:sz w:val="24"/>
          <w:szCs w:val="24"/>
        </w:rPr>
        <w:t xml:space="preserve"> </w:t>
      </w:r>
      <w:ins w:id="605" w:author="Greta" w:date="2020-09-11T16:24:00Z">
        <w:r w:rsidR="00862256">
          <w:rPr>
            <w:rFonts w:ascii="Times New Roman" w:hAnsi="Times New Roman" w:cs="Times New Roman"/>
            <w:sz w:val="24"/>
            <w:szCs w:val="24"/>
          </w:rPr>
          <w:t xml:space="preserve">state </w:t>
        </w:r>
        <w:commentRangeStart w:id="606"/>
        <w:r w:rsidR="00862256">
          <w:rPr>
            <w:rFonts w:ascii="Times New Roman" w:hAnsi="Times New Roman" w:cs="Times New Roman"/>
            <w:sz w:val="24"/>
            <w:szCs w:val="24"/>
          </w:rPr>
          <w:t>exam</w:t>
        </w:r>
      </w:ins>
      <w:commentRangeEnd w:id="606"/>
      <w:ins w:id="607" w:author="Greta" w:date="2020-09-11T16:25:00Z">
        <w:r w:rsidR="00862256">
          <w:rPr>
            <w:rStyle w:val="Kommentarzeichen"/>
            <w:rFonts w:asciiTheme="minorHAnsi" w:hAnsiTheme="minorHAnsi"/>
          </w:rPr>
          <w:commentReference w:id="606"/>
        </w:r>
      </w:ins>
      <w:commentRangeStart w:id="608"/>
      <w:del w:id="609" w:author="Greta" w:date="2020-09-11T16:24:00Z">
        <w:r w:rsidRPr="001901E6" w:rsidDel="00862256">
          <w:rPr>
            <w:rFonts w:ascii="Times New Roman" w:hAnsi="Times New Roman" w:cs="Times New Roman"/>
            <w:sz w:val="24"/>
            <w:szCs w:val="24"/>
          </w:rPr>
          <w:delText>Staatsexamen</w:delText>
        </w:r>
      </w:del>
      <w:commentRangeEnd w:id="608"/>
      <w:r w:rsidR="00376BA2">
        <w:rPr>
          <w:rStyle w:val="Kommentarzeichen"/>
          <w:rFonts w:asciiTheme="minorHAnsi" w:hAnsiTheme="minorHAnsi"/>
        </w:rPr>
        <w:commentReference w:id="608"/>
      </w:r>
      <w:del w:id="610" w:author="Greta" w:date="2020-09-11T16:24:00Z">
        <w:r w:rsidRPr="001901E6" w:rsidDel="00862256">
          <w:rPr>
            <w:rFonts w:ascii="Times New Roman" w:hAnsi="Times New Roman" w:cs="Times New Roman"/>
            <w:sz w:val="24"/>
            <w:szCs w:val="24"/>
          </w:rPr>
          <w:delText>)</w:delText>
        </w:r>
      </w:del>
      <w:ins w:id="611" w:author="Greta" w:date="2020-09-11T16:24:00Z">
        <w:r w:rsidR="00862256">
          <w:rPr>
            <w:rFonts w:ascii="Times New Roman" w:hAnsi="Times New Roman" w:cs="Times New Roman"/>
            <w:sz w:val="24"/>
            <w:szCs w:val="24"/>
          </w:rPr>
          <w:t>)</w:t>
        </w:r>
      </w:ins>
      <w:r w:rsidRPr="001901E6">
        <w:rPr>
          <w:rFonts w:ascii="Times New Roman" w:hAnsi="Times New Roman" w:cs="Times New Roman"/>
          <w:sz w:val="24"/>
          <w:szCs w:val="24"/>
        </w:rPr>
        <w:t>.</w:t>
      </w:r>
      <w:ins w:id="612" w:author="Greta" w:date="2020-09-10T16:44:00Z">
        <w:r w:rsidR="00C6285C">
          <w:rPr>
            <w:rFonts w:ascii="Times New Roman" w:hAnsi="Times New Roman" w:cs="Times New Roman"/>
            <w:sz w:val="24"/>
            <w:szCs w:val="24"/>
          </w:rPr>
          <w:t xml:space="preserve"> </w:t>
        </w:r>
      </w:ins>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 </w:t>
      </w:r>
      <w:del w:id="613" w:author="Greta" w:date="2020-09-10T16:42:00Z">
        <w:r w:rsidRPr="001901E6" w:rsidDel="00C6285C">
          <w:rPr>
            <w:rFonts w:ascii="Times New Roman" w:hAnsi="Times New Roman" w:cs="Times New Roman"/>
            <w:sz w:val="24"/>
            <w:szCs w:val="24"/>
          </w:rPr>
          <w:delText xml:space="preserve">The selection and training of </w:delText>
        </w:r>
      </w:del>
      <w:proofErr w:type="gramStart"/>
      <w:r w:rsidRPr="001901E6">
        <w:rPr>
          <w:rFonts w:ascii="Times New Roman" w:hAnsi="Times New Roman" w:cs="Times New Roman"/>
          <w:sz w:val="24"/>
          <w:szCs w:val="24"/>
        </w:rPr>
        <w:t>young</w:t>
      </w:r>
      <w:proofErr w:type="gramEnd"/>
      <w:r w:rsidRPr="001901E6">
        <w:rPr>
          <w:rFonts w:ascii="Times New Roman" w:hAnsi="Times New Roman" w:cs="Times New Roman"/>
          <w:sz w:val="24"/>
          <w:szCs w:val="24"/>
        </w:rPr>
        <w:t xml:space="preserve"> academics, </w:t>
      </w:r>
      <w:ins w:id="614" w:author="Greta" w:date="2020-09-10T16:31:00Z">
        <w:r w:rsidR="00376BA2">
          <w:rPr>
            <w:rFonts w:ascii="Times New Roman" w:hAnsi="Times New Roman" w:cs="Times New Roman"/>
            <w:sz w:val="24"/>
            <w:szCs w:val="24"/>
          </w:rPr>
          <w:t>that is</w:t>
        </w:r>
      </w:ins>
      <w:del w:id="615" w:author="Greta" w:date="2020-09-10T16:31:00Z">
        <w:r w:rsidRPr="001901E6" w:rsidDel="00376BA2">
          <w:rPr>
            <w:rFonts w:ascii="Times New Roman" w:hAnsi="Times New Roman" w:cs="Times New Roman"/>
            <w:sz w:val="24"/>
            <w:szCs w:val="24"/>
          </w:rPr>
          <w:delText>i.e.</w:delText>
        </w:r>
      </w:del>
      <w:r w:rsidRPr="001901E6">
        <w:rPr>
          <w:rFonts w:ascii="Times New Roman" w:hAnsi="Times New Roman" w:cs="Times New Roman"/>
          <w:sz w:val="24"/>
          <w:szCs w:val="24"/>
        </w:rPr>
        <w:t xml:space="preserve">, </w:t>
      </w:r>
      <w:ins w:id="616" w:author="Greta" w:date="2020-09-10T16:42:00Z">
        <w:r w:rsidR="00C6285C">
          <w:rPr>
            <w:rFonts w:ascii="Times New Roman" w:hAnsi="Times New Roman" w:cs="Times New Roman"/>
            <w:sz w:val="24"/>
            <w:szCs w:val="24"/>
          </w:rPr>
          <w:t>those who have the potential to</w:t>
        </w:r>
      </w:ins>
      <w:del w:id="617" w:author="Greta" w:date="2020-09-10T16:42:00Z">
        <w:r w:rsidRPr="001901E6" w:rsidDel="00C6285C">
          <w:rPr>
            <w:rFonts w:ascii="Times New Roman" w:hAnsi="Times New Roman" w:cs="Times New Roman"/>
            <w:sz w:val="24"/>
            <w:szCs w:val="24"/>
          </w:rPr>
          <w:delText>the possibility of</w:delText>
        </w:r>
      </w:del>
      <w:r w:rsidRPr="001901E6">
        <w:rPr>
          <w:rFonts w:ascii="Times New Roman" w:hAnsi="Times New Roman" w:cs="Times New Roman"/>
          <w:sz w:val="24"/>
          <w:szCs w:val="24"/>
        </w:rPr>
        <w:t xml:space="preserve"> obtain</w:t>
      </w:r>
      <w:del w:id="618" w:author="Greta" w:date="2020-09-10T16:42:00Z">
        <w:r w:rsidRPr="001901E6" w:rsidDel="00C6285C">
          <w:rPr>
            <w:rFonts w:ascii="Times New Roman" w:hAnsi="Times New Roman" w:cs="Times New Roman"/>
            <w:sz w:val="24"/>
            <w:szCs w:val="24"/>
          </w:rPr>
          <w:delText>ing</w:delText>
        </w:r>
      </w:del>
      <w:r w:rsidRPr="001901E6">
        <w:rPr>
          <w:rFonts w:ascii="Times New Roman" w:hAnsi="Times New Roman" w:cs="Times New Roman"/>
          <w:sz w:val="24"/>
          <w:szCs w:val="24"/>
        </w:rPr>
        <w:t xml:space="preserve"> a </w:t>
      </w:r>
      <w:commentRangeStart w:id="619"/>
      <w:r w:rsidRPr="001901E6">
        <w:rPr>
          <w:rFonts w:ascii="Times New Roman" w:hAnsi="Times New Roman" w:cs="Times New Roman"/>
          <w:sz w:val="24"/>
          <w:szCs w:val="24"/>
        </w:rPr>
        <w:t>doctorate</w:t>
      </w:r>
      <w:commentRangeEnd w:id="619"/>
      <w:r w:rsidR="00862256">
        <w:rPr>
          <w:rStyle w:val="Kommentarzeichen"/>
          <w:rFonts w:asciiTheme="minorHAnsi" w:hAnsiTheme="minorHAnsi"/>
        </w:rPr>
        <w:commentReference w:id="619"/>
      </w:r>
      <w:ins w:id="620" w:author="Greta" w:date="2020-09-10T16:45:00Z">
        <w:r w:rsidR="00C6285C">
          <w:rPr>
            <w:rFonts w:ascii="Times New Roman" w:hAnsi="Times New Roman" w:cs="Times New Roman"/>
            <w:sz w:val="24"/>
            <w:szCs w:val="24"/>
          </w:rPr>
          <w:t>,</w:t>
        </w:r>
      </w:ins>
      <w:r w:rsidRPr="001901E6">
        <w:rPr>
          <w:rFonts w:ascii="Times New Roman" w:hAnsi="Times New Roman" w:cs="Times New Roman"/>
          <w:sz w:val="24"/>
          <w:szCs w:val="24"/>
        </w:rPr>
        <w:t xml:space="preserve"> </w:t>
      </w:r>
      <w:ins w:id="621" w:author="Greta" w:date="2020-09-10T16:43:00Z">
        <w:r w:rsidR="00C6285C">
          <w:rPr>
            <w:rFonts w:ascii="Times New Roman" w:hAnsi="Times New Roman" w:cs="Times New Roman"/>
            <w:sz w:val="24"/>
            <w:szCs w:val="24"/>
          </w:rPr>
          <w:t xml:space="preserve">should be selected and trained. </w:t>
        </w:r>
      </w:ins>
      <w:del w:id="622" w:author="Greta" w:date="2020-09-10T16:43:00Z">
        <w:r w:rsidRPr="001901E6" w:rsidDel="00C6285C">
          <w:rPr>
            <w:rFonts w:ascii="Times New Roman" w:hAnsi="Times New Roman" w:cs="Times New Roman"/>
            <w:sz w:val="24"/>
            <w:szCs w:val="24"/>
          </w:rPr>
          <w:delText>as well as the establishment of</w:delText>
        </w:r>
      </w:del>
      <w:ins w:id="623" w:author="Greta" w:date="2020-09-10T16:43:00Z">
        <w:r w:rsidR="00C6285C">
          <w:rPr>
            <w:rFonts w:ascii="Times New Roman" w:hAnsi="Times New Roman" w:cs="Times New Roman"/>
            <w:sz w:val="24"/>
            <w:szCs w:val="24"/>
          </w:rPr>
          <w:t>J</w:t>
        </w:r>
      </w:ins>
      <w:del w:id="624" w:author="Greta" w:date="2020-09-10T16:43:00Z">
        <w:r w:rsidRPr="001901E6" w:rsidDel="00C6285C">
          <w:rPr>
            <w:rFonts w:ascii="Times New Roman" w:hAnsi="Times New Roman" w:cs="Times New Roman"/>
            <w:sz w:val="24"/>
            <w:szCs w:val="24"/>
          </w:rPr>
          <w:delText xml:space="preserve"> j</w:delText>
        </w:r>
      </w:del>
      <w:r w:rsidRPr="001901E6">
        <w:rPr>
          <w:rFonts w:ascii="Times New Roman" w:hAnsi="Times New Roman" w:cs="Times New Roman"/>
          <w:sz w:val="24"/>
          <w:szCs w:val="24"/>
        </w:rPr>
        <w:t>unior professorships</w:t>
      </w:r>
      <w:ins w:id="625" w:author="Greta" w:date="2020-09-10T16:43:00Z">
        <w:r w:rsidR="00C6285C">
          <w:rPr>
            <w:rFonts w:ascii="Times New Roman" w:hAnsi="Times New Roman" w:cs="Times New Roman"/>
            <w:sz w:val="24"/>
            <w:szCs w:val="24"/>
          </w:rPr>
          <w:t>,</w:t>
        </w:r>
      </w:ins>
      <w:r w:rsidRPr="001901E6">
        <w:rPr>
          <w:rFonts w:ascii="Times New Roman" w:hAnsi="Times New Roman" w:cs="Times New Roman"/>
          <w:sz w:val="24"/>
          <w:szCs w:val="24"/>
        </w:rPr>
        <w:t xml:space="preserve"> with the prospect of permanent or tenure-track positions</w:t>
      </w:r>
      <w:ins w:id="626" w:author="Greta" w:date="2020-09-10T16:42:00Z">
        <w:r w:rsidR="00C6285C">
          <w:rPr>
            <w:rFonts w:ascii="Times New Roman" w:hAnsi="Times New Roman" w:cs="Times New Roman"/>
            <w:sz w:val="24"/>
            <w:szCs w:val="24"/>
          </w:rPr>
          <w:t>,</w:t>
        </w:r>
      </w:ins>
      <w:ins w:id="627" w:author="Greta" w:date="2020-09-10T16:43:00Z">
        <w:r w:rsidR="00C6285C">
          <w:rPr>
            <w:rFonts w:ascii="Times New Roman" w:hAnsi="Times New Roman" w:cs="Times New Roman"/>
            <w:sz w:val="24"/>
            <w:szCs w:val="24"/>
          </w:rPr>
          <w:t xml:space="preserve"> should be established</w:t>
        </w:r>
      </w:ins>
      <w:r w:rsidRPr="001901E6">
        <w:rPr>
          <w:rFonts w:ascii="Times New Roman" w:hAnsi="Times New Roman" w:cs="Times New Roman"/>
          <w:sz w:val="24"/>
          <w:szCs w:val="24"/>
        </w:rPr>
        <w:t>.</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del w:id="628" w:author="Greta" w:date="2020-09-10T16:45:00Z">
        <w:r w:rsidRPr="001901E6" w:rsidDel="00C6285C">
          <w:rPr>
            <w:rFonts w:ascii="Times New Roman" w:hAnsi="Times New Roman" w:cs="Times New Roman"/>
            <w:sz w:val="24"/>
            <w:szCs w:val="24"/>
          </w:rPr>
          <w:delText xml:space="preserve">  </w:delText>
        </w:r>
      </w:del>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**Social and communicat</w:t>
      </w:r>
      <w:ins w:id="629" w:author="Greta" w:date="2020-09-11T11:05:00Z">
        <w:r w:rsidR="008E1FF8">
          <w:rPr>
            <w:rFonts w:ascii="Times New Roman" w:hAnsi="Times New Roman" w:cs="Times New Roman"/>
            <w:sz w:val="24"/>
            <w:szCs w:val="24"/>
          </w:rPr>
          <w:t>ions</w:t>
        </w:r>
      </w:ins>
      <w:del w:id="630" w:author="Greta" w:date="2020-09-11T11:05:00Z">
        <w:r w:rsidRPr="001901E6" w:rsidDel="008E1FF8">
          <w:rPr>
            <w:rFonts w:ascii="Times New Roman" w:hAnsi="Times New Roman" w:cs="Times New Roman"/>
            <w:sz w:val="24"/>
            <w:szCs w:val="24"/>
          </w:rPr>
          <w:delText>ive</w:delText>
        </w:r>
      </w:del>
      <w:r w:rsidRPr="001901E6">
        <w:rPr>
          <w:rFonts w:ascii="Times New Roman" w:hAnsi="Times New Roman" w:cs="Times New Roman"/>
          <w:sz w:val="24"/>
          <w:szCs w:val="24"/>
        </w:rPr>
        <w:t xml:space="preserve"> criteria**</w:t>
      </w:r>
    </w:p>
    <w:p w:rsidR="002607D9" w:rsidRPr="001901E6" w:rsidRDefault="002607D9" w:rsidP="002607D9">
      <w:pPr>
        <w:pStyle w:val="NurText"/>
        <w:rPr>
          <w:rFonts w:ascii="Times New Roman" w:hAnsi="Times New Roman" w:cs="Times New Roman"/>
          <w:sz w:val="24"/>
          <w:szCs w:val="24"/>
        </w:rPr>
      </w:pPr>
    </w:p>
    <w:p w:rsidR="002607D9" w:rsidRPr="001901E6" w:rsidRDefault="009963BA" w:rsidP="002607D9">
      <w:pPr>
        <w:pStyle w:val="NurText"/>
        <w:rPr>
          <w:rFonts w:ascii="Times New Roman" w:hAnsi="Times New Roman" w:cs="Times New Roman"/>
          <w:sz w:val="24"/>
          <w:szCs w:val="24"/>
        </w:rPr>
      </w:pPr>
      <w:ins w:id="631" w:author="Greta" w:date="2020-09-11T10:44:00Z">
        <w:r>
          <w:rPr>
            <w:rFonts w:ascii="Times New Roman" w:hAnsi="Times New Roman" w:cs="Times New Roman"/>
            <w:sz w:val="24"/>
            <w:szCs w:val="24"/>
          </w:rPr>
          <w:t>The s</w:t>
        </w:r>
      </w:ins>
      <w:del w:id="632" w:author="Greta" w:date="2020-09-11T10:36:00Z">
        <w:r w:rsidR="002607D9" w:rsidRPr="001901E6" w:rsidDel="0024093C">
          <w:rPr>
            <w:rFonts w:ascii="Times New Roman" w:hAnsi="Times New Roman" w:cs="Times New Roman"/>
            <w:sz w:val="24"/>
            <w:szCs w:val="24"/>
          </w:rPr>
          <w:delText>S</w:delText>
        </w:r>
      </w:del>
      <w:r w:rsidR="002607D9" w:rsidRPr="001901E6">
        <w:rPr>
          <w:rFonts w:ascii="Times New Roman" w:hAnsi="Times New Roman" w:cs="Times New Roman"/>
          <w:sz w:val="24"/>
          <w:szCs w:val="24"/>
        </w:rPr>
        <w:t xml:space="preserve">mall disciplines </w:t>
      </w:r>
      <w:ins w:id="633" w:author="Greta" w:date="2020-09-11T11:01:00Z">
        <w:r w:rsidR="000812A3">
          <w:rPr>
            <w:rFonts w:ascii="Times New Roman" w:hAnsi="Times New Roman" w:cs="Times New Roman"/>
            <w:sz w:val="24"/>
            <w:szCs w:val="24"/>
          </w:rPr>
          <w:t xml:space="preserve">are </w:t>
        </w:r>
      </w:ins>
      <w:r w:rsidR="002607D9" w:rsidRPr="001901E6">
        <w:rPr>
          <w:rFonts w:ascii="Times New Roman" w:hAnsi="Times New Roman" w:cs="Times New Roman"/>
          <w:sz w:val="24"/>
          <w:szCs w:val="24"/>
        </w:rPr>
        <w:t xml:space="preserve">no longer </w:t>
      </w:r>
      <w:del w:id="634" w:author="Greta" w:date="2020-09-11T10:44:00Z">
        <w:r w:rsidR="002607D9" w:rsidRPr="001901E6" w:rsidDel="009963BA">
          <w:rPr>
            <w:rFonts w:ascii="Times New Roman" w:hAnsi="Times New Roman" w:cs="Times New Roman"/>
            <w:sz w:val="24"/>
            <w:szCs w:val="24"/>
          </w:rPr>
          <w:delText xml:space="preserve">cooperate and communicate only on a </w:delText>
        </w:r>
      </w:del>
      <w:ins w:id="635" w:author="Greta" w:date="2020-09-11T11:01:00Z">
        <w:r w:rsidR="000812A3">
          <w:rPr>
            <w:rFonts w:ascii="Times New Roman" w:hAnsi="Times New Roman" w:cs="Times New Roman"/>
            <w:sz w:val="24"/>
            <w:szCs w:val="24"/>
          </w:rPr>
          <w:t xml:space="preserve">simply </w:t>
        </w:r>
      </w:ins>
      <w:r w:rsidR="002607D9" w:rsidRPr="001901E6">
        <w:rPr>
          <w:rFonts w:ascii="Times New Roman" w:hAnsi="Times New Roman" w:cs="Times New Roman"/>
          <w:sz w:val="24"/>
          <w:szCs w:val="24"/>
        </w:rPr>
        <w:t xml:space="preserve">project-oriented </w:t>
      </w:r>
      <w:del w:id="636" w:author="Greta" w:date="2020-09-11T10:44:00Z">
        <w:r w:rsidR="002607D9" w:rsidRPr="001901E6" w:rsidDel="009963BA">
          <w:rPr>
            <w:rFonts w:ascii="Times New Roman" w:hAnsi="Times New Roman" w:cs="Times New Roman"/>
            <w:sz w:val="24"/>
            <w:szCs w:val="24"/>
          </w:rPr>
          <w:delText xml:space="preserve">basis, </w:delText>
        </w:r>
      </w:del>
      <w:r w:rsidR="002607D9" w:rsidRPr="001901E6">
        <w:rPr>
          <w:rFonts w:ascii="Times New Roman" w:hAnsi="Times New Roman" w:cs="Times New Roman"/>
          <w:sz w:val="24"/>
          <w:szCs w:val="24"/>
        </w:rPr>
        <w:t xml:space="preserve">but generally have an international and collaborative focus </w:t>
      </w:r>
      <w:ins w:id="637" w:author="Greta" w:date="2020-09-11T11:02:00Z">
        <w:r w:rsidR="000812A3">
          <w:rPr>
            <w:rFonts w:ascii="Times New Roman" w:hAnsi="Times New Roman" w:cs="Times New Roman"/>
            <w:sz w:val="24"/>
            <w:szCs w:val="24"/>
          </w:rPr>
          <w:t xml:space="preserve">so that the </w:t>
        </w:r>
        <w:r w:rsidR="000812A3" w:rsidRPr="001901E6">
          <w:rPr>
            <w:rFonts w:ascii="Times New Roman" w:hAnsi="Times New Roman" w:cs="Times New Roman"/>
            <w:sz w:val="24"/>
            <w:szCs w:val="24"/>
          </w:rPr>
          <w:t xml:space="preserve">thematically and structurally determined </w:t>
        </w:r>
      </w:ins>
      <w:del w:id="638" w:author="Greta" w:date="2020-09-11T11:02:00Z">
        <w:r w:rsidR="002607D9" w:rsidRPr="001901E6" w:rsidDel="000812A3">
          <w:rPr>
            <w:rFonts w:ascii="Times New Roman" w:hAnsi="Times New Roman" w:cs="Times New Roman"/>
            <w:sz w:val="24"/>
            <w:szCs w:val="24"/>
          </w:rPr>
          <w:delText xml:space="preserve">in order to meet the specific </w:delText>
        </w:r>
      </w:del>
      <w:r w:rsidR="002607D9" w:rsidRPr="001901E6">
        <w:rPr>
          <w:rFonts w:ascii="Times New Roman" w:hAnsi="Times New Roman" w:cs="Times New Roman"/>
          <w:sz w:val="24"/>
          <w:szCs w:val="24"/>
        </w:rPr>
        <w:t xml:space="preserve">research requirements </w:t>
      </w:r>
      <w:ins w:id="639" w:author="Greta" w:date="2020-09-11T11:02:00Z">
        <w:r w:rsidR="000812A3">
          <w:rPr>
            <w:rFonts w:ascii="Times New Roman" w:hAnsi="Times New Roman" w:cs="Times New Roman"/>
            <w:sz w:val="24"/>
            <w:szCs w:val="24"/>
          </w:rPr>
          <w:t>can be met</w:t>
        </w:r>
      </w:ins>
      <w:del w:id="640" w:author="Greta" w:date="2020-09-11T11:02:00Z">
        <w:r w:rsidR="002607D9" w:rsidRPr="001901E6" w:rsidDel="000812A3">
          <w:rPr>
            <w:rFonts w:ascii="Times New Roman" w:hAnsi="Times New Roman" w:cs="Times New Roman"/>
            <w:sz w:val="24"/>
            <w:szCs w:val="24"/>
          </w:rPr>
          <w:delText>that are thematically and structurally determined</w:delText>
        </w:r>
      </w:del>
      <w:r w:rsidR="002607D9" w:rsidRPr="001901E6">
        <w:rPr>
          <w:rFonts w:ascii="Times New Roman" w:hAnsi="Times New Roman" w:cs="Times New Roman"/>
          <w:sz w:val="24"/>
          <w:szCs w:val="24"/>
        </w:rPr>
        <w:t xml:space="preserve">. </w:t>
      </w:r>
      <w:del w:id="641" w:author="Greta" w:date="2020-09-11T10:45:00Z">
        <w:r w:rsidR="002607D9" w:rsidRPr="001901E6" w:rsidDel="009963BA">
          <w:rPr>
            <w:rFonts w:ascii="Times New Roman" w:hAnsi="Times New Roman" w:cs="Times New Roman"/>
            <w:sz w:val="24"/>
            <w:szCs w:val="24"/>
          </w:rPr>
          <w:delText xml:space="preserve">At the same time, </w:delText>
        </w:r>
      </w:del>
      <w:ins w:id="642" w:author="Greta" w:date="2020-09-11T10:45:00Z">
        <w:r>
          <w:rPr>
            <w:rFonts w:ascii="Times New Roman" w:hAnsi="Times New Roman" w:cs="Times New Roman"/>
            <w:sz w:val="24"/>
            <w:szCs w:val="24"/>
          </w:rPr>
          <w:t>T</w:t>
        </w:r>
      </w:ins>
      <w:del w:id="643" w:author="Greta" w:date="2020-09-11T10:45:00Z">
        <w:r w:rsidR="002607D9" w:rsidRPr="001901E6" w:rsidDel="009963BA">
          <w:rPr>
            <w:rFonts w:ascii="Times New Roman" w:hAnsi="Times New Roman" w:cs="Times New Roman"/>
            <w:sz w:val="24"/>
            <w:szCs w:val="24"/>
          </w:rPr>
          <w:delText>t</w:delText>
        </w:r>
      </w:del>
      <w:r w:rsidR="002607D9" w:rsidRPr="001901E6">
        <w:rPr>
          <w:rFonts w:ascii="Times New Roman" w:hAnsi="Times New Roman" w:cs="Times New Roman"/>
          <w:sz w:val="24"/>
          <w:szCs w:val="24"/>
        </w:rPr>
        <w:t xml:space="preserve">hey also have a </w:t>
      </w:r>
      <w:ins w:id="644" w:author="Greta" w:date="2020-09-11T11:03:00Z">
        <w:r w:rsidR="008E1FF8">
          <w:rPr>
            <w:rFonts w:ascii="Times New Roman" w:hAnsi="Times New Roman" w:cs="Times New Roman"/>
            <w:sz w:val="24"/>
            <w:szCs w:val="24"/>
          </w:rPr>
          <w:t xml:space="preserve">well-defined </w:t>
        </w:r>
      </w:ins>
      <w:del w:id="645" w:author="Greta" w:date="2020-09-11T11:03:00Z">
        <w:r w:rsidR="002607D9" w:rsidRPr="001901E6" w:rsidDel="008E1FF8">
          <w:rPr>
            <w:rFonts w:ascii="Times New Roman" w:hAnsi="Times New Roman" w:cs="Times New Roman"/>
            <w:sz w:val="24"/>
            <w:szCs w:val="24"/>
          </w:rPr>
          <w:delText xml:space="preserve">distinct </w:delText>
        </w:r>
      </w:del>
      <w:r w:rsidR="002607D9" w:rsidRPr="001901E6">
        <w:rPr>
          <w:rFonts w:ascii="Times New Roman" w:hAnsi="Times New Roman" w:cs="Times New Roman"/>
          <w:sz w:val="24"/>
          <w:szCs w:val="24"/>
        </w:rPr>
        <w:t>communication</w:t>
      </w:r>
      <w:ins w:id="646" w:author="Greta" w:date="2020-09-11T10:45:00Z">
        <w:r>
          <w:rPr>
            <w:rFonts w:ascii="Times New Roman" w:hAnsi="Times New Roman" w:cs="Times New Roman"/>
            <w:sz w:val="24"/>
            <w:szCs w:val="24"/>
          </w:rPr>
          <w:t>s</w:t>
        </w:r>
      </w:ins>
      <w:r w:rsidR="002607D9" w:rsidRPr="001901E6">
        <w:rPr>
          <w:rFonts w:ascii="Times New Roman" w:hAnsi="Times New Roman" w:cs="Times New Roman"/>
          <w:sz w:val="24"/>
          <w:szCs w:val="24"/>
        </w:rPr>
        <w:t xml:space="preserve"> </w:t>
      </w:r>
      <w:ins w:id="647" w:author="Greta" w:date="2020-09-11T10:49:00Z">
        <w:r>
          <w:rPr>
            <w:rFonts w:ascii="Times New Roman" w:hAnsi="Times New Roman" w:cs="Times New Roman"/>
            <w:sz w:val="24"/>
            <w:szCs w:val="24"/>
          </w:rPr>
          <w:t>strategy</w:t>
        </w:r>
      </w:ins>
      <w:del w:id="648" w:author="Greta" w:date="2020-09-11T10:49:00Z">
        <w:r w:rsidR="002607D9" w:rsidRPr="001901E6" w:rsidDel="009963BA">
          <w:rPr>
            <w:rFonts w:ascii="Times New Roman" w:hAnsi="Times New Roman" w:cs="Times New Roman"/>
            <w:sz w:val="24"/>
            <w:szCs w:val="24"/>
          </w:rPr>
          <w:delText>structure</w:delText>
        </w:r>
      </w:del>
      <w:r w:rsidR="002607D9" w:rsidRPr="001901E6">
        <w:rPr>
          <w:rFonts w:ascii="Times New Roman" w:hAnsi="Times New Roman" w:cs="Times New Roman"/>
          <w:sz w:val="24"/>
          <w:szCs w:val="24"/>
        </w:rPr>
        <w:t xml:space="preserve"> </w:t>
      </w:r>
      <w:ins w:id="649" w:author="Greta" w:date="2020-09-11T10:55:00Z">
        <w:r w:rsidR="000812A3">
          <w:rPr>
            <w:rFonts w:ascii="Times New Roman" w:hAnsi="Times New Roman" w:cs="Times New Roman"/>
            <w:sz w:val="24"/>
            <w:szCs w:val="24"/>
          </w:rPr>
          <w:t xml:space="preserve">that </w:t>
        </w:r>
      </w:ins>
      <w:ins w:id="650" w:author="Greta" w:date="2020-09-11T10:56:00Z">
        <w:r w:rsidR="000812A3">
          <w:rPr>
            <w:rFonts w:ascii="Times New Roman" w:hAnsi="Times New Roman" w:cs="Times New Roman"/>
            <w:sz w:val="24"/>
            <w:szCs w:val="24"/>
          </w:rPr>
          <w:t>includes</w:t>
        </w:r>
      </w:ins>
      <w:ins w:id="651" w:author="Greta" w:date="2020-09-11T10:55:00Z">
        <w:r w:rsidR="000812A3">
          <w:rPr>
            <w:rFonts w:ascii="Times New Roman" w:hAnsi="Times New Roman" w:cs="Times New Roman"/>
            <w:sz w:val="24"/>
            <w:szCs w:val="24"/>
          </w:rPr>
          <w:t xml:space="preserve"> the use of appropriate</w:t>
        </w:r>
      </w:ins>
      <w:del w:id="652" w:author="Greta" w:date="2020-09-11T10:55:00Z">
        <w:r w:rsidR="002607D9" w:rsidRPr="001901E6" w:rsidDel="000812A3">
          <w:rPr>
            <w:rFonts w:ascii="Times New Roman" w:hAnsi="Times New Roman" w:cs="Times New Roman"/>
            <w:sz w:val="24"/>
            <w:szCs w:val="24"/>
          </w:rPr>
          <w:delText>and suitable</w:delText>
        </w:r>
      </w:del>
      <w:r w:rsidR="002607D9" w:rsidRPr="001901E6">
        <w:rPr>
          <w:rFonts w:ascii="Times New Roman" w:hAnsi="Times New Roman" w:cs="Times New Roman"/>
          <w:sz w:val="24"/>
          <w:szCs w:val="24"/>
        </w:rPr>
        <w:t xml:space="preserve"> </w:t>
      </w:r>
      <w:ins w:id="653" w:author="Greta" w:date="2020-09-11T10:56:00Z">
        <w:r w:rsidR="000812A3">
          <w:rPr>
            <w:rFonts w:ascii="Times New Roman" w:hAnsi="Times New Roman" w:cs="Times New Roman"/>
            <w:sz w:val="24"/>
            <w:szCs w:val="24"/>
          </w:rPr>
          <w:t>types</w:t>
        </w:r>
      </w:ins>
      <w:del w:id="654" w:author="Greta" w:date="2020-09-11T10:56:00Z">
        <w:r w:rsidR="002607D9" w:rsidRPr="001901E6" w:rsidDel="000812A3">
          <w:rPr>
            <w:rFonts w:ascii="Times New Roman" w:hAnsi="Times New Roman" w:cs="Times New Roman"/>
            <w:sz w:val="24"/>
            <w:szCs w:val="24"/>
          </w:rPr>
          <w:delText>forms</w:delText>
        </w:r>
      </w:del>
      <w:r w:rsidR="002607D9" w:rsidRPr="001901E6">
        <w:rPr>
          <w:rFonts w:ascii="Times New Roman" w:hAnsi="Times New Roman" w:cs="Times New Roman"/>
          <w:sz w:val="24"/>
          <w:szCs w:val="24"/>
        </w:rPr>
        <w:t xml:space="preserve"> of media as well as a</w:t>
      </w:r>
      <w:ins w:id="655" w:author="Greta" w:date="2020-09-11T11:00:00Z">
        <w:r w:rsidR="000812A3">
          <w:rPr>
            <w:rFonts w:ascii="Times New Roman" w:hAnsi="Times New Roman" w:cs="Times New Roman"/>
            <w:sz w:val="24"/>
            <w:szCs w:val="24"/>
          </w:rPr>
          <w:t xml:space="preserve"> </w:t>
        </w:r>
      </w:ins>
      <w:ins w:id="656" w:author="Greta" w:date="2020-09-11T11:03:00Z">
        <w:r w:rsidR="008E1FF8" w:rsidRPr="001901E6">
          <w:rPr>
            <w:rFonts w:ascii="Times New Roman" w:hAnsi="Times New Roman" w:cs="Times New Roman"/>
            <w:sz w:val="24"/>
            <w:szCs w:val="24"/>
          </w:rPr>
          <w:t xml:space="preserve">distinct </w:t>
        </w:r>
      </w:ins>
      <w:ins w:id="657" w:author="Greta" w:date="2020-09-11T10:59:00Z">
        <w:r w:rsidR="000812A3" w:rsidRPr="00862256">
          <w:rPr>
            <w:rFonts w:ascii="Times New Roman" w:hAnsi="Times New Roman" w:cs="Times New Roman"/>
            <w:sz w:val="24"/>
            <w:szCs w:val="24"/>
          </w:rPr>
          <w:t>approach</w:t>
        </w:r>
      </w:ins>
      <w:ins w:id="658" w:author="Greta" w:date="2020-09-11T10:57:00Z">
        <w:r w:rsidR="000812A3" w:rsidRPr="00862256">
          <w:rPr>
            <w:rFonts w:ascii="Times New Roman" w:hAnsi="Times New Roman" w:cs="Times New Roman"/>
            <w:sz w:val="24"/>
            <w:szCs w:val="24"/>
          </w:rPr>
          <w:t xml:space="preserve"> </w:t>
        </w:r>
      </w:ins>
      <w:ins w:id="659" w:author="Greta" w:date="2020-09-11T16:30:00Z">
        <w:r w:rsidR="00862256" w:rsidRPr="00862256">
          <w:rPr>
            <w:rFonts w:ascii="Times New Roman" w:hAnsi="Times New Roman" w:cs="Times New Roman"/>
            <w:sz w:val="24"/>
            <w:szCs w:val="24"/>
          </w:rPr>
          <w:t>for d</w:t>
        </w:r>
      </w:ins>
      <w:ins w:id="660" w:author="Greta" w:date="2020-09-11T16:31:00Z">
        <w:r w:rsidR="00862256">
          <w:rPr>
            <w:rFonts w:ascii="Times New Roman" w:hAnsi="Times New Roman" w:cs="Times New Roman"/>
            <w:sz w:val="24"/>
            <w:szCs w:val="24"/>
          </w:rPr>
          <w:t>i</w:t>
        </w:r>
        <w:r w:rsidR="00862256" w:rsidRPr="00862256">
          <w:rPr>
            <w:rFonts w:ascii="Times New Roman" w:hAnsi="Times New Roman" w:cs="Times New Roman"/>
            <w:sz w:val="24"/>
            <w:szCs w:val="24"/>
            <w:rPrChange w:id="661" w:author="Greta" w:date="2020-09-11T16:31:00Z">
              <w:rPr>
                <w:rFonts w:ascii="Times New Roman" w:hAnsi="Times New Roman" w:cs="Times New Roman"/>
                <w:b/>
                <w:sz w:val="24"/>
                <w:szCs w:val="24"/>
              </w:rPr>
            </w:rPrChange>
          </w:rPr>
          <w:t>ss</w:t>
        </w:r>
      </w:ins>
      <w:ins w:id="662" w:author="Greta" w:date="2020-09-11T16:32:00Z">
        <w:r w:rsidR="00862256">
          <w:rPr>
            <w:rFonts w:ascii="Times New Roman" w:hAnsi="Times New Roman" w:cs="Times New Roman"/>
            <w:sz w:val="24"/>
            <w:szCs w:val="24"/>
          </w:rPr>
          <w:t>e</w:t>
        </w:r>
      </w:ins>
      <w:ins w:id="663" w:author="Greta" w:date="2020-09-11T16:30:00Z">
        <w:r w:rsidR="00862256" w:rsidRPr="00862256">
          <w:rPr>
            <w:rFonts w:ascii="Times New Roman" w:hAnsi="Times New Roman" w:cs="Times New Roman"/>
            <w:sz w:val="24"/>
            <w:szCs w:val="24"/>
            <w:rPrChange w:id="664" w:author="Greta" w:date="2020-09-11T16:31:00Z">
              <w:rPr>
                <w:rFonts w:ascii="Times New Roman" w:hAnsi="Times New Roman" w:cs="Times New Roman"/>
                <w:b/>
                <w:sz w:val="24"/>
                <w:szCs w:val="24"/>
              </w:rPr>
            </w:rPrChange>
          </w:rPr>
          <w:t>m</w:t>
        </w:r>
      </w:ins>
      <w:ins w:id="665" w:author="Greta" w:date="2020-09-11T16:32:00Z">
        <w:r w:rsidR="00862256">
          <w:rPr>
            <w:rFonts w:ascii="Times New Roman" w:hAnsi="Times New Roman" w:cs="Times New Roman"/>
            <w:sz w:val="24"/>
            <w:szCs w:val="24"/>
          </w:rPr>
          <w:t>in</w:t>
        </w:r>
      </w:ins>
      <w:ins w:id="666" w:author="Greta" w:date="2020-09-11T16:30:00Z">
        <w:r w:rsidR="00862256" w:rsidRPr="00862256">
          <w:rPr>
            <w:rFonts w:ascii="Times New Roman" w:hAnsi="Times New Roman" w:cs="Times New Roman"/>
            <w:sz w:val="24"/>
            <w:szCs w:val="24"/>
            <w:rPrChange w:id="667" w:author="Greta" w:date="2020-09-11T16:31:00Z">
              <w:rPr>
                <w:rFonts w:ascii="Times New Roman" w:hAnsi="Times New Roman" w:cs="Times New Roman"/>
                <w:b/>
                <w:sz w:val="24"/>
                <w:szCs w:val="24"/>
              </w:rPr>
            </w:rPrChange>
          </w:rPr>
          <w:t>ating informat</w:t>
        </w:r>
      </w:ins>
      <w:ins w:id="668" w:author="Greta" w:date="2020-09-11T16:31:00Z">
        <w:r w:rsidR="00862256" w:rsidRPr="00862256">
          <w:rPr>
            <w:rFonts w:ascii="Times New Roman" w:hAnsi="Times New Roman" w:cs="Times New Roman"/>
            <w:sz w:val="24"/>
            <w:szCs w:val="24"/>
            <w:rPrChange w:id="669" w:author="Greta" w:date="2020-09-11T16:31:00Z">
              <w:rPr>
                <w:rFonts w:ascii="Times New Roman" w:hAnsi="Times New Roman" w:cs="Times New Roman"/>
                <w:b/>
                <w:sz w:val="24"/>
                <w:szCs w:val="24"/>
              </w:rPr>
            </w:rPrChange>
          </w:rPr>
          <w:t>ion to</w:t>
        </w:r>
      </w:ins>
      <w:ins w:id="670" w:author="Greta" w:date="2020-09-11T10:57:00Z">
        <w:r w:rsidR="000812A3" w:rsidRPr="00862256">
          <w:rPr>
            <w:rFonts w:ascii="Times New Roman" w:hAnsi="Times New Roman" w:cs="Times New Roman"/>
            <w:sz w:val="24"/>
            <w:szCs w:val="24"/>
          </w:rPr>
          <w:t xml:space="preserve"> the </w:t>
        </w:r>
      </w:ins>
      <w:ins w:id="671" w:author="Greta" w:date="2020-09-11T16:31:00Z">
        <w:r w:rsidR="00862256" w:rsidRPr="00862256">
          <w:rPr>
            <w:rFonts w:ascii="Times New Roman" w:hAnsi="Times New Roman" w:cs="Times New Roman"/>
            <w:sz w:val="24"/>
            <w:szCs w:val="24"/>
            <w:rPrChange w:id="672" w:author="Greta" w:date="2020-09-11T16:31:00Z">
              <w:rPr>
                <w:rFonts w:ascii="Times New Roman" w:hAnsi="Times New Roman" w:cs="Times New Roman"/>
                <w:b/>
                <w:sz w:val="24"/>
                <w:szCs w:val="24"/>
              </w:rPr>
            </w:rPrChange>
          </w:rPr>
          <w:t xml:space="preserve">general </w:t>
        </w:r>
      </w:ins>
      <w:ins w:id="673" w:author="Greta" w:date="2020-09-11T10:57:00Z">
        <w:r w:rsidR="000812A3" w:rsidRPr="00862256">
          <w:rPr>
            <w:rFonts w:ascii="Times New Roman" w:hAnsi="Times New Roman" w:cs="Times New Roman"/>
            <w:sz w:val="24"/>
            <w:szCs w:val="24"/>
          </w:rPr>
          <w:t>public</w:t>
        </w:r>
      </w:ins>
      <w:del w:id="674" w:author="Greta" w:date="2020-09-11T10:59:00Z">
        <w:r w:rsidR="002607D9" w:rsidRPr="001901E6" w:rsidDel="000812A3">
          <w:rPr>
            <w:rFonts w:ascii="Times New Roman" w:hAnsi="Times New Roman" w:cs="Times New Roman"/>
            <w:sz w:val="24"/>
            <w:szCs w:val="24"/>
          </w:rPr>
          <w:delText xml:space="preserve"> mindset that is recognizable to the public</w:delText>
        </w:r>
      </w:del>
      <w:r w:rsidR="002607D9" w:rsidRPr="001901E6">
        <w:rPr>
          <w:rFonts w:ascii="Times New Roman" w:hAnsi="Times New Roman" w:cs="Times New Roman"/>
          <w:sz w:val="24"/>
          <w:szCs w:val="24"/>
        </w:rPr>
        <w:t>.</w:t>
      </w:r>
      <w:ins w:id="675" w:author="Greta" w:date="2020-09-11T11:05:00Z">
        <w:r w:rsidR="008E1FF8">
          <w:rPr>
            <w:rFonts w:ascii="Times New Roman" w:hAnsi="Times New Roman" w:cs="Times New Roman"/>
            <w:sz w:val="24"/>
            <w:szCs w:val="24"/>
          </w:rPr>
          <w:t xml:space="preserve"> This includes:</w:t>
        </w:r>
      </w:ins>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 </w:t>
      </w:r>
      <w:del w:id="676" w:author="Greta" w:date="2020-09-11T11:05:00Z">
        <w:r w:rsidRPr="001901E6" w:rsidDel="008E1FF8">
          <w:rPr>
            <w:rFonts w:ascii="Times New Roman" w:hAnsi="Times New Roman" w:cs="Times New Roman"/>
            <w:sz w:val="24"/>
            <w:szCs w:val="24"/>
          </w:rPr>
          <w:delText xml:space="preserve">This includes </w:delText>
        </w:r>
      </w:del>
      <w:proofErr w:type="gramStart"/>
      <w:r w:rsidRPr="001901E6">
        <w:rPr>
          <w:rFonts w:ascii="Times New Roman" w:hAnsi="Times New Roman" w:cs="Times New Roman"/>
          <w:sz w:val="24"/>
          <w:szCs w:val="24"/>
        </w:rPr>
        <w:t>the</w:t>
      </w:r>
      <w:proofErr w:type="gramEnd"/>
      <w:r w:rsidRPr="001901E6">
        <w:rPr>
          <w:rFonts w:ascii="Times New Roman" w:hAnsi="Times New Roman" w:cs="Times New Roman"/>
          <w:sz w:val="24"/>
          <w:szCs w:val="24"/>
        </w:rPr>
        <w:t xml:space="preserve"> </w:t>
      </w:r>
      <w:ins w:id="677" w:author="Greta" w:date="2020-09-11T10:37:00Z">
        <w:r w:rsidR="0024093C">
          <w:rPr>
            <w:rFonts w:ascii="Times New Roman" w:hAnsi="Times New Roman" w:cs="Times New Roman"/>
            <w:sz w:val="24"/>
            <w:szCs w:val="24"/>
          </w:rPr>
          <w:t>belief in the small discipline</w:t>
        </w:r>
      </w:ins>
      <w:del w:id="678" w:author="Greta" w:date="2020-09-11T10:37:00Z">
        <w:r w:rsidRPr="001901E6" w:rsidDel="0024093C">
          <w:rPr>
            <w:rFonts w:ascii="Times New Roman" w:hAnsi="Times New Roman" w:cs="Times New Roman"/>
            <w:sz w:val="24"/>
            <w:szCs w:val="24"/>
          </w:rPr>
          <w:delText>self-conception</w:delText>
        </w:r>
      </w:del>
      <w:r w:rsidRPr="001901E6">
        <w:rPr>
          <w:rFonts w:ascii="Times New Roman" w:hAnsi="Times New Roman" w:cs="Times New Roman"/>
          <w:sz w:val="24"/>
          <w:szCs w:val="24"/>
        </w:rPr>
        <w:t xml:space="preserve"> as a subject in its own right: The professors who represent the respective branch of academic study at German universities see </w:t>
      </w:r>
      <w:ins w:id="679" w:author="Greta" w:date="2020-09-11T11:04:00Z">
        <w:r w:rsidR="008E1FF8">
          <w:rPr>
            <w:rFonts w:ascii="Times New Roman" w:hAnsi="Times New Roman" w:cs="Times New Roman"/>
            <w:sz w:val="24"/>
            <w:szCs w:val="24"/>
          </w:rPr>
          <w:t>their fields of study</w:t>
        </w:r>
      </w:ins>
      <w:del w:id="680" w:author="Greta" w:date="2020-09-11T11:04:00Z">
        <w:r w:rsidRPr="001901E6" w:rsidDel="008E1FF8">
          <w:rPr>
            <w:rFonts w:ascii="Times New Roman" w:hAnsi="Times New Roman" w:cs="Times New Roman"/>
            <w:sz w:val="24"/>
            <w:szCs w:val="24"/>
          </w:rPr>
          <w:delText>it</w:delText>
        </w:r>
      </w:del>
      <w:r w:rsidRPr="001901E6">
        <w:rPr>
          <w:rFonts w:ascii="Times New Roman" w:hAnsi="Times New Roman" w:cs="Times New Roman"/>
          <w:sz w:val="24"/>
          <w:szCs w:val="24"/>
        </w:rPr>
        <w:t xml:space="preserve"> as an independent subject.</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 </w:t>
      </w:r>
      <w:proofErr w:type="gramStart"/>
      <w:ins w:id="681" w:author="Greta" w:date="2020-09-11T11:05:00Z">
        <w:r w:rsidR="008E1FF8">
          <w:rPr>
            <w:rFonts w:ascii="Times New Roman" w:hAnsi="Times New Roman" w:cs="Times New Roman"/>
            <w:sz w:val="24"/>
            <w:szCs w:val="24"/>
          </w:rPr>
          <w:t>r</w:t>
        </w:r>
      </w:ins>
      <w:proofErr w:type="gramEnd"/>
      <w:del w:id="682" w:author="Greta" w:date="2020-09-11T11:05:00Z">
        <w:r w:rsidRPr="001901E6" w:rsidDel="008E1FF8">
          <w:rPr>
            <w:rFonts w:ascii="Times New Roman" w:hAnsi="Times New Roman" w:cs="Times New Roman"/>
            <w:sz w:val="24"/>
            <w:szCs w:val="24"/>
          </w:rPr>
          <w:delText>R</w:delText>
        </w:r>
      </w:del>
      <w:r w:rsidRPr="001901E6">
        <w:rPr>
          <w:rFonts w:ascii="Times New Roman" w:hAnsi="Times New Roman" w:cs="Times New Roman"/>
          <w:sz w:val="24"/>
          <w:szCs w:val="24"/>
        </w:rPr>
        <w:t xml:space="preserve">epresentation by a learned society: </w:t>
      </w:r>
      <w:ins w:id="683" w:author="Greta" w:date="2020-09-10T16:57:00Z">
        <w:r w:rsidR="006E15CF">
          <w:rPr>
            <w:rFonts w:ascii="Times New Roman" w:hAnsi="Times New Roman" w:cs="Times New Roman"/>
            <w:sz w:val="24"/>
            <w:szCs w:val="24"/>
          </w:rPr>
          <w:t>t</w:t>
        </w:r>
      </w:ins>
      <w:del w:id="684" w:author="Greta" w:date="2020-09-10T16:57:00Z">
        <w:r w:rsidRPr="001901E6" w:rsidDel="006E15CF">
          <w:rPr>
            <w:rFonts w:ascii="Times New Roman" w:hAnsi="Times New Roman" w:cs="Times New Roman"/>
            <w:sz w:val="24"/>
            <w:szCs w:val="24"/>
          </w:rPr>
          <w:delText>T</w:delText>
        </w:r>
      </w:del>
      <w:r w:rsidRPr="001901E6">
        <w:rPr>
          <w:rFonts w:ascii="Times New Roman" w:hAnsi="Times New Roman" w:cs="Times New Roman"/>
          <w:sz w:val="24"/>
          <w:szCs w:val="24"/>
        </w:rPr>
        <w:t>he respective branch of knowledge is represented by a national or international learned society</w:t>
      </w:r>
      <w:ins w:id="685" w:author="Greta" w:date="2020-09-10T17:01:00Z">
        <w:r w:rsidR="006E15CF">
          <w:rPr>
            <w:rFonts w:ascii="Times New Roman" w:hAnsi="Times New Roman" w:cs="Times New Roman"/>
            <w:sz w:val="24"/>
            <w:szCs w:val="24"/>
          </w:rPr>
          <w:t>.</w:t>
        </w:r>
      </w:ins>
      <w:r w:rsidRPr="001901E6">
        <w:rPr>
          <w:rFonts w:ascii="Times New Roman" w:hAnsi="Times New Roman" w:cs="Times New Roman"/>
          <w:sz w:val="24"/>
          <w:szCs w:val="24"/>
        </w:rPr>
        <w:t xml:space="preserve"> </w:t>
      </w:r>
      <w:del w:id="686" w:author="Greta" w:date="2020-09-10T17:01:00Z">
        <w:r w:rsidRPr="001901E6" w:rsidDel="006E15CF">
          <w:rPr>
            <w:rFonts w:ascii="Times New Roman" w:hAnsi="Times New Roman" w:cs="Times New Roman"/>
            <w:sz w:val="24"/>
            <w:szCs w:val="24"/>
          </w:rPr>
          <w:delText xml:space="preserve">or, </w:delText>
        </w:r>
      </w:del>
      <w:ins w:id="687" w:author="Greta" w:date="2020-09-10T17:01:00Z">
        <w:r w:rsidR="006E15CF">
          <w:rPr>
            <w:rFonts w:ascii="Times New Roman" w:hAnsi="Times New Roman" w:cs="Times New Roman"/>
            <w:sz w:val="24"/>
            <w:szCs w:val="24"/>
          </w:rPr>
          <w:t>I</w:t>
        </w:r>
      </w:ins>
      <w:del w:id="688" w:author="Greta" w:date="2020-09-10T17:01:00Z">
        <w:r w:rsidRPr="001901E6" w:rsidDel="006E15CF">
          <w:rPr>
            <w:rFonts w:ascii="Times New Roman" w:hAnsi="Times New Roman" w:cs="Times New Roman"/>
            <w:sz w:val="24"/>
            <w:szCs w:val="24"/>
          </w:rPr>
          <w:delText>i</w:delText>
        </w:r>
      </w:del>
      <w:r w:rsidRPr="001901E6">
        <w:rPr>
          <w:rFonts w:ascii="Times New Roman" w:hAnsi="Times New Roman" w:cs="Times New Roman"/>
          <w:sz w:val="24"/>
          <w:szCs w:val="24"/>
        </w:rPr>
        <w:t xml:space="preserve">n exceptional cases, </w:t>
      </w:r>
      <w:ins w:id="689" w:author="Greta" w:date="2020-09-10T16:59:00Z">
        <w:r w:rsidR="006E15CF">
          <w:rPr>
            <w:rFonts w:ascii="Times New Roman" w:hAnsi="Times New Roman" w:cs="Times New Roman"/>
            <w:sz w:val="24"/>
            <w:szCs w:val="24"/>
          </w:rPr>
          <w:t xml:space="preserve">it </w:t>
        </w:r>
      </w:ins>
      <w:ins w:id="690" w:author="Greta" w:date="2020-09-10T17:01:00Z">
        <w:r w:rsidR="006E15CF">
          <w:rPr>
            <w:rFonts w:ascii="Times New Roman" w:hAnsi="Times New Roman" w:cs="Times New Roman"/>
            <w:sz w:val="24"/>
            <w:szCs w:val="24"/>
          </w:rPr>
          <w:t>may be acceptable</w:t>
        </w:r>
      </w:ins>
      <w:ins w:id="691" w:author="Greta" w:date="2020-09-11T10:33:00Z">
        <w:r w:rsidR="0024093C">
          <w:rPr>
            <w:rFonts w:ascii="Times New Roman" w:hAnsi="Times New Roman" w:cs="Times New Roman"/>
            <w:sz w:val="24"/>
            <w:szCs w:val="24"/>
          </w:rPr>
          <w:t xml:space="preserve"> </w:t>
        </w:r>
      </w:ins>
      <w:ins w:id="692" w:author="Greta" w:date="2020-09-10T17:01:00Z">
        <w:r w:rsidR="006E15CF">
          <w:rPr>
            <w:rFonts w:ascii="Times New Roman" w:hAnsi="Times New Roman" w:cs="Times New Roman"/>
            <w:sz w:val="24"/>
            <w:szCs w:val="24"/>
          </w:rPr>
          <w:t xml:space="preserve">that </w:t>
        </w:r>
      </w:ins>
      <w:ins w:id="693" w:author="Greta" w:date="2020-09-11T10:33:00Z">
        <w:r w:rsidR="0024093C">
          <w:rPr>
            <w:rFonts w:ascii="Times New Roman" w:hAnsi="Times New Roman" w:cs="Times New Roman"/>
            <w:sz w:val="24"/>
            <w:szCs w:val="24"/>
          </w:rPr>
          <w:t>the field of study</w:t>
        </w:r>
      </w:ins>
      <w:ins w:id="694" w:author="Greta" w:date="2020-09-10T17:01:00Z">
        <w:r w:rsidR="006E15CF">
          <w:rPr>
            <w:rFonts w:ascii="Times New Roman" w:hAnsi="Times New Roman" w:cs="Times New Roman"/>
            <w:sz w:val="24"/>
            <w:szCs w:val="24"/>
          </w:rPr>
          <w:t xml:space="preserve"> </w:t>
        </w:r>
      </w:ins>
      <w:r w:rsidRPr="001901E6">
        <w:rPr>
          <w:rFonts w:ascii="Times New Roman" w:hAnsi="Times New Roman" w:cs="Times New Roman"/>
          <w:sz w:val="24"/>
          <w:szCs w:val="24"/>
        </w:rPr>
        <w:t xml:space="preserve">is </w:t>
      </w:r>
      <w:del w:id="695" w:author="Greta" w:date="2020-09-10T17:01:00Z">
        <w:r w:rsidRPr="001901E6" w:rsidDel="006E15CF">
          <w:rPr>
            <w:rFonts w:ascii="Times New Roman" w:hAnsi="Times New Roman" w:cs="Times New Roman"/>
            <w:sz w:val="24"/>
            <w:szCs w:val="24"/>
          </w:rPr>
          <w:delText xml:space="preserve">clearly </w:delText>
        </w:r>
      </w:del>
      <w:r w:rsidRPr="001901E6">
        <w:rPr>
          <w:rFonts w:ascii="Times New Roman" w:hAnsi="Times New Roman" w:cs="Times New Roman"/>
          <w:sz w:val="24"/>
          <w:szCs w:val="24"/>
        </w:rPr>
        <w:t xml:space="preserve">recognized as an independent subject by a </w:t>
      </w:r>
      <w:ins w:id="696" w:author="Greta" w:date="2020-09-11T16:38:00Z">
        <w:r w:rsidR="00F90B9E">
          <w:rPr>
            <w:rFonts w:ascii="Times New Roman" w:hAnsi="Times New Roman" w:cs="Times New Roman"/>
            <w:sz w:val="24"/>
            <w:szCs w:val="24"/>
          </w:rPr>
          <w:t>learned</w:t>
        </w:r>
      </w:ins>
      <w:del w:id="697" w:author="Greta" w:date="2020-09-11T16:38:00Z">
        <w:r w:rsidRPr="001901E6" w:rsidDel="00F90B9E">
          <w:rPr>
            <w:rFonts w:ascii="Times New Roman" w:hAnsi="Times New Roman" w:cs="Times New Roman"/>
            <w:sz w:val="24"/>
            <w:szCs w:val="24"/>
          </w:rPr>
          <w:delText>superordinate</w:delText>
        </w:r>
      </w:del>
      <w:r w:rsidRPr="001901E6">
        <w:rPr>
          <w:rFonts w:ascii="Times New Roman" w:hAnsi="Times New Roman" w:cs="Times New Roman"/>
          <w:sz w:val="24"/>
          <w:szCs w:val="24"/>
        </w:rPr>
        <w:t xml:space="preserve"> society. </w:t>
      </w:r>
      <w:ins w:id="698" w:author="Greta" w:date="2020-09-11T16:41:00Z">
        <w:r w:rsidR="00F90B9E">
          <w:rPr>
            <w:rFonts w:ascii="Times New Roman" w:hAnsi="Times New Roman" w:cs="Times New Roman"/>
            <w:sz w:val="24"/>
            <w:szCs w:val="24"/>
          </w:rPr>
          <w:t>Crucially, t</w:t>
        </w:r>
      </w:ins>
      <w:del w:id="699" w:author="Greta" w:date="2020-09-11T16:41:00Z">
        <w:r w:rsidRPr="001901E6" w:rsidDel="00F90B9E">
          <w:rPr>
            <w:rFonts w:ascii="Times New Roman" w:hAnsi="Times New Roman" w:cs="Times New Roman"/>
            <w:sz w:val="24"/>
            <w:szCs w:val="24"/>
          </w:rPr>
          <w:delText>T</w:delText>
        </w:r>
      </w:del>
      <w:r w:rsidRPr="001901E6">
        <w:rPr>
          <w:rFonts w:ascii="Times New Roman" w:hAnsi="Times New Roman" w:cs="Times New Roman"/>
          <w:sz w:val="24"/>
          <w:szCs w:val="24"/>
        </w:rPr>
        <w:t>his is</w:t>
      </w:r>
      <w:del w:id="700" w:author="Greta" w:date="2020-09-10T17:00:00Z">
        <w:r w:rsidRPr="001901E6" w:rsidDel="006E15CF">
          <w:rPr>
            <w:rFonts w:ascii="Times New Roman" w:hAnsi="Times New Roman" w:cs="Times New Roman"/>
            <w:sz w:val="24"/>
            <w:szCs w:val="24"/>
          </w:rPr>
          <w:delText xml:space="preserve"> not least</w:delText>
        </w:r>
      </w:del>
      <w:r w:rsidRPr="001901E6">
        <w:rPr>
          <w:rFonts w:ascii="Times New Roman" w:hAnsi="Times New Roman" w:cs="Times New Roman"/>
          <w:sz w:val="24"/>
          <w:szCs w:val="24"/>
        </w:rPr>
        <w:t xml:space="preserve"> a requirement </w:t>
      </w:r>
      <w:ins w:id="701" w:author="Greta" w:date="2020-09-11T10:34:00Z">
        <w:r w:rsidR="0024093C">
          <w:rPr>
            <w:rFonts w:ascii="Times New Roman" w:hAnsi="Times New Roman" w:cs="Times New Roman"/>
            <w:sz w:val="24"/>
            <w:szCs w:val="24"/>
          </w:rPr>
          <w:t xml:space="preserve">of various institutions </w:t>
        </w:r>
      </w:ins>
      <w:r w:rsidRPr="001901E6">
        <w:rPr>
          <w:rFonts w:ascii="Times New Roman" w:hAnsi="Times New Roman" w:cs="Times New Roman"/>
          <w:sz w:val="24"/>
          <w:szCs w:val="24"/>
        </w:rPr>
        <w:t>for access to funding</w:t>
      </w:r>
      <w:del w:id="702" w:author="Greta" w:date="2020-09-11T10:35:00Z">
        <w:r w:rsidRPr="001901E6" w:rsidDel="0024093C">
          <w:rPr>
            <w:rFonts w:ascii="Times New Roman" w:hAnsi="Times New Roman" w:cs="Times New Roman"/>
            <w:sz w:val="24"/>
            <w:szCs w:val="24"/>
          </w:rPr>
          <w:delText xml:space="preserve"> from various institutions</w:delText>
        </w:r>
      </w:del>
      <w:del w:id="703" w:author="Greta" w:date="2020-09-11T16:41:00Z">
        <w:r w:rsidRPr="001901E6" w:rsidDel="00F90B9E">
          <w:rPr>
            <w:rFonts w:ascii="Times New Roman" w:hAnsi="Times New Roman" w:cs="Times New Roman"/>
            <w:sz w:val="24"/>
            <w:szCs w:val="24"/>
          </w:rPr>
          <w:delText>,</w:delText>
        </w:r>
      </w:del>
      <w:r w:rsidRPr="001901E6">
        <w:rPr>
          <w:rFonts w:ascii="Times New Roman" w:hAnsi="Times New Roman" w:cs="Times New Roman"/>
          <w:sz w:val="24"/>
          <w:szCs w:val="24"/>
        </w:rPr>
        <w:t xml:space="preserve"> </w:t>
      </w:r>
      <w:ins w:id="704" w:author="Greta" w:date="2020-09-11T16:41:00Z">
        <w:r w:rsidR="00F90B9E">
          <w:rPr>
            <w:rFonts w:ascii="Times New Roman" w:hAnsi="Times New Roman" w:cs="Times New Roman"/>
            <w:sz w:val="24"/>
            <w:szCs w:val="24"/>
          </w:rPr>
          <w:t xml:space="preserve">and </w:t>
        </w:r>
      </w:ins>
      <w:ins w:id="705" w:author="Greta" w:date="2020-09-10T16:57:00Z">
        <w:r w:rsidR="006E15CF">
          <w:rPr>
            <w:rFonts w:ascii="Times New Roman" w:hAnsi="Times New Roman" w:cs="Times New Roman"/>
            <w:sz w:val="24"/>
            <w:szCs w:val="24"/>
          </w:rPr>
          <w:t xml:space="preserve">on </w:t>
        </w:r>
      </w:ins>
      <w:r w:rsidRPr="001901E6">
        <w:rPr>
          <w:rFonts w:ascii="Times New Roman" w:hAnsi="Times New Roman" w:cs="Times New Roman"/>
          <w:sz w:val="24"/>
          <w:szCs w:val="24"/>
        </w:rPr>
        <w:t>which small disciplines are particularly dependent</w:t>
      </w:r>
      <w:del w:id="706" w:author="Greta" w:date="2020-09-10T16:57:00Z">
        <w:r w:rsidRPr="001901E6" w:rsidDel="006E15CF">
          <w:rPr>
            <w:rFonts w:ascii="Times New Roman" w:hAnsi="Times New Roman" w:cs="Times New Roman"/>
            <w:sz w:val="24"/>
            <w:szCs w:val="24"/>
          </w:rPr>
          <w:delText xml:space="preserve"> on</w:delText>
        </w:r>
      </w:del>
      <w:r w:rsidRPr="001901E6">
        <w:rPr>
          <w:rFonts w:ascii="Times New Roman" w:hAnsi="Times New Roman" w:cs="Times New Roman"/>
          <w:sz w:val="24"/>
          <w:szCs w:val="24"/>
        </w:rPr>
        <w:t>.</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 </w:t>
      </w:r>
      <w:proofErr w:type="gramStart"/>
      <w:ins w:id="707" w:author="Greta" w:date="2020-09-11T11:05:00Z">
        <w:r w:rsidR="008E1FF8">
          <w:rPr>
            <w:rFonts w:ascii="Times New Roman" w:hAnsi="Times New Roman" w:cs="Times New Roman"/>
            <w:sz w:val="24"/>
            <w:szCs w:val="24"/>
          </w:rPr>
          <w:t>p</w:t>
        </w:r>
      </w:ins>
      <w:proofErr w:type="gramEnd"/>
      <w:del w:id="708" w:author="Greta" w:date="2020-09-11T11:05:00Z">
        <w:r w:rsidRPr="001901E6" w:rsidDel="008E1FF8">
          <w:rPr>
            <w:rFonts w:ascii="Times New Roman" w:hAnsi="Times New Roman" w:cs="Times New Roman"/>
            <w:sz w:val="24"/>
            <w:szCs w:val="24"/>
          </w:rPr>
          <w:delText>P</w:delText>
        </w:r>
      </w:del>
      <w:r w:rsidRPr="001901E6">
        <w:rPr>
          <w:rFonts w:ascii="Times New Roman" w:hAnsi="Times New Roman" w:cs="Times New Roman"/>
          <w:sz w:val="24"/>
          <w:szCs w:val="24"/>
        </w:rPr>
        <w:t xml:space="preserve">rofessional journals and other </w:t>
      </w:r>
      <w:ins w:id="709" w:author="Greta" w:date="2020-09-10T16:52:00Z">
        <w:r w:rsidR="006E15CF">
          <w:rPr>
            <w:rFonts w:ascii="Times New Roman" w:hAnsi="Times New Roman" w:cs="Times New Roman"/>
            <w:sz w:val="24"/>
            <w:szCs w:val="24"/>
          </w:rPr>
          <w:t xml:space="preserve">forms of </w:t>
        </w:r>
      </w:ins>
      <w:ins w:id="710" w:author="Greta" w:date="2020-09-11T16:44:00Z">
        <w:r w:rsidR="00F90B9E">
          <w:rPr>
            <w:rFonts w:ascii="Times New Roman" w:hAnsi="Times New Roman" w:cs="Times New Roman"/>
            <w:sz w:val="24"/>
            <w:szCs w:val="24"/>
          </w:rPr>
          <w:t xml:space="preserve">written </w:t>
        </w:r>
      </w:ins>
      <w:r w:rsidRPr="001901E6">
        <w:rPr>
          <w:rFonts w:ascii="Times New Roman" w:hAnsi="Times New Roman" w:cs="Times New Roman"/>
          <w:sz w:val="24"/>
          <w:szCs w:val="24"/>
        </w:rPr>
        <w:t>communication</w:t>
      </w:r>
      <w:del w:id="711" w:author="Greta" w:date="2020-09-10T16:52:00Z">
        <w:r w:rsidRPr="001901E6" w:rsidDel="006E15CF">
          <w:rPr>
            <w:rFonts w:ascii="Times New Roman" w:hAnsi="Times New Roman" w:cs="Times New Roman"/>
            <w:sz w:val="24"/>
            <w:szCs w:val="24"/>
          </w:rPr>
          <w:delText xml:space="preserve"> organs</w:delText>
        </w:r>
      </w:del>
      <w:r w:rsidRPr="001901E6">
        <w:rPr>
          <w:rFonts w:ascii="Times New Roman" w:hAnsi="Times New Roman" w:cs="Times New Roman"/>
          <w:sz w:val="24"/>
          <w:szCs w:val="24"/>
        </w:rPr>
        <w:t xml:space="preserve">: </w:t>
      </w:r>
      <w:ins w:id="712" w:author="Greta" w:date="2020-09-10T16:56:00Z">
        <w:r w:rsidR="006E15CF">
          <w:rPr>
            <w:rFonts w:ascii="Times New Roman" w:hAnsi="Times New Roman" w:cs="Times New Roman"/>
            <w:sz w:val="24"/>
            <w:szCs w:val="24"/>
          </w:rPr>
          <w:t xml:space="preserve">there should be a national or international specialist publication that represents </w:t>
        </w:r>
      </w:ins>
      <w:ins w:id="713" w:author="Greta" w:date="2020-09-10T16:52:00Z">
        <w:r w:rsidR="006E15CF">
          <w:rPr>
            <w:rFonts w:ascii="Times New Roman" w:hAnsi="Times New Roman" w:cs="Times New Roman"/>
            <w:sz w:val="24"/>
            <w:szCs w:val="24"/>
          </w:rPr>
          <w:t>t</w:t>
        </w:r>
      </w:ins>
      <w:del w:id="714" w:author="Greta" w:date="2020-09-10T16:52:00Z">
        <w:r w:rsidRPr="001901E6" w:rsidDel="006E15CF">
          <w:rPr>
            <w:rFonts w:ascii="Times New Roman" w:hAnsi="Times New Roman" w:cs="Times New Roman"/>
            <w:sz w:val="24"/>
            <w:szCs w:val="24"/>
          </w:rPr>
          <w:delText>T</w:delText>
        </w:r>
      </w:del>
      <w:r w:rsidRPr="001901E6">
        <w:rPr>
          <w:rFonts w:ascii="Times New Roman" w:hAnsi="Times New Roman" w:cs="Times New Roman"/>
          <w:sz w:val="24"/>
          <w:szCs w:val="24"/>
        </w:rPr>
        <w:t>he respective academic discipline</w:t>
      </w:r>
      <w:del w:id="715" w:author="Greta" w:date="2020-09-10T16:56:00Z">
        <w:r w:rsidRPr="001901E6" w:rsidDel="006E15CF">
          <w:rPr>
            <w:rFonts w:ascii="Times New Roman" w:hAnsi="Times New Roman" w:cs="Times New Roman"/>
            <w:sz w:val="24"/>
            <w:szCs w:val="24"/>
          </w:rPr>
          <w:delText xml:space="preserve"> </w:delText>
        </w:r>
      </w:del>
      <w:del w:id="716" w:author="Greta" w:date="2020-09-10T16:52:00Z">
        <w:r w:rsidRPr="001901E6" w:rsidDel="006E15CF">
          <w:rPr>
            <w:rFonts w:ascii="Times New Roman" w:hAnsi="Times New Roman" w:cs="Times New Roman"/>
            <w:sz w:val="24"/>
            <w:szCs w:val="24"/>
          </w:rPr>
          <w:delText>has</w:delText>
        </w:r>
      </w:del>
      <w:del w:id="717" w:author="Greta" w:date="2020-09-10T16:56:00Z">
        <w:r w:rsidRPr="001901E6" w:rsidDel="006E15CF">
          <w:rPr>
            <w:rFonts w:ascii="Times New Roman" w:hAnsi="Times New Roman" w:cs="Times New Roman"/>
            <w:sz w:val="24"/>
            <w:szCs w:val="24"/>
          </w:rPr>
          <w:delText xml:space="preserve"> its own national or international pertinent publication orga</w:delText>
        </w:r>
      </w:del>
      <w:del w:id="718" w:author="Greta" w:date="2020-09-10T16:57:00Z">
        <w:r w:rsidRPr="001901E6" w:rsidDel="006E15CF">
          <w:rPr>
            <w:rFonts w:ascii="Times New Roman" w:hAnsi="Times New Roman" w:cs="Times New Roman"/>
            <w:sz w:val="24"/>
            <w:szCs w:val="24"/>
          </w:rPr>
          <w:delText>ns</w:delText>
        </w:r>
      </w:del>
      <w:r w:rsidRPr="001901E6">
        <w:rPr>
          <w:rFonts w:ascii="Times New Roman" w:hAnsi="Times New Roman" w:cs="Times New Roman"/>
          <w:sz w:val="24"/>
          <w:szCs w:val="24"/>
        </w:rPr>
        <w:t>.</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  </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**Target groups and their requirements**</w:t>
      </w:r>
    </w:p>
    <w:p w:rsidR="002607D9" w:rsidRPr="001901E6" w:rsidRDefault="002607D9" w:rsidP="002607D9">
      <w:pPr>
        <w:pStyle w:val="NurText"/>
        <w:rPr>
          <w:rFonts w:ascii="Times New Roman" w:hAnsi="Times New Roman" w:cs="Times New Roman"/>
          <w:sz w:val="24"/>
          <w:szCs w:val="24"/>
        </w:rPr>
      </w:pPr>
    </w:p>
    <w:p w:rsidR="002607D9" w:rsidRPr="001901E6" w:rsidRDefault="008E1FF8" w:rsidP="002607D9">
      <w:pPr>
        <w:pStyle w:val="NurText"/>
        <w:rPr>
          <w:rFonts w:ascii="Times New Roman" w:hAnsi="Times New Roman" w:cs="Times New Roman"/>
          <w:sz w:val="24"/>
          <w:szCs w:val="24"/>
        </w:rPr>
      </w:pPr>
      <w:ins w:id="719" w:author="Greta" w:date="2020-09-11T11:07:00Z">
        <w:r>
          <w:rPr>
            <w:rFonts w:ascii="Times New Roman" w:hAnsi="Times New Roman" w:cs="Times New Roman"/>
            <w:sz w:val="24"/>
            <w:szCs w:val="24"/>
          </w:rPr>
          <w:t>The main objective</w:t>
        </w:r>
      </w:ins>
      <w:del w:id="720" w:author="Greta" w:date="2020-09-11T11:07:00Z">
        <w:r w:rsidR="002607D9" w:rsidRPr="001901E6" w:rsidDel="008E1FF8">
          <w:rPr>
            <w:rFonts w:ascii="Times New Roman" w:hAnsi="Times New Roman" w:cs="Times New Roman"/>
            <w:sz w:val="24"/>
            <w:szCs w:val="24"/>
          </w:rPr>
          <w:delText>It is the declared goal</w:delText>
        </w:r>
      </w:del>
      <w:r w:rsidR="002607D9" w:rsidRPr="001901E6">
        <w:rPr>
          <w:rFonts w:ascii="Times New Roman" w:hAnsi="Times New Roman" w:cs="Times New Roman"/>
          <w:sz w:val="24"/>
          <w:szCs w:val="24"/>
        </w:rPr>
        <w:t xml:space="preserve"> of the NFDI4SD </w:t>
      </w:r>
      <w:ins w:id="721" w:author="Greta" w:date="2020-09-11T11:07:00Z">
        <w:r>
          <w:rPr>
            <w:rFonts w:ascii="Times New Roman" w:hAnsi="Times New Roman" w:cs="Times New Roman"/>
            <w:sz w:val="24"/>
            <w:szCs w:val="24"/>
          </w:rPr>
          <w:t xml:space="preserve">is </w:t>
        </w:r>
      </w:ins>
      <w:r w:rsidR="002607D9" w:rsidRPr="001901E6">
        <w:rPr>
          <w:rFonts w:ascii="Times New Roman" w:hAnsi="Times New Roman" w:cs="Times New Roman"/>
          <w:sz w:val="24"/>
          <w:szCs w:val="24"/>
        </w:rPr>
        <w:t xml:space="preserve">to provide </w:t>
      </w:r>
      <w:ins w:id="722" w:author="Greta" w:date="2020-09-11T11:07:00Z">
        <w:r>
          <w:rPr>
            <w:rFonts w:ascii="Times New Roman" w:hAnsi="Times New Roman" w:cs="Times New Roman"/>
            <w:sz w:val="24"/>
            <w:szCs w:val="24"/>
          </w:rPr>
          <w:t xml:space="preserve">services and </w:t>
        </w:r>
      </w:ins>
      <w:r w:rsidR="002607D9" w:rsidRPr="001901E6">
        <w:rPr>
          <w:rFonts w:ascii="Times New Roman" w:hAnsi="Times New Roman" w:cs="Times New Roman"/>
          <w:sz w:val="24"/>
          <w:szCs w:val="24"/>
        </w:rPr>
        <w:t>an infrastructure</w:t>
      </w:r>
      <w:del w:id="723" w:author="Greta" w:date="2020-09-11T11:24:00Z">
        <w:r w:rsidR="002607D9" w:rsidRPr="001901E6" w:rsidDel="005C40A3">
          <w:rPr>
            <w:rFonts w:ascii="Times New Roman" w:hAnsi="Times New Roman" w:cs="Times New Roman"/>
            <w:sz w:val="24"/>
            <w:szCs w:val="24"/>
          </w:rPr>
          <w:delText xml:space="preserve"> and</w:delText>
        </w:r>
      </w:del>
      <w:r w:rsidR="002607D9" w:rsidRPr="001901E6">
        <w:rPr>
          <w:rFonts w:ascii="Times New Roman" w:hAnsi="Times New Roman" w:cs="Times New Roman"/>
          <w:sz w:val="24"/>
          <w:szCs w:val="24"/>
        </w:rPr>
        <w:t xml:space="preserve"> </w:t>
      </w:r>
      <w:del w:id="724" w:author="Greta" w:date="2020-09-11T11:07:00Z">
        <w:r w:rsidR="002607D9" w:rsidRPr="001901E6" w:rsidDel="008E1FF8">
          <w:rPr>
            <w:rFonts w:ascii="Times New Roman" w:hAnsi="Times New Roman" w:cs="Times New Roman"/>
            <w:sz w:val="24"/>
            <w:szCs w:val="24"/>
          </w:rPr>
          <w:delText xml:space="preserve">services </w:delText>
        </w:r>
      </w:del>
      <w:r w:rsidR="002607D9" w:rsidRPr="001901E6">
        <w:rPr>
          <w:rFonts w:ascii="Times New Roman" w:hAnsi="Times New Roman" w:cs="Times New Roman"/>
          <w:sz w:val="24"/>
          <w:szCs w:val="24"/>
        </w:rPr>
        <w:t xml:space="preserve">for all </w:t>
      </w:r>
      <w:ins w:id="725" w:author="Greta" w:date="2020-09-11T11:08:00Z">
        <w:r>
          <w:rPr>
            <w:rFonts w:ascii="Times New Roman" w:hAnsi="Times New Roman" w:cs="Times New Roman"/>
            <w:sz w:val="24"/>
            <w:szCs w:val="24"/>
          </w:rPr>
          <w:t xml:space="preserve">the </w:t>
        </w:r>
      </w:ins>
      <w:r w:rsidR="002607D9" w:rsidRPr="001901E6">
        <w:rPr>
          <w:rFonts w:ascii="Times New Roman" w:hAnsi="Times New Roman" w:cs="Times New Roman"/>
          <w:sz w:val="24"/>
          <w:szCs w:val="24"/>
        </w:rPr>
        <w:t xml:space="preserve">small disciplines and the academic </w:t>
      </w:r>
      <w:ins w:id="726" w:author="Greta" w:date="2020-09-11T17:11:00Z">
        <w:r w:rsidR="001354AF">
          <w:rPr>
            <w:rFonts w:ascii="Times New Roman" w:hAnsi="Times New Roman" w:cs="Times New Roman"/>
            <w:sz w:val="24"/>
            <w:szCs w:val="24"/>
          </w:rPr>
          <w:t>divisions</w:t>
        </w:r>
      </w:ins>
      <w:del w:id="727" w:author="Greta" w:date="2020-09-11T17:11:00Z">
        <w:r w:rsidR="002607D9" w:rsidRPr="001C0CE0" w:rsidDel="001354AF">
          <w:rPr>
            <w:rFonts w:ascii="Times New Roman" w:hAnsi="Times New Roman" w:cs="Times New Roman"/>
            <w:sz w:val="24"/>
            <w:szCs w:val="24"/>
          </w:rPr>
          <w:delText>cultures</w:delText>
        </w:r>
      </w:del>
      <w:r w:rsidR="002607D9" w:rsidRPr="001C0CE0">
        <w:rPr>
          <w:rFonts w:ascii="Times New Roman" w:hAnsi="Times New Roman" w:cs="Times New Roman"/>
          <w:sz w:val="24"/>
          <w:szCs w:val="24"/>
        </w:rPr>
        <w:t xml:space="preserve"> </w:t>
      </w:r>
      <w:r w:rsidR="002607D9" w:rsidRPr="001901E6">
        <w:rPr>
          <w:rFonts w:ascii="Times New Roman" w:hAnsi="Times New Roman" w:cs="Times New Roman"/>
          <w:sz w:val="24"/>
          <w:szCs w:val="24"/>
        </w:rPr>
        <w:t xml:space="preserve">and groups represented by them </w:t>
      </w:r>
      <w:ins w:id="728" w:author="Greta" w:date="2020-09-11T11:14:00Z">
        <w:r w:rsidR="00A35433">
          <w:rPr>
            <w:rFonts w:ascii="Times New Roman" w:hAnsi="Times New Roman" w:cs="Times New Roman"/>
            <w:sz w:val="24"/>
            <w:szCs w:val="24"/>
          </w:rPr>
          <w:t xml:space="preserve">so that their scholars can </w:t>
        </w:r>
      </w:ins>
      <w:ins w:id="729" w:author="Greta" w:date="2020-09-11T11:16:00Z">
        <w:r w:rsidR="00A35433">
          <w:rPr>
            <w:rFonts w:ascii="Times New Roman" w:hAnsi="Times New Roman" w:cs="Times New Roman"/>
            <w:sz w:val="24"/>
            <w:szCs w:val="24"/>
          </w:rPr>
          <w:t xml:space="preserve">realise </w:t>
        </w:r>
      </w:ins>
      <w:del w:id="730" w:author="Greta" w:date="2020-09-11T11:14:00Z">
        <w:r w:rsidR="002607D9" w:rsidRPr="001901E6" w:rsidDel="00A35433">
          <w:rPr>
            <w:rFonts w:ascii="Times New Roman" w:hAnsi="Times New Roman" w:cs="Times New Roman"/>
            <w:sz w:val="24"/>
            <w:szCs w:val="24"/>
          </w:rPr>
          <w:delText xml:space="preserve">and to support them in the implementation </w:delText>
        </w:r>
      </w:del>
      <w:del w:id="731" w:author="Greta" w:date="2020-09-11T11:10:00Z">
        <w:r w:rsidR="002607D9" w:rsidRPr="001901E6" w:rsidDel="008E1FF8">
          <w:rPr>
            <w:rFonts w:ascii="Times New Roman" w:hAnsi="Times New Roman" w:cs="Times New Roman"/>
            <w:sz w:val="24"/>
            <w:szCs w:val="24"/>
          </w:rPr>
          <w:delText xml:space="preserve">of </w:delText>
        </w:r>
      </w:del>
      <w:r w:rsidR="002607D9" w:rsidRPr="001901E6">
        <w:rPr>
          <w:rFonts w:ascii="Times New Roman" w:hAnsi="Times New Roman" w:cs="Times New Roman"/>
          <w:sz w:val="24"/>
          <w:szCs w:val="24"/>
        </w:rPr>
        <w:t xml:space="preserve">their individual goals and projects </w:t>
      </w:r>
      <w:del w:id="732" w:author="Greta" w:date="2020-09-11T11:24:00Z">
        <w:r w:rsidR="002607D9" w:rsidRPr="00ED66D9" w:rsidDel="005C40A3">
          <w:rPr>
            <w:rFonts w:ascii="Times New Roman" w:hAnsi="Times New Roman" w:cs="Times New Roman"/>
            <w:sz w:val="24"/>
            <w:szCs w:val="24"/>
          </w:rPr>
          <w:delText xml:space="preserve">in </w:delText>
        </w:r>
      </w:del>
      <w:ins w:id="733" w:author="Greta" w:date="2020-09-11T11:28:00Z">
        <w:r w:rsidR="005C40A3">
          <w:rPr>
            <w:rFonts w:ascii="Times New Roman" w:hAnsi="Times New Roman" w:cs="Times New Roman"/>
            <w:sz w:val="24"/>
            <w:szCs w:val="24"/>
          </w:rPr>
          <w:t>through</w:t>
        </w:r>
      </w:ins>
      <w:ins w:id="734" w:author="Greta" w:date="2020-09-11T11:18:00Z">
        <w:r w:rsidR="00A35433" w:rsidRPr="00A35433">
          <w:rPr>
            <w:rFonts w:ascii="Times New Roman" w:hAnsi="Times New Roman" w:cs="Times New Roman"/>
            <w:sz w:val="24"/>
            <w:szCs w:val="24"/>
            <w:rPrChange w:id="735" w:author="Greta" w:date="2020-09-11T11:18:00Z">
              <w:rPr>
                <w:rFonts w:ascii="Times New Roman" w:hAnsi="Times New Roman" w:cs="Times New Roman"/>
                <w:b/>
                <w:sz w:val="24"/>
                <w:szCs w:val="24"/>
              </w:rPr>
            </w:rPrChange>
          </w:rPr>
          <w:t xml:space="preserve"> viable</w:t>
        </w:r>
      </w:ins>
      <w:del w:id="736" w:author="Greta" w:date="2020-09-11T11:18:00Z">
        <w:r w:rsidR="002607D9" w:rsidRPr="00ED66D9" w:rsidDel="00A35433">
          <w:rPr>
            <w:rFonts w:ascii="Times New Roman" w:hAnsi="Times New Roman" w:cs="Times New Roman"/>
            <w:sz w:val="24"/>
            <w:szCs w:val="24"/>
          </w:rPr>
          <w:delText>terms of sustainable</w:delText>
        </w:r>
      </w:del>
      <w:r w:rsidR="002607D9" w:rsidRPr="00ED66D9">
        <w:rPr>
          <w:rFonts w:ascii="Times New Roman" w:hAnsi="Times New Roman" w:cs="Times New Roman"/>
          <w:sz w:val="24"/>
          <w:szCs w:val="24"/>
        </w:rPr>
        <w:t xml:space="preserve"> research data</w:t>
      </w:r>
      <w:ins w:id="737" w:author="Greta" w:date="2020-09-11T11:32:00Z">
        <w:r w:rsidR="005C40A3">
          <w:rPr>
            <w:rFonts w:ascii="Times New Roman" w:hAnsi="Times New Roman" w:cs="Times New Roman"/>
            <w:sz w:val="24"/>
            <w:szCs w:val="24"/>
          </w:rPr>
          <w:t xml:space="preserve"> </w:t>
        </w:r>
      </w:ins>
      <w:r w:rsidR="002607D9" w:rsidRPr="005C40A3">
        <w:rPr>
          <w:rFonts w:ascii="Times New Roman" w:hAnsi="Times New Roman" w:cs="Times New Roman"/>
          <w:sz w:val="24"/>
          <w:szCs w:val="24"/>
        </w:rPr>
        <w:t>management</w:t>
      </w:r>
      <w:r w:rsidR="002607D9" w:rsidRPr="00ED66D9">
        <w:rPr>
          <w:rFonts w:ascii="Times New Roman" w:hAnsi="Times New Roman" w:cs="Times New Roman"/>
          <w:sz w:val="24"/>
          <w:szCs w:val="24"/>
        </w:rPr>
        <w:t>.</w:t>
      </w:r>
      <w:r w:rsidR="002607D9" w:rsidRPr="001901E6">
        <w:rPr>
          <w:rFonts w:ascii="Times New Roman" w:hAnsi="Times New Roman" w:cs="Times New Roman"/>
          <w:sz w:val="24"/>
          <w:szCs w:val="24"/>
        </w:rPr>
        <w:t xml:space="preserve"> A service structure </w:t>
      </w:r>
      <w:del w:id="738" w:author="Greta" w:date="2020-09-11T11:32:00Z">
        <w:r w:rsidR="002607D9" w:rsidRPr="001901E6" w:rsidDel="005C40A3">
          <w:rPr>
            <w:rFonts w:ascii="Times New Roman" w:hAnsi="Times New Roman" w:cs="Times New Roman"/>
            <w:sz w:val="24"/>
            <w:szCs w:val="24"/>
          </w:rPr>
          <w:delText xml:space="preserve">that can be </w:delText>
        </w:r>
      </w:del>
      <w:ins w:id="739" w:author="Greta" w:date="2020-09-11T11:31:00Z">
        <w:r w:rsidR="005C40A3">
          <w:rPr>
            <w:rFonts w:ascii="Times New Roman" w:hAnsi="Times New Roman" w:cs="Times New Roman"/>
            <w:sz w:val="24"/>
            <w:szCs w:val="24"/>
          </w:rPr>
          <w:t>set up</w:t>
        </w:r>
      </w:ins>
      <w:del w:id="740" w:author="Greta" w:date="2020-09-11T11:31:00Z">
        <w:r w:rsidR="002607D9" w:rsidRPr="001901E6" w:rsidDel="005C40A3">
          <w:rPr>
            <w:rFonts w:ascii="Times New Roman" w:hAnsi="Times New Roman" w:cs="Times New Roman"/>
            <w:sz w:val="24"/>
            <w:szCs w:val="24"/>
          </w:rPr>
          <w:delText>assembled</w:delText>
        </w:r>
      </w:del>
      <w:r w:rsidR="002607D9" w:rsidRPr="001901E6">
        <w:rPr>
          <w:rFonts w:ascii="Times New Roman" w:hAnsi="Times New Roman" w:cs="Times New Roman"/>
          <w:sz w:val="24"/>
          <w:szCs w:val="24"/>
        </w:rPr>
        <w:t xml:space="preserve"> modularly according to the respective needs and requirements </w:t>
      </w:r>
      <w:ins w:id="741" w:author="Greta" w:date="2020-09-11T11:32:00Z">
        <w:r w:rsidR="005C40A3">
          <w:rPr>
            <w:rFonts w:ascii="Times New Roman" w:hAnsi="Times New Roman" w:cs="Times New Roman"/>
            <w:sz w:val="24"/>
            <w:szCs w:val="24"/>
          </w:rPr>
          <w:t>should</w:t>
        </w:r>
      </w:ins>
      <w:del w:id="742" w:author="Greta" w:date="2020-09-11T11:32:00Z">
        <w:r w:rsidR="002607D9" w:rsidRPr="001901E6" w:rsidDel="005C40A3">
          <w:rPr>
            <w:rFonts w:ascii="Times New Roman" w:hAnsi="Times New Roman" w:cs="Times New Roman"/>
            <w:sz w:val="24"/>
            <w:szCs w:val="24"/>
          </w:rPr>
          <w:delText>will</w:delText>
        </w:r>
      </w:del>
      <w:r w:rsidR="002607D9" w:rsidRPr="001901E6">
        <w:rPr>
          <w:rFonts w:ascii="Times New Roman" w:hAnsi="Times New Roman" w:cs="Times New Roman"/>
          <w:sz w:val="24"/>
          <w:szCs w:val="24"/>
        </w:rPr>
        <w:t xml:space="preserve"> </w:t>
      </w:r>
      <w:ins w:id="743" w:author="Greta" w:date="2020-09-11T11:34:00Z">
        <w:r w:rsidR="005C40A3">
          <w:rPr>
            <w:rFonts w:ascii="Times New Roman" w:hAnsi="Times New Roman" w:cs="Times New Roman"/>
            <w:sz w:val="24"/>
            <w:szCs w:val="24"/>
          </w:rPr>
          <w:t xml:space="preserve">be of great </w:t>
        </w:r>
      </w:ins>
      <w:r w:rsidR="002607D9" w:rsidRPr="001901E6">
        <w:rPr>
          <w:rFonts w:ascii="Times New Roman" w:hAnsi="Times New Roman" w:cs="Times New Roman"/>
          <w:sz w:val="24"/>
          <w:szCs w:val="24"/>
        </w:rPr>
        <w:t>help</w:t>
      </w:r>
      <w:del w:id="744" w:author="Greta" w:date="2020-09-11T11:33:00Z">
        <w:r w:rsidR="002607D9" w:rsidRPr="001901E6" w:rsidDel="005C40A3">
          <w:rPr>
            <w:rFonts w:ascii="Times New Roman" w:hAnsi="Times New Roman" w:cs="Times New Roman"/>
            <w:sz w:val="24"/>
            <w:szCs w:val="24"/>
          </w:rPr>
          <w:delText xml:space="preserve"> in this process</w:delText>
        </w:r>
      </w:del>
      <w:r w:rsidR="002607D9" w:rsidRPr="001901E6">
        <w:rPr>
          <w:rFonts w:ascii="Times New Roman" w:hAnsi="Times New Roman" w:cs="Times New Roman"/>
          <w:sz w:val="24"/>
          <w:szCs w:val="24"/>
        </w:rPr>
        <w:t xml:space="preserve">. The </w:t>
      </w:r>
      <w:ins w:id="745" w:author="Greta" w:date="2020-09-11T11:35:00Z">
        <w:r w:rsidR="00ED66D9">
          <w:rPr>
            <w:rFonts w:ascii="Times New Roman" w:hAnsi="Times New Roman" w:cs="Times New Roman"/>
            <w:sz w:val="24"/>
            <w:szCs w:val="24"/>
          </w:rPr>
          <w:t>various</w:t>
        </w:r>
      </w:ins>
      <w:del w:id="746" w:author="Greta" w:date="2020-09-11T11:35:00Z">
        <w:r w:rsidR="002607D9" w:rsidRPr="001901E6" w:rsidDel="00ED66D9">
          <w:rPr>
            <w:rFonts w:ascii="Times New Roman" w:hAnsi="Times New Roman" w:cs="Times New Roman"/>
            <w:sz w:val="24"/>
            <w:szCs w:val="24"/>
          </w:rPr>
          <w:delText>different</w:delText>
        </w:r>
      </w:del>
      <w:r w:rsidR="002607D9" w:rsidRPr="001901E6">
        <w:rPr>
          <w:rFonts w:ascii="Times New Roman" w:hAnsi="Times New Roman" w:cs="Times New Roman"/>
          <w:sz w:val="24"/>
          <w:szCs w:val="24"/>
        </w:rPr>
        <w:t xml:space="preserve"> professional, communication</w:t>
      </w:r>
      <w:ins w:id="747" w:author="Greta" w:date="2020-09-11T11:34:00Z">
        <w:r w:rsidR="00ED66D9">
          <w:rPr>
            <w:rFonts w:ascii="Times New Roman" w:hAnsi="Times New Roman" w:cs="Times New Roman"/>
            <w:sz w:val="24"/>
            <w:szCs w:val="24"/>
          </w:rPr>
          <w:t>s</w:t>
        </w:r>
      </w:ins>
      <w:r w:rsidR="002607D9" w:rsidRPr="001901E6">
        <w:rPr>
          <w:rFonts w:ascii="Times New Roman" w:hAnsi="Times New Roman" w:cs="Times New Roman"/>
          <w:sz w:val="24"/>
          <w:szCs w:val="24"/>
        </w:rPr>
        <w:t xml:space="preserve"> and publication cultures of scholars and scientists (</w:t>
      </w:r>
      <w:ins w:id="748" w:author="Greta" w:date="2020-09-11T11:36:00Z">
        <w:r w:rsidR="00ED66D9">
          <w:rPr>
            <w:rFonts w:ascii="Times New Roman" w:hAnsi="Times New Roman" w:cs="Times New Roman"/>
            <w:sz w:val="24"/>
            <w:szCs w:val="24"/>
          </w:rPr>
          <w:t>hereafter</w:t>
        </w:r>
      </w:ins>
      <w:del w:id="749" w:author="Greta" w:date="2020-09-11T11:36:00Z">
        <w:r w:rsidR="002607D9" w:rsidRPr="001901E6" w:rsidDel="00ED66D9">
          <w:rPr>
            <w:rFonts w:ascii="Times New Roman" w:hAnsi="Times New Roman" w:cs="Times New Roman"/>
            <w:sz w:val="24"/>
            <w:szCs w:val="24"/>
          </w:rPr>
          <w:delText>in the following</w:delText>
        </w:r>
      </w:del>
      <w:r w:rsidR="002607D9" w:rsidRPr="001901E6">
        <w:rPr>
          <w:rFonts w:ascii="Times New Roman" w:hAnsi="Times New Roman" w:cs="Times New Roman"/>
          <w:sz w:val="24"/>
          <w:szCs w:val="24"/>
        </w:rPr>
        <w:t xml:space="preserve"> referred to as </w:t>
      </w:r>
      <w:r w:rsidR="002607D9" w:rsidRPr="00F90B9E">
        <w:rPr>
          <w:rFonts w:ascii="Times New Roman" w:hAnsi="Times New Roman" w:cs="Times New Roman"/>
          <w:sz w:val="24"/>
          <w:szCs w:val="24"/>
        </w:rPr>
        <w:t>users, agents or researchers</w:t>
      </w:r>
      <w:r w:rsidR="002607D9" w:rsidRPr="001901E6">
        <w:rPr>
          <w:rFonts w:ascii="Times New Roman" w:hAnsi="Times New Roman" w:cs="Times New Roman"/>
          <w:sz w:val="24"/>
          <w:szCs w:val="24"/>
        </w:rPr>
        <w:t xml:space="preserve">) </w:t>
      </w:r>
      <w:ins w:id="750" w:author="Greta" w:date="2020-09-11T11:37:00Z">
        <w:r w:rsidR="00ED66D9">
          <w:rPr>
            <w:rFonts w:ascii="Times New Roman" w:hAnsi="Times New Roman" w:cs="Times New Roman"/>
            <w:sz w:val="24"/>
            <w:szCs w:val="24"/>
          </w:rPr>
          <w:t>need</w:t>
        </w:r>
      </w:ins>
      <w:del w:id="751" w:author="Greta" w:date="2020-09-11T11:37:00Z">
        <w:r w:rsidR="002607D9" w:rsidRPr="001901E6" w:rsidDel="00ED66D9">
          <w:rPr>
            <w:rFonts w:ascii="Times New Roman" w:hAnsi="Times New Roman" w:cs="Times New Roman"/>
            <w:sz w:val="24"/>
            <w:szCs w:val="24"/>
          </w:rPr>
          <w:delText>must</w:delText>
        </w:r>
      </w:del>
      <w:ins w:id="752" w:author="Greta" w:date="2020-09-11T11:37:00Z">
        <w:r w:rsidR="00ED66D9">
          <w:rPr>
            <w:rFonts w:ascii="Times New Roman" w:hAnsi="Times New Roman" w:cs="Times New Roman"/>
            <w:sz w:val="24"/>
            <w:szCs w:val="24"/>
          </w:rPr>
          <w:t xml:space="preserve"> to</w:t>
        </w:r>
      </w:ins>
      <w:r w:rsidR="002607D9" w:rsidRPr="001901E6">
        <w:rPr>
          <w:rFonts w:ascii="Times New Roman" w:hAnsi="Times New Roman" w:cs="Times New Roman"/>
          <w:sz w:val="24"/>
          <w:szCs w:val="24"/>
        </w:rPr>
        <w:t xml:space="preserve"> be taken into account and </w:t>
      </w:r>
      <w:commentRangeStart w:id="753"/>
      <w:r w:rsidR="002607D9" w:rsidRPr="00ED66D9">
        <w:rPr>
          <w:rFonts w:ascii="Times New Roman" w:hAnsi="Times New Roman" w:cs="Times New Roman"/>
          <w:b/>
          <w:sz w:val="24"/>
          <w:szCs w:val="24"/>
          <w:rPrChange w:id="754" w:author="Greta" w:date="2020-09-11T11:39:00Z">
            <w:rPr>
              <w:rFonts w:ascii="Times New Roman" w:hAnsi="Times New Roman" w:cs="Times New Roman"/>
              <w:sz w:val="24"/>
              <w:szCs w:val="24"/>
            </w:rPr>
          </w:rPrChange>
        </w:rPr>
        <w:t>should</w:t>
      </w:r>
      <w:commentRangeEnd w:id="753"/>
      <w:r w:rsidR="00ED66D9">
        <w:rPr>
          <w:rStyle w:val="Kommentarzeichen"/>
          <w:rFonts w:asciiTheme="minorHAnsi" w:hAnsiTheme="minorHAnsi"/>
        </w:rPr>
        <w:commentReference w:id="753"/>
      </w:r>
      <w:r w:rsidR="002607D9" w:rsidRPr="001901E6">
        <w:rPr>
          <w:rFonts w:ascii="Times New Roman" w:hAnsi="Times New Roman" w:cs="Times New Roman"/>
          <w:sz w:val="24"/>
          <w:szCs w:val="24"/>
        </w:rPr>
        <w:t xml:space="preserve"> not be restricted by static</w:t>
      </w:r>
      <w:del w:id="755" w:author="Greta" w:date="2020-09-11T11:41:00Z">
        <w:r w:rsidR="002607D9" w:rsidRPr="001901E6" w:rsidDel="00ED66D9">
          <w:rPr>
            <w:rFonts w:ascii="Times New Roman" w:hAnsi="Times New Roman" w:cs="Times New Roman"/>
            <w:sz w:val="24"/>
            <w:szCs w:val="24"/>
          </w:rPr>
          <w:delText xml:space="preserve">, </w:delText>
        </w:r>
      </w:del>
      <w:ins w:id="756" w:author="Greta" w:date="2020-09-11T11:41:00Z">
        <w:r w:rsidR="00ED66D9">
          <w:rPr>
            <w:rFonts w:ascii="Times New Roman" w:hAnsi="Times New Roman" w:cs="Times New Roman"/>
            <w:sz w:val="24"/>
            <w:szCs w:val="24"/>
          </w:rPr>
          <w:t xml:space="preserve"> and</w:t>
        </w:r>
        <w:r w:rsidR="00ED66D9" w:rsidRPr="001901E6">
          <w:rPr>
            <w:rFonts w:ascii="Times New Roman" w:hAnsi="Times New Roman" w:cs="Times New Roman"/>
            <w:sz w:val="24"/>
            <w:szCs w:val="24"/>
          </w:rPr>
          <w:t xml:space="preserve"> </w:t>
        </w:r>
      </w:ins>
      <w:r w:rsidR="002607D9" w:rsidRPr="001901E6">
        <w:rPr>
          <w:rFonts w:ascii="Times New Roman" w:hAnsi="Times New Roman" w:cs="Times New Roman"/>
          <w:sz w:val="24"/>
          <w:szCs w:val="24"/>
        </w:rPr>
        <w:t xml:space="preserve">inflexible conditions and processes. </w:t>
      </w:r>
      <w:ins w:id="757" w:author="Greta" w:date="2020-09-11T11:41:00Z">
        <w:r w:rsidR="00ED66D9">
          <w:rPr>
            <w:rFonts w:ascii="Times New Roman" w:hAnsi="Times New Roman" w:cs="Times New Roman"/>
            <w:sz w:val="24"/>
            <w:szCs w:val="24"/>
          </w:rPr>
          <w:t>In 2019, t</w:t>
        </w:r>
      </w:ins>
      <w:del w:id="758" w:author="Greta" w:date="2020-09-11T11:42:00Z">
        <w:r w:rsidR="002607D9" w:rsidRPr="001901E6" w:rsidDel="00ED66D9">
          <w:rPr>
            <w:rFonts w:ascii="Times New Roman" w:hAnsi="Times New Roman" w:cs="Times New Roman"/>
            <w:sz w:val="24"/>
            <w:szCs w:val="24"/>
          </w:rPr>
          <w:delText>T</w:delText>
        </w:r>
      </w:del>
      <w:r w:rsidR="002607D9" w:rsidRPr="001901E6">
        <w:rPr>
          <w:rFonts w:ascii="Times New Roman" w:hAnsi="Times New Roman" w:cs="Times New Roman"/>
          <w:sz w:val="24"/>
          <w:szCs w:val="24"/>
        </w:rPr>
        <w:t xml:space="preserve">he </w:t>
      </w:r>
      <w:r w:rsidR="002607D9" w:rsidRPr="001901E6">
        <w:rPr>
          <w:rFonts w:ascii="Times New Roman" w:hAnsi="Times New Roman" w:cs="Times New Roman"/>
          <w:sz w:val="24"/>
          <w:szCs w:val="24"/>
        </w:rPr>
        <w:lastRenderedPageBreak/>
        <w:t xml:space="preserve">sociologist Rudolf </w:t>
      </w:r>
      <w:proofErr w:type="spellStart"/>
      <w:r w:rsidR="002607D9" w:rsidRPr="001901E6">
        <w:rPr>
          <w:rFonts w:ascii="Times New Roman" w:hAnsi="Times New Roman" w:cs="Times New Roman"/>
          <w:sz w:val="24"/>
          <w:szCs w:val="24"/>
        </w:rPr>
        <w:t>Stichweh</w:t>
      </w:r>
      <w:proofErr w:type="spellEnd"/>
      <w:r w:rsidR="002607D9" w:rsidRPr="001901E6">
        <w:rPr>
          <w:rFonts w:ascii="Times New Roman" w:hAnsi="Times New Roman" w:cs="Times New Roman"/>
          <w:sz w:val="24"/>
          <w:szCs w:val="24"/>
        </w:rPr>
        <w:t xml:space="preserve"> described academic disciplines in the context of </w:t>
      </w:r>
      <w:ins w:id="759" w:author="Greta" w:date="2020-09-11T11:47:00Z">
        <w:r w:rsidR="00C619C3">
          <w:rPr>
            <w:rFonts w:ascii="Times New Roman" w:hAnsi="Times New Roman" w:cs="Times New Roman"/>
            <w:sz w:val="24"/>
            <w:szCs w:val="24"/>
          </w:rPr>
          <w:t xml:space="preserve">cell </w:t>
        </w:r>
      </w:ins>
      <w:commentRangeStart w:id="760"/>
      <w:r w:rsidR="002607D9" w:rsidRPr="001901E6">
        <w:rPr>
          <w:rFonts w:ascii="Times New Roman" w:hAnsi="Times New Roman" w:cs="Times New Roman"/>
          <w:sz w:val="24"/>
          <w:szCs w:val="24"/>
        </w:rPr>
        <w:t>differentiation</w:t>
      </w:r>
      <w:commentRangeEnd w:id="760"/>
      <w:r w:rsidR="00C619C3">
        <w:rPr>
          <w:rStyle w:val="Kommentarzeichen"/>
          <w:rFonts w:asciiTheme="minorHAnsi" w:hAnsiTheme="minorHAnsi"/>
        </w:rPr>
        <w:commentReference w:id="760"/>
      </w:r>
      <w:r w:rsidR="002607D9" w:rsidRPr="001901E6">
        <w:rPr>
          <w:rFonts w:ascii="Times New Roman" w:hAnsi="Times New Roman" w:cs="Times New Roman"/>
          <w:sz w:val="24"/>
          <w:szCs w:val="24"/>
        </w:rPr>
        <w:t xml:space="preserve"> and de</w:t>
      </w:r>
      <w:del w:id="761" w:author="Greta" w:date="2020-09-11T11:54:00Z">
        <w:r w:rsidR="002607D9" w:rsidRPr="001901E6" w:rsidDel="00C619C3">
          <w:rPr>
            <w:rFonts w:ascii="Times New Roman" w:hAnsi="Times New Roman" w:cs="Times New Roman"/>
            <w:sz w:val="24"/>
            <w:szCs w:val="24"/>
          </w:rPr>
          <w:delText>-</w:delText>
        </w:r>
      </w:del>
      <w:r w:rsidR="002607D9" w:rsidRPr="001901E6">
        <w:rPr>
          <w:rFonts w:ascii="Times New Roman" w:hAnsi="Times New Roman" w:cs="Times New Roman"/>
          <w:sz w:val="24"/>
          <w:szCs w:val="24"/>
        </w:rPr>
        <w:t xml:space="preserve">differentiation </w:t>
      </w:r>
      <w:commentRangeStart w:id="762"/>
      <w:r w:rsidR="002607D9" w:rsidRPr="00C619C3">
        <w:rPr>
          <w:rFonts w:ascii="Times New Roman" w:hAnsi="Times New Roman" w:cs="Times New Roman"/>
          <w:b/>
          <w:sz w:val="24"/>
          <w:szCs w:val="24"/>
          <w:rPrChange w:id="763" w:author="Greta" w:date="2020-09-11T11:55:00Z">
            <w:rPr>
              <w:rFonts w:ascii="Times New Roman" w:hAnsi="Times New Roman" w:cs="Times New Roman"/>
              <w:sz w:val="24"/>
              <w:szCs w:val="24"/>
            </w:rPr>
          </w:rPrChange>
        </w:rPr>
        <w:t>movements</w:t>
      </w:r>
      <w:commentRangeEnd w:id="762"/>
      <w:r w:rsidR="00C619C3">
        <w:rPr>
          <w:rStyle w:val="Kommentarzeichen"/>
          <w:rFonts w:asciiTheme="minorHAnsi" w:hAnsiTheme="minorHAnsi"/>
        </w:rPr>
        <w:commentReference w:id="762"/>
      </w:r>
      <w:r w:rsidR="002607D9" w:rsidRPr="001901E6">
        <w:rPr>
          <w:rFonts w:ascii="Times New Roman" w:hAnsi="Times New Roman" w:cs="Times New Roman"/>
          <w:sz w:val="24"/>
          <w:szCs w:val="24"/>
        </w:rPr>
        <w:t xml:space="preserve"> </w:t>
      </w:r>
      <w:del w:id="764" w:author="Greta" w:date="2020-09-11T11:42:00Z">
        <w:r w:rsidR="002607D9" w:rsidRPr="001901E6" w:rsidDel="00ED66D9">
          <w:rPr>
            <w:rFonts w:ascii="Times New Roman" w:hAnsi="Times New Roman" w:cs="Times New Roman"/>
            <w:sz w:val="24"/>
            <w:szCs w:val="24"/>
          </w:rPr>
          <w:delText xml:space="preserve">in 2019 </w:delText>
        </w:r>
      </w:del>
      <w:r w:rsidR="002607D9" w:rsidRPr="001901E6">
        <w:rPr>
          <w:rFonts w:ascii="Times New Roman" w:hAnsi="Times New Roman" w:cs="Times New Roman"/>
          <w:sz w:val="24"/>
          <w:szCs w:val="24"/>
        </w:rPr>
        <w:t>as highly dynamic communication</w:t>
      </w:r>
      <w:ins w:id="765" w:author="Greta" w:date="2020-09-11T11:42:00Z">
        <w:r w:rsidR="00ED66D9">
          <w:rPr>
            <w:rFonts w:ascii="Times New Roman" w:hAnsi="Times New Roman" w:cs="Times New Roman"/>
            <w:sz w:val="24"/>
            <w:szCs w:val="24"/>
          </w:rPr>
          <w:t>s</w:t>
        </w:r>
      </w:ins>
      <w:r w:rsidR="002607D9" w:rsidRPr="001901E6">
        <w:rPr>
          <w:rFonts w:ascii="Times New Roman" w:hAnsi="Times New Roman" w:cs="Times New Roman"/>
          <w:sz w:val="24"/>
          <w:szCs w:val="24"/>
        </w:rPr>
        <w:t xml:space="preserve"> systems: </w:t>
      </w:r>
      <w:ins w:id="766" w:author="Greta" w:date="2020-09-11T12:25:00Z">
        <w:r w:rsidR="001C0CE0">
          <w:rPr>
            <w:rFonts w:ascii="Times New Roman" w:hAnsi="Times New Roman" w:cs="Times New Roman"/>
            <w:sz w:val="24"/>
            <w:szCs w:val="24"/>
          </w:rPr>
          <w:t>d</w:t>
        </w:r>
      </w:ins>
      <w:ins w:id="767" w:author="Greta" w:date="2020-09-11T12:18:00Z">
        <w:r w:rsidR="001C0CE0">
          <w:rPr>
            <w:rFonts w:ascii="Times New Roman" w:hAnsi="Times New Roman" w:cs="Times New Roman"/>
            <w:sz w:val="24"/>
            <w:szCs w:val="24"/>
          </w:rPr>
          <w:t xml:space="preserve">igitisation is thus </w:t>
        </w:r>
      </w:ins>
      <w:ins w:id="768" w:author="Greta" w:date="2020-09-11T12:19:00Z">
        <w:r w:rsidR="001C0CE0">
          <w:rPr>
            <w:rFonts w:ascii="Times New Roman" w:hAnsi="Times New Roman" w:cs="Times New Roman"/>
            <w:sz w:val="24"/>
            <w:szCs w:val="24"/>
          </w:rPr>
          <w:t>intensifying t</w:t>
        </w:r>
      </w:ins>
      <w:del w:id="769" w:author="Greta" w:date="2020-09-11T12:19:00Z">
        <w:r w:rsidR="002607D9" w:rsidRPr="001901E6" w:rsidDel="001C0CE0">
          <w:rPr>
            <w:rFonts w:ascii="Times New Roman" w:hAnsi="Times New Roman" w:cs="Times New Roman"/>
            <w:sz w:val="24"/>
            <w:szCs w:val="24"/>
          </w:rPr>
          <w:delText>T</w:delText>
        </w:r>
      </w:del>
      <w:r w:rsidR="002607D9" w:rsidRPr="001901E6">
        <w:rPr>
          <w:rFonts w:ascii="Times New Roman" w:hAnsi="Times New Roman" w:cs="Times New Roman"/>
          <w:sz w:val="24"/>
          <w:szCs w:val="24"/>
        </w:rPr>
        <w:t xml:space="preserve">he increasing </w:t>
      </w:r>
      <w:ins w:id="770" w:author="Greta" w:date="2020-09-11T12:14:00Z">
        <w:r w:rsidR="00C07995">
          <w:rPr>
            <w:rFonts w:ascii="Times New Roman" w:hAnsi="Times New Roman" w:cs="Times New Roman"/>
            <w:sz w:val="24"/>
            <w:szCs w:val="24"/>
          </w:rPr>
          <w:t xml:space="preserve">emphasis </w:t>
        </w:r>
      </w:ins>
      <w:ins w:id="771" w:author="Greta" w:date="2020-09-11T12:16:00Z">
        <w:r w:rsidR="00C07995">
          <w:rPr>
            <w:rFonts w:ascii="Times New Roman" w:hAnsi="Times New Roman" w:cs="Times New Roman"/>
            <w:sz w:val="24"/>
            <w:szCs w:val="24"/>
          </w:rPr>
          <w:t xml:space="preserve">in present-day research </w:t>
        </w:r>
      </w:ins>
      <w:ins w:id="772" w:author="Greta" w:date="2020-09-11T12:14:00Z">
        <w:r w:rsidR="00C07995">
          <w:rPr>
            <w:rFonts w:ascii="Times New Roman" w:hAnsi="Times New Roman" w:cs="Times New Roman"/>
            <w:sz w:val="24"/>
            <w:szCs w:val="24"/>
          </w:rPr>
          <w:t xml:space="preserve">on project planning and </w:t>
        </w:r>
      </w:ins>
      <w:ins w:id="773" w:author="Greta" w:date="2020-09-11T12:15:00Z">
        <w:r w:rsidR="00C07995">
          <w:rPr>
            <w:rFonts w:ascii="Times New Roman" w:hAnsi="Times New Roman" w:cs="Times New Roman"/>
            <w:sz w:val="24"/>
            <w:szCs w:val="24"/>
          </w:rPr>
          <w:t>a</w:t>
        </w:r>
      </w:ins>
      <w:ins w:id="774" w:author="Greta" w:date="2020-09-11T12:14:00Z">
        <w:r w:rsidR="00C07995">
          <w:rPr>
            <w:rFonts w:ascii="Times New Roman" w:hAnsi="Times New Roman" w:cs="Times New Roman"/>
            <w:sz w:val="24"/>
            <w:szCs w:val="24"/>
          </w:rPr>
          <w:t xml:space="preserve"> </w:t>
        </w:r>
      </w:ins>
      <w:r w:rsidR="002607D9" w:rsidRPr="001901E6">
        <w:rPr>
          <w:rFonts w:ascii="Times New Roman" w:hAnsi="Times New Roman" w:cs="Times New Roman"/>
          <w:sz w:val="24"/>
          <w:szCs w:val="24"/>
        </w:rPr>
        <w:t>problem</w:t>
      </w:r>
      <w:ins w:id="775" w:author="Greta" w:date="2020-09-11T12:07:00Z">
        <w:r w:rsidR="00ED1F29">
          <w:rPr>
            <w:rFonts w:ascii="Times New Roman" w:hAnsi="Times New Roman" w:cs="Times New Roman"/>
            <w:sz w:val="24"/>
            <w:szCs w:val="24"/>
          </w:rPr>
          <w:t>-centred</w:t>
        </w:r>
      </w:ins>
      <w:ins w:id="776" w:author="Greta" w:date="2020-09-11T12:14:00Z">
        <w:r w:rsidR="00C07995">
          <w:rPr>
            <w:rFonts w:ascii="Times New Roman" w:hAnsi="Times New Roman" w:cs="Times New Roman"/>
            <w:sz w:val="24"/>
            <w:szCs w:val="24"/>
          </w:rPr>
          <w:t xml:space="preserve"> way of working</w:t>
        </w:r>
      </w:ins>
      <w:del w:id="777" w:author="Greta" w:date="2020-09-11T12:07:00Z">
        <w:r w:rsidR="002607D9" w:rsidRPr="001901E6" w:rsidDel="00ED1F29">
          <w:rPr>
            <w:rFonts w:ascii="Times New Roman" w:hAnsi="Times New Roman" w:cs="Times New Roman"/>
            <w:sz w:val="24"/>
            <w:szCs w:val="24"/>
          </w:rPr>
          <w:delText xml:space="preserve"> orientation</w:delText>
        </w:r>
      </w:del>
      <w:del w:id="778" w:author="Greta" w:date="2020-09-11T12:14:00Z">
        <w:r w:rsidR="002607D9" w:rsidRPr="001901E6" w:rsidDel="00C07995">
          <w:rPr>
            <w:rFonts w:ascii="Times New Roman" w:hAnsi="Times New Roman" w:cs="Times New Roman"/>
            <w:sz w:val="24"/>
            <w:szCs w:val="24"/>
          </w:rPr>
          <w:delText xml:space="preserve"> and project planning</w:delText>
        </w:r>
      </w:del>
      <w:del w:id="779" w:author="Greta" w:date="2020-09-11T12:16:00Z">
        <w:r w:rsidR="002607D9" w:rsidRPr="001901E6" w:rsidDel="00C07995">
          <w:rPr>
            <w:rFonts w:ascii="Times New Roman" w:hAnsi="Times New Roman" w:cs="Times New Roman"/>
            <w:sz w:val="24"/>
            <w:szCs w:val="24"/>
          </w:rPr>
          <w:delText xml:space="preserve"> of modern research </w:delText>
        </w:r>
      </w:del>
      <w:del w:id="780" w:author="Greta" w:date="2020-09-11T12:18:00Z">
        <w:r w:rsidR="002607D9" w:rsidRPr="001901E6" w:rsidDel="001C0CE0">
          <w:rPr>
            <w:rFonts w:ascii="Times New Roman" w:hAnsi="Times New Roman" w:cs="Times New Roman"/>
            <w:sz w:val="24"/>
            <w:szCs w:val="24"/>
          </w:rPr>
          <w:delText>is thus further intensified by digiti</w:delText>
        </w:r>
      </w:del>
      <w:del w:id="781" w:author="Greta" w:date="2020-09-11T11:59:00Z">
        <w:r w:rsidR="002607D9" w:rsidRPr="001901E6" w:rsidDel="00ED1F29">
          <w:rPr>
            <w:rFonts w:ascii="Times New Roman" w:hAnsi="Times New Roman" w:cs="Times New Roman"/>
            <w:sz w:val="24"/>
            <w:szCs w:val="24"/>
          </w:rPr>
          <w:delText>z</w:delText>
        </w:r>
      </w:del>
      <w:del w:id="782" w:author="Greta" w:date="2020-09-11T12:18:00Z">
        <w:r w:rsidR="002607D9" w:rsidRPr="001901E6" w:rsidDel="001C0CE0">
          <w:rPr>
            <w:rFonts w:ascii="Times New Roman" w:hAnsi="Times New Roman" w:cs="Times New Roman"/>
            <w:sz w:val="24"/>
            <w:szCs w:val="24"/>
          </w:rPr>
          <w:delText>ation</w:delText>
        </w:r>
      </w:del>
      <w:del w:id="783" w:author="Greta" w:date="2020-09-11T11:59:00Z">
        <w:r w:rsidR="002607D9" w:rsidRPr="001901E6" w:rsidDel="00ED1F29">
          <w:rPr>
            <w:rFonts w:ascii="Times New Roman" w:hAnsi="Times New Roman" w:cs="Times New Roman"/>
            <w:sz w:val="24"/>
            <w:szCs w:val="24"/>
          </w:rPr>
          <w:delText>, but also</w:delText>
        </w:r>
      </w:del>
      <w:ins w:id="784" w:author="Greta" w:date="2020-09-11T11:59:00Z">
        <w:r w:rsidR="00ED1F29">
          <w:rPr>
            <w:rFonts w:ascii="Times New Roman" w:hAnsi="Times New Roman" w:cs="Times New Roman"/>
            <w:sz w:val="24"/>
            <w:szCs w:val="24"/>
          </w:rPr>
          <w:t xml:space="preserve"> as </w:t>
        </w:r>
      </w:ins>
      <w:ins w:id="785" w:author="Greta" w:date="2020-09-11T12:25:00Z">
        <w:r w:rsidR="001C0CE0">
          <w:rPr>
            <w:rFonts w:ascii="Times New Roman" w:hAnsi="Times New Roman" w:cs="Times New Roman"/>
            <w:sz w:val="24"/>
            <w:szCs w:val="24"/>
          </w:rPr>
          <w:t>is</w:t>
        </w:r>
      </w:ins>
      <w:del w:id="786" w:author="Greta" w:date="2020-09-11T12:20:00Z">
        <w:r w:rsidR="002607D9" w:rsidRPr="001901E6" w:rsidDel="001C0CE0">
          <w:rPr>
            <w:rFonts w:ascii="Times New Roman" w:hAnsi="Times New Roman" w:cs="Times New Roman"/>
            <w:sz w:val="24"/>
            <w:szCs w:val="24"/>
          </w:rPr>
          <w:delText xml:space="preserve"> by</w:delText>
        </w:r>
      </w:del>
      <w:r w:rsidR="002607D9" w:rsidRPr="001901E6">
        <w:rPr>
          <w:rFonts w:ascii="Times New Roman" w:hAnsi="Times New Roman" w:cs="Times New Roman"/>
          <w:sz w:val="24"/>
          <w:szCs w:val="24"/>
        </w:rPr>
        <w:t xml:space="preserve"> </w:t>
      </w:r>
      <w:del w:id="787" w:author="Greta" w:date="2020-09-11T12:21:00Z">
        <w:r w:rsidR="002607D9" w:rsidRPr="001901E6" w:rsidDel="001C0CE0">
          <w:rPr>
            <w:rFonts w:ascii="Times New Roman" w:hAnsi="Times New Roman" w:cs="Times New Roman"/>
            <w:sz w:val="24"/>
            <w:szCs w:val="24"/>
          </w:rPr>
          <w:delText xml:space="preserve">new </w:delText>
        </w:r>
      </w:del>
      <w:ins w:id="788" w:author="Greta" w:date="2020-09-11T12:21:00Z">
        <w:r w:rsidR="001C0CE0">
          <w:rPr>
            <w:rFonts w:ascii="Times New Roman" w:hAnsi="Times New Roman" w:cs="Times New Roman"/>
            <w:sz w:val="24"/>
            <w:szCs w:val="24"/>
          </w:rPr>
          <w:t xml:space="preserve">today’s </w:t>
        </w:r>
      </w:ins>
      <w:ins w:id="789" w:author="Greta" w:date="2020-09-11T12:24:00Z">
        <w:r w:rsidR="001C0CE0">
          <w:rPr>
            <w:rFonts w:ascii="Times New Roman" w:hAnsi="Times New Roman" w:cs="Times New Roman"/>
            <w:sz w:val="24"/>
            <w:szCs w:val="24"/>
          </w:rPr>
          <w:t xml:space="preserve">growing </w:t>
        </w:r>
      </w:ins>
      <w:r w:rsidR="002607D9" w:rsidRPr="001901E6">
        <w:rPr>
          <w:rFonts w:ascii="Times New Roman" w:hAnsi="Times New Roman" w:cs="Times New Roman"/>
          <w:sz w:val="24"/>
          <w:szCs w:val="24"/>
        </w:rPr>
        <w:t>demand</w:t>
      </w:r>
      <w:del w:id="790" w:author="Greta" w:date="2020-09-11T12:24:00Z">
        <w:r w:rsidR="002607D9" w:rsidRPr="001901E6" w:rsidDel="001C0CE0">
          <w:rPr>
            <w:rFonts w:ascii="Times New Roman" w:hAnsi="Times New Roman" w:cs="Times New Roman"/>
            <w:sz w:val="24"/>
            <w:szCs w:val="24"/>
          </w:rPr>
          <w:delText>s</w:delText>
        </w:r>
      </w:del>
      <w:r w:rsidR="002607D9" w:rsidRPr="001901E6">
        <w:rPr>
          <w:rFonts w:ascii="Times New Roman" w:hAnsi="Times New Roman" w:cs="Times New Roman"/>
          <w:sz w:val="24"/>
          <w:szCs w:val="24"/>
        </w:rPr>
        <w:t xml:space="preserve"> </w:t>
      </w:r>
      <w:ins w:id="791" w:author="Greta" w:date="2020-09-11T12:21:00Z">
        <w:r w:rsidR="001C0CE0">
          <w:rPr>
            <w:rFonts w:ascii="Times New Roman" w:hAnsi="Times New Roman" w:cs="Times New Roman"/>
            <w:sz w:val="24"/>
            <w:szCs w:val="24"/>
          </w:rPr>
          <w:t>for</w:t>
        </w:r>
      </w:ins>
      <w:del w:id="792" w:author="Greta" w:date="2020-09-11T12:21:00Z">
        <w:r w:rsidR="002607D9" w:rsidRPr="001901E6" w:rsidDel="001C0CE0">
          <w:rPr>
            <w:rFonts w:ascii="Times New Roman" w:hAnsi="Times New Roman" w:cs="Times New Roman"/>
            <w:sz w:val="24"/>
            <w:szCs w:val="24"/>
          </w:rPr>
          <w:delText>on</w:delText>
        </w:r>
      </w:del>
      <w:r w:rsidR="002607D9" w:rsidRPr="001901E6">
        <w:rPr>
          <w:rFonts w:ascii="Times New Roman" w:hAnsi="Times New Roman" w:cs="Times New Roman"/>
          <w:sz w:val="24"/>
          <w:szCs w:val="24"/>
        </w:rPr>
        <w:t xml:space="preserve"> </w:t>
      </w:r>
      <w:ins w:id="793" w:author="Greta" w:date="2020-09-11T12:24:00Z">
        <w:r w:rsidR="001C0CE0">
          <w:rPr>
            <w:rFonts w:ascii="Times New Roman" w:hAnsi="Times New Roman" w:cs="Times New Roman"/>
            <w:sz w:val="24"/>
            <w:szCs w:val="24"/>
          </w:rPr>
          <w:t xml:space="preserve">higher-level </w:t>
        </w:r>
      </w:ins>
      <w:r w:rsidR="002607D9" w:rsidRPr="001901E6">
        <w:rPr>
          <w:rFonts w:ascii="Times New Roman" w:hAnsi="Times New Roman" w:cs="Times New Roman"/>
          <w:sz w:val="24"/>
          <w:szCs w:val="24"/>
        </w:rPr>
        <w:t xml:space="preserve">professional </w:t>
      </w:r>
      <w:commentRangeStart w:id="794"/>
      <w:r w:rsidR="002607D9" w:rsidRPr="001901E6">
        <w:rPr>
          <w:rFonts w:ascii="Times New Roman" w:hAnsi="Times New Roman" w:cs="Times New Roman"/>
          <w:sz w:val="24"/>
          <w:szCs w:val="24"/>
        </w:rPr>
        <w:t>qualifications</w:t>
      </w:r>
      <w:commentRangeEnd w:id="794"/>
      <w:r w:rsidR="001C0CE0">
        <w:rPr>
          <w:rStyle w:val="Kommentarzeichen"/>
          <w:rFonts w:asciiTheme="minorHAnsi" w:hAnsiTheme="minorHAnsi"/>
        </w:rPr>
        <w:commentReference w:id="794"/>
      </w:r>
      <w:r w:rsidR="002607D9" w:rsidRPr="001901E6">
        <w:rPr>
          <w:rFonts w:ascii="Times New Roman" w:hAnsi="Times New Roman" w:cs="Times New Roman"/>
          <w:sz w:val="24"/>
          <w:szCs w:val="24"/>
        </w:rPr>
        <w:t xml:space="preserve">. </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[^9]: See </w:t>
      </w:r>
      <w:del w:id="795" w:author="Greta" w:date="2020-09-11T12:27:00Z">
        <w:r w:rsidRPr="001901E6" w:rsidDel="001C0CE0">
          <w:rPr>
            <w:rFonts w:ascii="Times New Roman" w:hAnsi="Times New Roman" w:cs="Times New Roman"/>
            <w:sz w:val="24"/>
            <w:szCs w:val="24"/>
          </w:rPr>
          <w:delText>SzÃ¶llÃ¶si</w:delText>
        </w:r>
      </w:del>
      <w:proofErr w:type="spellStart"/>
      <w:ins w:id="796" w:author="Greta" w:date="2020-09-11T12:27:00Z">
        <w:r w:rsidR="001C0CE0">
          <w:rPr>
            <w:rFonts w:ascii="Times New Roman" w:hAnsi="Times New Roman" w:cs="Times New Roman"/>
            <w:sz w:val="24"/>
            <w:szCs w:val="24"/>
          </w:rPr>
          <w:t>Szöllösi</w:t>
        </w:r>
      </w:ins>
      <w:r w:rsidRPr="001901E6">
        <w:rPr>
          <w:rFonts w:ascii="Times New Roman" w:hAnsi="Times New Roman" w:cs="Times New Roman"/>
          <w:sz w:val="24"/>
          <w:szCs w:val="24"/>
        </w:rPr>
        <w:t>-Brenig</w:t>
      </w:r>
      <w:proofErr w:type="spellEnd"/>
      <w:r w:rsidRPr="001901E6">
        <w:rPr>
          <w:rFonts w:ascii="Times New Roman" w:hAnsi="Times New Roman" w:cs="Times New Roman"/>
          <w:sz w:val="24"/>
          <w:szCs w:val="24"/>
        </w:rPr>
        <w:t>, Vera: Report on the symposium</w:t>
      </w:r>
      <w:ins w:id="797" w:author="Greta" w:date="2020-09-11T12:27:00Z">
        <w:r w:rsidR="001C0CE0">
          <w:rPr>
            <w:rFonts w:ascii="Times New Roman" w:hAnsi="Times New Roman" w:cs="Times New Roman"/>
            <w:sz w:val="24"/>
            <w:szCs w:val="24"/>
          </w:rPr>
          <w:t>,</w:t>
        </w:r>
      </w:ins>
      <w:r w:rsidRPr="001901E6">
        <w:rPr>
          <w:rFonts w:ascii="Times New Roman" w:hAnsi="Times New Roman" w:cs="Times New Roman"/>
          <w:sz w:val="24"/>
          <w:szCs w:val="24"/>
        </w:rPr>
        <w:t xml:space="preserve"> </w:t>
      </w:r>
      <w:ins w:id="798" w:author="Greta" w:date="2020-09-11T12:27:00Z">
        <w:r w:rsidR="001C0CE0">
          <w:rPr>
            <w:rFonts w:ascii="Times New Roman" w:hAnsi="Times New Roman" w:cs="Times New Roman"/>
            <w:sz w:val="24"/>
            <w:szCs w:val="24"/>
          </w:rPr>
          <w:t>‘</w:t>
        </w:r>
      </w:ins>
      <w:del w:id="799" w:author="Greta" w:date="2020-09-11T12:27:00Z">
        <w:r w:rsidRPr="001901E6" w:rsidDel="001C0CE0">
          <w:rPr>
            <w:rFonts w:ascii="Times New Roman" w:hAnsi="Times New Roman" w:cs="Times New Roman"/>
            <w:sz w:val="24"/>
            <w:szCs w:val="24"/>
          </w:rPr>
          <w:delText>"</w:delText>
        </w:r>
      </w:del>
      <w:r w:rsidRPr="001901E6">
        <w:rPr>
          <w:rFonts w:ascii="Times New Roman" w:hAnsi="Times New Roman" w:cs="Times New Roman"/>
          <w:sz w:val="24"/>
          <w:szCs w:val="24"/>
        </w:rPr>
        <w:t xml:space="preserve">Disciplines in motion </w:t>
      </w:r>
      <w:ins w:id="800" w:author="Greta" w:date="2020-09-11T12:27:00Z">
        <w:r w:rsidR="001C0CE0">
          <w:rPr>
            <w:rFonts w:ascii="Times New Roman" w:hAnsi="Times New Roman" w:cs="Times New Roman"/>
            <w:sz w:val="24"/>
            <w:szCs w:val="24"/>
          </w:rPr>
          <w:t>–</w:t>
        </w:r>
      </w:ins>
      <w:del w:id="801" w:author="Greta" w:date="2020-09-11T12:27:00Z">
        <w:r w:rsidRPr="001901E6" w:rsidDel="001C0CE0">
          <w:rPr>
            <w:rFonts w:ascii="Times New Roman" w:hAnsi="Times New Roman" w:cs="Times New Roman"/>
            <w:sz w:val="24"/>
            <w:szCs w:val="24"/>
          </w:rPr>
          <w:delText>-</w:delText>
        </w:r>
      </w:del>
      <w:r w:rsidRPr="001901E6">
        <w:rPr>
          <w:rFonts w:ascii="Times New Roman" w:hAnsi="Times New Roman" w:cs="Times New Roman"/>
          <w:sz w:val="24"/>
          <w:szCs w:val="24"/>
        </w:rPr>
        <w:t xml:space="preserve"> Differentiation and de-differentiation in the academic system?</w:t>
      </w:r>
      <w:ins w:id="802" w:author="Greta" w:date="2020-09-11T12:27:00Z">
        <w:r w:rsidR="001C0CE0">
          <w:rPr>
            <w:rFonts w:ascii="Times New Roman" w:hAnsi="Times New Roman" w:cs="Times New Roman"/>
            <w:sz w:val="24"/>
            <w:szCs w:val="24"/>
          </w:rPr>
          <w:t>’</w:t>
        </w:r>
      </w:ins>
      <w:del w:id="803" w:author="Greta" w:date="2020-09-11T12:27:00Z">
        <w:r w:rsidRPr="001901E6" w:rsidDel="001C0CE0">
          <w:rPr>
            <w:rFonts w:ascii="Times New Roman" w:hAnsi="Times New Roman" w:cs="Times New Roman"/>
            <w:sz w:val="24"/>
            <w:szCs w:val="24"/>
          </w:rPr>
          <w:delText>"</w:delText>
        </w:r>
      </w:del>
      <w:proofErr w:type="gramStart"/>
      <w:r w:rsidRPr="001901E6">
        <w:rPr>
          <w:rFonts w:ascii="Times New Roman" w:hAnsi="Times New Roman" w:cs="Times New Roman"/>
          <w:sz w:val="24"/>
          <w:szCs w:val="24"/>
        </w:rPr>
        <w:t>,</w:t>
      </w:r>
      <w:proofErr w:type="gramEnd"/>
      <w:r w:rsidRPr="001901E6">
        <w:rPr>
          <w:rFonts w:ascii="Times New Roman" w:hAnsi="Times New Roman" w:cs="Times New Roman"/>
          <w:sz w:val="24"/>
          <w:szCs w:val="24"/>
        </w:rPr>
        <w:t xml:space="preserve"> 2019, p. 2</w:t>
      </w:r>
      <w:del w:id="804" w:author="Greta" w:date="2020-09-11T12:26:00Z">
        <w:r w:rsidRPr="001901E6" w:rsidDel="001C0CE0">
          <w:rPr>
            <w:rFonts w:ascii="Times New Roman" w:hAnsi="Times New Roman" w:cs="Times New Roman"/>
            <w:sz w:val="24"/>
            <w:szCs w:val="24"/>
          </w:rPr>
          <w:delText>,</w:delText>
        </w:r>
      </w:del>
      <w:ins w:id="805" w:author="Greta" w:date="2020-09-11T12:26:00Z">
        <w:r w:rsidR="001C0CE0">
          <w:rPr>
            <w:rFonts w:ascii="Times New Roman" w:hAnsi="Times New Roman" w:cs="Times New Roman"/>
            <w:sz w:val="24"/>
            <w:szCs w:val="24"/>
          </w:rPr>
          <w:t>;</w:t>
        </w:r>
      </w:ins>
      <w:r w:rsidRPr="001901E6">
        <w:rPr>
          <w:rFonts w:ascii="Times New Roman" w:hAnsi="Times New Roman" w:cs="Times New Roman"/>
          <w:sz w:val="24"/>
          <w:szCs w:val="24"/>
        </w:rPr>
        <w:t xml:space="preserve"> https://www.volkswagenstiftung.de/sites/default/files/downloads/2019-05%20Bericht_FÃ¤cher-in-Bewegung.pdf</w:t>
      </w:r>
      <w:del w:id="806" w:author="Greta" w:date="2020-09-11T12:26:00Z">
        <w:r w:rsidRPr="001901E6" w:rsidDel="001C0CE0">
          <w:rPr>
            <w:rFonts w:ascii="Times New Roman" w:hAnsi="Times New Roman" w:cs="Times New Roman"/>
            <w:sz w:val="24"/>
            <w:szCs w:val="24"/>
          </w:rPr>
          <w:delText>,</w:delText>
        </w:r>
      </w:del>
      <w:r w:rsidRPr="001901E6">
        <w:rPr>
          <w:rFonts w:ascii="Times New Roman" w:hAnsi="Times New Roman" w:cs="Times New Roman"/>
          <w:sz w:val="24"/>
          <w:szCs w:val="24"/>
        </w:rPr>
        <w:t xml:space="preserve"> (</w:t>
      </w:r>
      <w:ins w:id="807" w:author="Greta" w:date="2020-09-11T12:26:00Z">
        <w:r w:rsidR="001C0CE0">
          <w:rPr>
            <w:rFonts w:ascii="Times New Roman" w:hAnsi="Times New Roman" w:cs="Times New Roman"/>
            <w:sz w:val="24"/>
            <w:szCs w:val="24"/>
          </w:rPr>
          <w:t xml:space="preserve">last </w:t>
        </w:r>
      </w:ins>
      <w:r w:rsidRPr="001901E6">
        <w:rPr>
          <w:rFonts w:ascii="Times New Roman" w:hAnsi="Times New Roman" w:cs="Times New Roman"/>
          <w:sz w:val="24"/>
          <w:szCs w:val="24"/>
        </w:rPr>
        <w:t>accessed on 30.08.2020).</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The NFDI4SD consortium will therefore </w:t>
      </w:r>
      <w:del w:id="808" w:author="Greta" w:date="2020-09-11T12:28:00Z">
        <w:r w:rsidRPr="001901E6" w:rsidDel="00E33D4D">
          <w:rPr>
            <w:rFonts w:ascii="Times New Roman" w:hAnsi="Times New Roman" w:cs="Times New Roman"/>
            <w:sz w:val="24"/>
            <w:szCs w:val="24"/>
          </w:rPr>
          <w:delText xml:space="preserve">deliberately </w:delText>
        </w:r>
      </w:del>
      <w:ins w:id="809" w:author="Greta" w:date="2020-09-11T12:31:00Z">
        <w:r w:rsidR="00E33D4D">
          <w:rPr>
            <w:rFonts w:ascii="Times New Roman" w:hAnsi="Times New Roman" w:cs="Times New Roman"/>
            <w:sz w:val="24"/>
            <w:szCs w:val="24"/>
          </w:rPr>
          <w:t>include</w:t>
        </w:r>
      </w:ins>
      <w:del w:id="810" w:author="Greta" w:date="2020-09-11T12:31:00Z">
        <w:r w:rsidRPr="001901E6" w:rsidDel="00E33D4D">
          <w:rPr>
            <w:rFonts w:ascii="Times New Roman" w:hAnsi="Times New Roman" w:cs="Times New Roman"/>
            <w:sz w:val="24"/>
            <w:szCs w:val="24"/>
          </w:rPr>
          <w:delText>incorporate</w:delText>
        </w:r>
      </w:del>
      <w:r w:rsidRPr="001901E6">
        <w:rPr>
          <w:rFonts w:ascii="Times New Roman" w:hAnsi="Times New Roman" w:cs="Times New Roman"/>
          <w:sz w:val="24"/>
          <w:szCs w:val="24"/>
        </w:rPr>
        <w:t xml:space="preserve"> researchers from </w:t>
      </w:r>
      <w:ins w:id="811" w:author="Greta" w:date="2020-09-11T12:33:00Z">
        <w:r w:rsidR="00E33D4D">
          <w:rPr>
            <w:rFonts w:ascii="Times New Roman" w:hAnsi="Times New Roman" w:cs="Times New Roman"/>
            <w:sz w:val="24"/>
            <w:szCs w:val="24"/>
          </w:rPr>
          <w:t>a number of different</w:t>
        </w:r>
      </w:ins>
      <w:del w:id="812" w:author="Greta" w:date="2020-09-11T12:33:00Z">
        <w:r w:rsidRPr="001901E6" w:rsidDel="00E33D4D">
          <w:rPr>
            <w:rFonts w:ascii="Times New Roman" w:hAnsi="Times New Roman" w:cs="Times New Roman"/>
            <w:sz w:val="24"/>
            <w:szCs w:val="24"/>
          </w:rPr>
          <w:delText>various</w:delText>
        </w:r>
      </w:del>
      <w:r w:rsidRPr="001901E6">
        <w:rPr>
          <w:rFonts w:ascii="Times New Roman" w:hAnsi="Times New Roman" w:cs="Times New Roman"/>
          <w:sz w:val="24"/>
          <w:szCs w:val="24"/>
        </w:rPr>
        <w:t xml:space="preserve"> disciplines </w:t>
      </w:r>
      <w:ins w:id="813" w:author="Greta" w:date="2020-09-11T12:33:00Z">
        <w:r w:rsidR="00E33D4D">
          <w:rPr>
            <w:rFonts w:ascii="Times New Roman" w:hAnsi="Times New Roman" w:cs="Times New Roman"/>
            <w:sz w:val="24"/>
            <w:szCs w:val="24"/>
          </w:rPr>
          <w:t>as well as</w:t>
        </w:r>
      </w:ins>
      <w:del w:id="814" w:author="Greta" w:date="2020-09-11T12:33:00Z">
        <w:r w:rsidRPr="001901E6" w:rsidDel="00E33D4D">
          <w:rPr>
            <w:rFonts w:ascii="Times New Roman" w:hAnsi="Times New Roman" w:cs="Times New Roman"/>
            <w:sz w:val="24"/>
            <w:szCs w:val="24"/>
          </w:rPr>
          <w:delText>and</w:delText>
        </w:r>
      </w:del>
      <w:r w:rsidRPr="001901E6">
        <w:rPr>
          <w:rFonts w:ascii="Times New Roman" w:hAnsi="Times New Roman" w:cs="Times New Roman"/>
          <w:sz w:val="24"/>
          <w:szCs w:val="24"/>
        </w:rPr>
        <w:t xml:space="preserve"> interested institutions in</w:t>
      </w:r>
      <w:del w:id="815" w:author="Greta" w:date="2020-09-11T12:31:00Z">
        <w:r w:rsidRPr="001901E6" w:rsidDel="00E33D4D">
          <w:rPr>
            <w:rFonts w:ascii="Times New Roman" w:hAnsi="Times New Roman" w:cs="Times New Roman"/>
            <w:sz w:val="24"/>
            <w:szCs w:val="24"/>
          </w:rPr>
          <w:delText>to</w:delText>
        </w:r>
      </w:del>
      <w:r w:rsidRPr="001901E6">
        <w:rPr>
          <w:rFonts w:ascii="Times New Roman" w:hAnsi="Times New Roman" w:cs="Times New Roman"/>
          <w:sz w:val="24"/>
          <w:szCs w:val="24"/>
        </w:rPr>
        <w:t xml:space="preserve"> the development process of the new infrastructure</w:t>
      </w:r>
      <w:del w:id="816" w:author="Greta" w:date="2020-09-11T16:47:00Z">
        <w:r w:rsidRPr="001901E6" w:rsidDel="00F90B9E">
          <w:rPr>
            <w:rFonts w:ascii="Times New Roman" w:hAnsi="Times New Roman" w:cs="Times New Roman"/>
            <w:sz w:val="24"/>
            <w:szCs w:val="24"/>
          </w:rPr>
          <w:delText>,</w:delText>
        </w:r>
      </w:del>
      <w:r w:rsidRPr="001901E6">
        <w:rPr>
          <w:rFonts w:ascii="Times New Roman" w:hAnsi="Times New Roman" w:cs="Times New Roman"/>
          <w:sz w:val="24"/>
          <w:szCs w:val="24"/>
        </w:rPr>
        <w:t xml:space="preserve"> </w:t>
      </w:r>
      <w:ins w:id="817" w:author="Greta" w:date="2020-09-11T12:36:00Z">
        <w:r w:rsidR="00E33D4D">
          <w:rPr>
            <w:rFonts w:ascii="Times New Roman" w:hAnsi="Times New Roman" w:cs="Times New Roman"/>
            <w:sz w:val="24"/>
            <w:szCs w:val="24"/>
          </w:rPr>
          <w:t>through</w:t>
        </w:r>
      </w:ins>
      <w:ins w:id="818" w:author="Greta" w:date="2020-09-11T16:47:00Z">
        <w:r w:rsidR="00F90B9E">
          <w:rPr>
            <w:rFonts w:ascii="Times New Roman" w:hAnsi="Times New Roman" w:cs="Times New Roman"/>
            <w:sz w:val="24"/>
            <w:szCs w:val="24"/>
          </w:rPr>
          <w:t>, among other things,</w:t>
        </w:r>
      </w:ins>
      <w:del w:id="819" w:author="Greta" w:date="2020-09-11T12:36:00Z">
        <w:r w:rsidRPr="001901E6" w:rsidDel="00E33D4D">
          <w:rPr>
            <w:rFonts w:ascii="Times New Roman" w:hAnsi="Times New Roman" w:cs="Times New Roman"/>
            <w:sz w:val="24"/>
            <w:szCs w:val="24"/>
          </w:rPr>
          <w:delText>including the use of</w:delText>
        </w:r>
      </w:del>
      <w:r w:rsidRPr="001901E6">
        <w:rPr>
          <w:rFonts w:ascii="Times New Roman" w:hAnsi="Times New Roman" w:cs="Times New Roman"/>
          <w:sz w:val="24"/>
          <w:szCs w:val="24"/>
        </w:rPr>
        <w:t xml:space="preserve"> social media, the development, dissemination and evaluation of questionnaires on the desired service </w:t>
      </w:r>
      <w:ins w:id="820" w:author="Greta" w:date="2020-09-11T12:36:00Z">
        <w:r w:rsidR="00E33D4D">
          <w:rPr>
            <w:rFonts w:ascii="Times New Roman" w:hAnsi="Times New Roman" w:cs="Times New Roman"/>
            <w:sz w:val="24"/>
            <w:szCs w:val="24"/>
          </w:rPr>
          <w:t>package</w:t>
        </w:r>
      </w:ins>
      <w:del w:id="821" w:author="Greta" w:date="2020-09-11T12:37:00Z">
        <w:r w:rsidRPr="001901E6" w:rsidDel="00E33D4D">
          <w:rPr>
            <w:rFonts w:ascii="Times New Roman" w:hAnsi="Times New Roman" w:cs="Times New Roman"/>
            <w:sz w:val="24"/>
            <w:szCs w:val="24"/>
          </w:rPr>
          <w:delText>offering</w:delText>
        </w:r>
      </w:del>
      <w:del w:id="822" w:author="Greta" w:date="2020-09-11T12:38:00Z">
        <w:r w:rsidRPr="001901E6" w:rsidDel="00E33D4D">
          <w:rPr>
            <w:rFonts w:ascii="Times New Roman" w:hAnsi="Times New Roman" w:cs="Times New Roman"/>
            <w:sz w:val="24"/>
            <w:szCs w:val="24"/>
          </w:rPr>
          <w:delText>,</w:delText>
        </w:r>
      </w:del>
      <w:r w:rsidRPr="001901E6">
        <w:rPr>
          <w:rFonts w:ascii="Times New Roman" w:hAnsi="Times New Roman" w:cs="Times New Roman"/>
          <w:sz w:val="24"/>
          <w:szCs w:val="24"/>
        </w:rPr>
        <w:t xml:space="preserve"> and the tendering and funding of pilot projects. The knowledge and experience gained will be incorporated into the </w:t>
      </w:r>
      <w:ins w:id="823" w:author="Greta" w:date="2020-09-11T12:40:00Z">
        <w:r w:rsidR="00D95F10">
          <w:rPr>
            <w:rFonts w:ascii="Times New Roman" w:hAnsi="Times New Roman" w:cs="Times New Roman"/>
            <w:sz w:val="24"/>
            <w:szCs w:val="24"/>
          </w:rPr>
          <w:t>structure</w:t>
        </w:r>
      </w:ins>
      <w:del w:id="824" w:author="Greta" w:date="2020-09-11T12:40:00Z">
        <w:r w:rsidRPr="001901E6" w:rsidDel="00D95F10">
          <w:rPr>
            <w:rFonts w:ascii="Times New Roman" w:hAnsi="Times New Roman" w:cs="Times New Roman"/>
            <w:sz w:val="24"/>
            <w:szCs w:val="24"/>
          </w:rPr>
          <w:delText>establishment</w:delText>
        </w:r>
      </w:del>
      <w:r w:rsidRPr="001901E6">
        <w:rPr>
          <w:rFonts w:ascii="Times New Roman" w:hAnsi="Times New Roman" w:cs="Times New Roman"/>
          <w:sz w:val="24"/>
          <w:szCs w:val="24"/>
        </w:rPr>
        <w:t xml:space="preserve"> and development process of the NFDI4SD and will be evaluated successively. The aim is to </w:t>
      </w:r>
      <w:ins w:id="825" w:author="Greta" w:date="2020-09-11T12:44:00Z">
        <w:r w:rsidR="00D95F10">
          <w:rPr>
            <w:rFonts w:ascii="Times New Roman" w:hAnsi="Times New Roman" w:cs="Times New Roman"/>
            <w:sz w:val="24"/>
            <w:szCs w:val="24"/>
          </w:rPr>
          <w:t>make research data reusable</w:t>
        </w:r>
      </w:ins>
      <w:del w:id="826" w:author="Greta" w:date="2020-09-11T12:45:00Z">
        <w:r w:rsidRPr="001901E6" w:rsidDel="00D95F10">
          <w:rPr>
            <w:rFonts w:ascii="Times New Roman" w:hAnsi="Times New Roman" w:cs="Times New Roman"/>
            <w:sz w:val="24"/>
            <w:szCs w:val="24"/>
          </w:rPr>
          <w:delText>offer and implement the reusability of research data</w:delText>
        </w:r>
      </w:del>
      <w:r w:rsidRPr="001901E6">
        <w:rPr>
          <w:rFonts w:ascii="Times New Roman" w:hAnsi="Times New Roman" w:cs="Times New Roman"/>
          <w:sz w:val="24"/>
          <w:szCs w:val="24"/>
        </w:rPr>
        <w:t xml:space="preserve"> </w:t>
      </w:r>
      <w:ins w:id="827" w:author="Greta" w:date="2020-09-11T12:45:00Z">
        <w:r w:rsidR="00D95F10">
          <w:rPr>
            <w:rFonts w:ascii="Times New Roman" w:hAnsi="Times New Roman" w:cs="Times New Roman"/>
            <w:sz w:val="24"/>
            <w:szCs w:val="24"/>
          </w:rPr>
          <w:t>through</w:t>
        </w:r>
      </w:ins>
      <w:del w:id="828" w:author="Greta" w:date="2020-09-11T12:45:00Z">
        <w:r w:rsidRPr="001901E6" w:rsidDel="00D95F10">
          <w:rPr>
            <w:rFonts w:ascii="Times New Roman" w:hAnsi="Times New Roman" w:cs="Times New Roman"/>
            <w:sz w:val="24"/>
            <w:szCs w:val="24"/>
          </w:rPr>
          <w:delText>by</w:delText>
        </w:r>
      </w:del>
      <w:r w:rsidRPr="001901E6">
        <w:rPr>
          <w:rFonts w:ascii="Times New Roman" w:hAnsi="Times New Roman" w:cs="Times New Roman"/>
          <w:sz w:val="24"/>
          <w:szCs w:val="24"/>
        </w:rPr>
        <w:t xml:space="preserve"> </w:t>
      </w:r>
      <w:ins w:id="829" w:author="Greta" w:date="2020-09-11T12:43:00Z">
        <w:r w:rsidR="00D95F10">
          <w:rPr>
            <w:rFonts w:ascii="Times New Roman" w:hAnsi="Times New Roman" w:cs="Times New Roman"/>
            <w:sz w:val="24"/>
            <w:szCs w:val="24"/>
          </w:rPr>
          <w:t>a number of different</w:t>
        </w:r>
      </w:ins>
      <w:del w:id="830" w:author="Greta" w:date="2020-09-11T12:43:00Z">
        <w:r w:rsidRPr="001901E6" w:rsidDel="00D95F10">
          <w:rPr>
            <w:rFonts w:ascii="Times New Roman" w:hAnsi="Times New Roman" w:cs="Times New Roman"/>
            <w:sz w:val="24"/>
            <w:szCs w:val="24"/>
          </w:rPr>
          <w:delText>means of various</w:delText>
        </w:r>
      </w:del>
      <w:r w:rsidRPr="001901E6">
        <w:rPr>
          <w:rFonts w:ascii="Times New Roman" w:hAnsi="Times New Roman" w:cs="Times New Roman"/>
          <w:sz w:val="24"/>
          <w:szCs w:val="24"/>
        </w:rPr>
        <w:t xml:space="preserve"> </w:t>
      </w:r>
      <w:ins w:id="831" w:author="Greta" w:date="2020-09-11T12:44:00Z">
        <w:r w:rsidR="00D95F10">
          <w:rPr>
            <w:rFonts w:ascii="Times New Roman" w:hAnsi="Times New Roman" w:cs="Times New Roman"/>
            <w:sz w:val="24"/>
            <w:szCs w:val="24"/>
          </w:rPr>
          <w:t xml:space="preserve">action </w:t>
        </w:r>
      </w:ins>
      <w:r w:rsidRPr="001901E6">
        <w:rPr>
          <w:rFonts w:ascii="Times New Roman" w:hAnsi="Times New Roman" w:cs="Times New Roman"/>
          <w:sz w:val="24"/>
          <w:szCs w:val="24"/>
        </w:rPr>
        <w:t>strategies</w:t>
      </w:r>
      <w:del w:id="832" w:author="Greta" w:date="2020-09-11T12:44:00Z">
        <w:r w:rsidRPr="001901E6" w:rsidDel="00D95F10">
          <w:rPr>
            <w:rFonts w:ascii="Times New Roman" w:hAnsi="Times New Roman" w:cs="Times New Roman"/>
            <w:sz w:val="24"/>
            <w:szCs w:val="24"/>
          </w:rPr>
          <w:delText xml:space="preserve"> for handling them</w:delText>
        </w:r>
      </w:del>
      <w:ins w:id="833" w:author="Greta" w:date="2020-09-11T12:46:00Z">
        <w:r w:rsidR="00D95F10">
          <w:rPr>
            <w:rFonts w:ascii="Times New Roman" w:hAnsi="Times New Roman" w:cs="Times New Roman"/>
            <w:sz w:val="24"/>
            <w:szCs w:val="24"/>
          </w:rPr>
          <w:t xml:space="preserve"> in order to avoid the </w:t>
        </w:r>
      </w:ins>
      <w:del w:id="834" w:author="Greta" w:date="2020-09-11T12:46:00Z">
        <w:r w:rsidRPr="001901E6" w:rsidDel="00D95F10">
          <w:rPr>
            <w:rFonts w:ascii="Times New Roman" w:hAnsi="Times New Roman" w:cs="Times New Roman"/>
            <w:sz w:val="24"/>
            <w:szCs w:val="24"/>
          </w:rPr>
          <w:delText>, as otherwise these</w:delText>
        </w:r>
      </w:del>
      <w:del w:id="835" w:author="Greta" w:date="2020-09-11T12:48:00Z">
        <w:r w:rsidRPr="001901E6" w:rsidDel="001649B4">
          <w:rPr>
            <w:rFonts w:ascii="Times New Roman" w:hAnsi="Times New Roman" w:cs="Times New Roman"/>
            <w:sz w:val="24"/>
            <w:szCs w:val="24"/>
          </w:rPr>
          <w:delText xml:space="preserve"> </w:delText>
        </w:r>
      </w:del>
      <w:r w:rsidRPr="001901E6">
        <w:rPr>
          <w:rFonts w:ascii="Times New Roman" w:hAnsi="Times New Roman" w:cs="Times New Roman"/>
          <w:sz w:val="24"/>
          <w:szCs w:val="24"/>
        </w:rPr>
        <w:t xml:space="preserve">data </w:t>
      </w:r>
      <w:ins w:id="836" w:author="Greta" w:date="2020-09-11T12:46:00Z">
        <w:r w:rsidR="00D95F10">
          <w:rPr>
            <w:rFonts w:ascii="Times New Roman" w:hAnsi="Times New Roman" w:cs="Times New Roman"/>
            <w:sz w:val="24"/>
            <w:szCs w:val="24"/>
          </w:rPr>
          <w:t>being</w:t>
        </w:r>
      </w:ins>
      <w:del w:id="837" w:author="Greta" w:date="2020-09-11T12:46:00Z">
        <w:r w:rsidRPr="001901E6" w:rsidDel="00D95F10">
          <w:rPr>
            <w:rFonts w:ascii="Times New Roman" w:hAnsi="Times New Roman" w:cs="Times New Roman"/>
            <w:sz w:val="24"/>
            <w:szCs w:val="24"/>
          </w:rPr>
          <w:delText>will be</w:delText>
        </w:r>
      </w:del>
      <w:r w:rsidRPr="001901E6">
        <w:rPr>
          <w:rFonts w:ascii="Times New Roman" w:hAnsi="Times New Roman" w:cs="Times New Roman"/>
          <w:sz w:val="24"/>
          <w:szCs w:val="24"/>
        </w:rPr>
        <w:t xml:space="preserve"> lost to the </w:t>
      </w:r>
      <w:commentRangeStart w:id="838"/>
      <w:r w:rsidRPr="001901E6">
        <w:rPr>
          <w:rFonts w:ascii="Times New Roman" w:hAnsi="Times New Roman" w:cs="Times New Roman"/>
          <w:sz w:val="24"/>
          <w:szCs w:val="24"/>
        </w:rPr>
        <w:t xml:space="preserve">general public </w:t>
      </w:r>
      <w:commentRangeEnd w:id="838"/>
      <w:r w:rsidR="001649B4">
        <w:rPr>
          <w:rStyle w:val="Kommentarzeichen"/>
          <w:rFonts w:asciiTheme="minorHAnsi" w:hAnsiTheme="minorHAnsi"/>
        </w:rPr>
        <w:commentReference w:id="838"/>
      </w:r>
      <w:ins w:id="839" w:author="Greta" w:date="2020-09-11T12:47:00Z">
        <w:r w:rsidR="00D95F10">
          <w:rPr>
            <w:rFonts w:ascii="Times New Roman" w:hAnsi="Times New Roman" w:cs="Times New Roman"/>
            <w:sz w:val="24"/>
            <w:szCs w:val="24"/>
          </w:rPr>
          <w:t>owing</w:t>
        </w:r>
      </w:ins>
      <w:del w:id="840" w:author="Greta" w:date="2020-09-11T12:47:00Z">
        <w:r w:rsidRPr="001901E6" w:rsidDel="00D95F10">
          <w:rPr>
            <w:rFonts w:ascii="Times New Roman" w:hAnsi="Times New Roman" w:cs="Times New Roman"/>
            <w:sz w:val="24"/>
            <w:szCs w:val="24"/>
          </w:rPr>
          <w:delText>due</w:delText>
        </w:r>
      </w:del>
      <w:r w:rsidRPr="001901E6">
        <w:rPr>
          <w:rFonts w:ascii="Times New Roman" w:hAnsi="Times New Roman" w:cs="Times New Roman"/>
          <w:sz w:val="24"/>
          <w:szCs w:val="24"/>
        </w:rPr>
        <w:t xml:space="preserve"> to a lack of </w:t>
      </w:r>
      <w:del w:id="841" w:author="Greta" w:date="2020-09-11T12:52:00Z">
        <w:r w:rsidRPr="001901E6" w:rsidDel="001649B4">
          <w:rPr>
            <w:rFonts w:ascii="Times New Roman" w:hAnsi="Times New Roman" w:cs="Times New Roman"/>
            <w:sz w:val="24"/>
            <w:szCs w:val="24"/>
          </w:rPr>
          <w:delText>resources</w:delText>
        </w:r>
      </w:del>
      <w:del w:id="842" w:author="Greta" w:date="2020-09-11T12:47:00Z">
        <w:r w:rsidRPr="001901E6" w:rsidDel="00D95F10">
          <w:rPr>
            <w:rFonts w:ascii="Times New Roman" w:hAnsi="Times New Roman" w:cs="Times New Roman"/>
            <w:sz w:val="24"/>
            <w:szCs w:val="24"/>
          </w:rPr>
          <w:delText>â€“whether</w:delText>
        </w:r>
      </w:del>
      <w:del w:id="843" w:author="Greta" w:date="2020-09-11T12:50:00Z">
        <w:r w:rsidRPr="001901E6" w:rsidDel="001649B4">
          <w:rPr>
            <w:rFonts w:ascii="Times New Roman" w:hAnsi="Times New Roman" w:cs="Times New Roman"/>
            <w:sz w:val="24"/>
            <w:szCs w:val="24"/>
          </w:rPr>
          <w:delText xml:space="preserve"> </w:delText>
        </w:r>
      </w:del>
      <w:r w:rsidRPr="001901E6">
        <w:rPr>
          <w:rFonts w:ascii="Times New Roman" w:hAnsi="Times New Roman" w:cs="Times New Roman"/>
          <w:sz w:val="24"/>
          <w:szCs w:val="24"/>
        </w:rPr>
        <w:t xml:space="preserve">time, </w:t>
      </w:r>
      <w:ins w:id="844" w:author="Greta" w:date="2020-09-11T12:52:00Z">
        <w:r w:rsidR="001649B4">
          <w:rPr>
            <w:rFonts w:ascii="Times New Roman" w:hAnsi="Times New Roman" w:cs="Times New Roman"/>
            <w:sz w:val="24"/>
            <w:szCs w:val="24"/>
          </w:rPr>
          <w:t>expertise</w:t>
        </w:r>
      </w:ins>
      <w:del w:id="845" w:author="Greta" w:date="2020-09-11T12:52:00Z">
        <w:r w:rsidRPr="001901E6" w:rsidDel="001649B4">
          <w:rPr>
            <w:rFonts w:ascii="Times New Roman" w:hAnsi="Times New Roman" w:cs="Times New Roman"/>
            <w:sz w:val="24"/>
            <w:szCs w:val="24"/>
          </w:rPr>
          <w:delText>know-how</w:delText>
        </w:r>
      </w:del>
      <w:r w:rsidRPr="001901E6">
        <w:rPr>
          <w:rFonts w:ascii="Times New Roman" w:hAnsi="Times New Roman" w:cs="Times New Roman"/>
          <w:sz w:val="24"/>
          <w:szCs w:val="24"/>
        </w:rPr>
        <w:t xml:space="preserve"> or financial means.</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At this </w:t>
      </w:r>
      <w:ins w:id="846" w:author="Greta" w:date="2020-09-11T12:53:00Z">
        <w:r w:rsidR="00E84450">
          <w:rPr>
            <w:rFonts w:ascii="Times New Roman" w:hAnsi="Times New Roman" w:cs="Times New Roman"/>
            <w:sz w:val="24"/>
            <w:szCs w:val="24"/>
          </w:rPr>
          <w:t>juncture</w:t>
        </w:r>
      </w:ins>
      <w:del w:id="847" w:author="Greta" w:date="2020-09-11T12:53:00Z">
        <w:r w:rsidRPr="001901E6" w:rsidDel="00E84450">
          <w:rPr>
            <w:rFonts w:ascii="Times New Roman" w:hAnsi="Times New Roman" w:cs="Times New Roman"/>
            <w:sz w:val="24"/>
            <w:szCs w:val="24"/>
          </w:rPr>
          <w:delText>point</w:delText>
        </w:r>
      </w:del>
      <w:r w:rsidRPr="001901E6">
        <w:rPr>
          <w:rFonts w:ascii="Times New Roman" w:hAnsi="Times New Roman" w:cs="Times New Roman"/>
          <w:sz w:val="24"/>
          <w:szCs w:val="24"/>
        </w:rPr>
        <w:t xml:space="preserve">, another </w:t>
      </w:r>
      <w:ins w:id="848" w:author="Greta" w:date="2020-09-11T12:54:00Z">
        <w:r w:rsidR="00E84450">
          <w:rPr>
            <w:rFonts w:ascii="Times New Roman" w:hAnsi="Times New Roman" w:cs="Times New Roman"/>
            <w:sz w:val="24"/>
            <w:szCs w:val="24"/>
          </w:rPr>
          <w:t>feature</w:t>
        </w:r>
      </w:ins>
      <w:del w:id="849" w:author="Greta" w:date="2020-09-11T12:54:00Z">
        <w:r w:rsidRPr="0003179C" w:rsidDel="00E84450">
          <w:rPr>
            <w:rFonts w:ascii="Times New Roman" w:hAnsi="Times New Roman" w:cs="Times New Roman"/>
            <w:sz w:val="24"/>
            <w:szCs w:val="24"/>
          </w:rPr>
          <w:delText>characteristic</w:delText>
        </w:r>
      </w:del>
      <w:r w:rsidRPr="0003179C">
        <w:rPr>
          <w:rFonts w:ascii="Times New Roman" w:hAnsi="Times New Roman" w:cs="Times New Roman"/>
          <w:sz w:val="24"/>
          <w:szCs w:val="24"/>
        </w:rPr>
        <w:t xml:space="preserve"> </w:t>
      </w:r>
      <w:r w:rsidRPr="001901E6">
        <w:rPr>
          <w:rFonts w:ascii="Times New Roman" w:hAnsi="Times New Roman" w:cs="Times New Roman"/>
          <w:sz w:val="24"/>
          <w:szCs w:val="24"/>
        </w:rPr>
        <w:t xml:space="preserve">of the NFDI4SD </w:t>
      </w:r>
      <w:ins w:id="850" w:author="Greta" w:date="2020-09-11T12:54:00Z">
        <w:r w:rsidR="00E84450">
          <w:rPr>
            <w:rFonts w:ascii="Times New Roman" w:hAnsi="Times New Roman" w:cs="Times New Roman"/>
            <w:sz w:val="24"/>
            <w:szCs w:val="24"/>
          </w:rPr>
          <w:t>makes itself known</w:t>
        </w:r>
      </w:ins>
      <w:del w:id="851" w:author="Greta" w:date="2020-09-11T12:54:00Z">
        <w:r w:rsidRPr="001901E6" w:rsidDel="00E84450">
          <w:rPr>
            <w:rFonts w:ascii="Times New Roman" w:hAnsi="Times New Roman" w:cs="Times New Roman"/>
            <w:sz w:val="24"/>
            <w:szCs w:val="24"/>
          </w:rPr>
          <w:delText>becomes clear</w:delText>
        </w:r>
      </w:del>
      <w:r w:rsidRPr="001901E6">
        <w:rPr>
          <w:rFonts w:ascii="Times New Roman" w:hAnsi="Times New Roman" w:cs="Times New Roman"/>
          <w:sz w:val="24"/>
          <w:szCs w:val="24"/>
        </w:rPr>
        <w:t xml:space="preserve">: projects at different stages of development, of varying sizes and with varying funding periods are explicitly </w:t>
      </w:r>
      <w:commentRangeStart w:id="852"/>
      <w:r w:rsidRPr="001901E6">
        <w:rPr>
          <w:rFonts w:ascii="Times New Roman" w:hAnsi="Times New Roman" w:cs="Times New Roman"/>
          <w:sz w:val="24"/>
          <w:szCs w:val="24"/>
        </w:rPr>
        <w:t>addressed</w:t>
      </w:r>
      <w:commentRangeEnd w:id="852"/>
      <w:r w:rsidR="00C94CC6">
        <w:rPr>
          <w:rStyle w:val="Kommentarzeichen"/>
          <w:rFonts w:asciiTheme="minorHAnsi" w:hAnsiTheme="minorHAnsi"/>
        </w:rPr>
        <w:commentReference w:id="852"/>
      </w:r>
      <w:r w:rsidRPr="001901E6">
        <w:rPr>
          <w:rFonts w:ascii="Times New Roman" w:hAnsi="Times New Roman" w:cs="Times New Roman"/>
          <w:sz w:val="24"/>
          <w:szCs w:val="24"/>
        </w:rPr>
        <w:t>, from qualification projects</w:t>
      </w:r>
      <w:ins w:id="853" w:author="Greta" w:date="2020-09-11T14:20:00Z">
        <w:r w:rsidR="00C94CC6">
          <w:rPr>
            <w:rFonts w:ascii="Times New Roman" w:hAnsi="Times New Roman" w:cs="Times New Roman"/>
            <w:sz w:val="24"/>
            <w:szCs w:val="24"/>
          </w:rPr>
          <w:t>,</w:t>
        </w:r>
      </w:ins>
      <w:r w:rsidRPr="001901E6">
        <w:rPr>
          <w:rFonts w:ascii="Times New Roman" w:hAnsi="Times New Roman" w:cs="Times New Roman"/>
          <w:sz w:val="24"/>
          <w:szCs w:val="24"/>
        </w:rPr>
        <w:t xml:space="preserve"> such as </w:t>
      </w:r>
      <w:ins w:id="854" w:author="Greta" w:date="2020-09-11T14:20:00Z">
        <w:r w:rsidR="00C94CC6">
          <w:rPr>
            <w:rFonts w:ascii="Times New Roman" w:hAnsi="Times New Roman" w:cs="Times New Roman"/>
            <w:sz w:val="24"/>
            <w:szCs w:val="24"/>
          </w:rPr>
          <w:t xml:space="preserve">university </w:t>
        </w:r>
      </w:ins>
      <w:r w:rsidRPr="001901E6">
        <w:rPr>
          <w:rFonts w:ascii="Times New Roman" w:hAnsi="Times New Roman" w:cs="Times New Roman"/>
          <w:sz w:val="24"/>
          <w:szCs w:val="24"/>
        </w:rPr>
        <w:t>theses and dissertations</w:t>
      </w:r>
      <w:ins w:id="855" w:author="Greta" w:date="2020-09-11T14:20:00Z">
        <w:r w:rsidR="00C94CC6">
          <w:rPr>
            <w:rFonts w:ascii="Times New Roman" w:hAnsi="Times New Roman" w:cs="Times New Roman"/>
            <w:sz w:val="24"/>
            <w:szCs w:val="24"/>
          </w:rPr>
          <w:t>,</w:t>
        </w:r>
      </w:ins>
      <w:r w:rsidRPr="001901E6">
        <w:rPr>
          <w:rFonts w:ascii="Times New Roman" w:hAnsi="Times New Roman" w:cs="Times New Roman"/>
          <w:sz w:val="24"/>
          <w:szCs w:val="24"/>
        </w:rPr>
        <w:t xml:space="preserve"> to larger research groups </w:t>
      </w:r>
      <w:ins w:id="856" w:author="Greta" w:date="2020-09-11T14:10:00Z">
        <w:r w:rsidR="00C94CC6" w:rsidRPr="00C94CC6">
          <w:rPr>
            <w:rFonts w:ascii="Times New Roman" w:hAnsi="Times New Roman" w:cs="Times New Roman"/>
            <w:sz w:val="24"/>
            <w:szCs w:val="24"/>
          </w:rPr>
          <w:t>at</w:t>
        </w:r>
      </w:ins>
      <w:del w:id="857" w:author="Greta" w:date="2020-09-11T14:10:00Z">
        <w:r w:rsidRPr="00C94CC6" w:rsidDel="00C94CC6">
          <w:rPr>
            <w:rFonts w:ascii="Times New Roman" w:hAnsi="Times New Roman" w:cs="Times New Roman"/>
            <w:sz w:val="24"/>
            <w:szCs w:val="24"/>
          </w:rPr>
          <w:delText>in</w:delText>
        </w:r>
      </w:del>
      <w:r w:rsidRPr="00C94CC6">
        <w:rPr>
          <w:rFonts w:ascii="Times New Roman" w:hAnsi="Times New Roman" w:cs="Times New Roman"/>
          <w:sz w:val="24"/>
          <w:szCs w:val="24"/>
        </w:rPr>
        <w:t xml:space="preserve"> institutions or universities</w:t>
      </w:r>
      <w:r w:rsidRPr="001901E6">
        <w:rPr>
          <w:rFonts w:ascii="Times New Roman" w:hAnsi="Times New Roman" w:cs="Times New Roman"/>
          <w:sz w:val="24"/>
          <w:szCs w:val="24"/>
        </w:rPr>
        <w:t>.</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del w:id="858" w:author="Greta" w:date="2020-09-11T14:21:00Z">
        <w:r w:rsidRPr="001901E6" w:rsidDel="00C94CC6">
          <w:rPr>
            <w:rFonts w:ascii="Times New Roman" w:hAnsi="Times New Roman" w:cs="Times New Roman"/>
            <w:sz w:val="24"/>
            <w:szCs w:val="24"/>
          </w:rPr>
          <w:delText>Especially</w:delText>
        </w:r>
      </w:del>
      <w:del w:id="859" w:author="Greta" w:date="2020-09-11T14:26:00Z">
        <w:r w:rsidRPr="001901E6" w:rsidDel="00C94CC6">
          <w:rPr>
            <w:rFonts w:ascii="Times New Roman" w:hAnsi="Times New Roman" w:cs="Times New Roman"/>
            <w:sz w:val="24"/>
            <w:szCs w:val="24"/>
          </w:rPr>
          <w:delText xml:space="preserve"> in the case of doctoral theses, </w:delText>
        </w:r>
      </w:del>
      <w:del w:id="860" w:author="Greta" w:date="2020-09-11T14:25:00Z">
        <w:r w:rsidRPr="001901E6" w:rsidDel="00C94CC6">
          <w:rPr>
            <w:rFonts w:ascii="Times New Roman" w:hAnsi="Times New Roman" w:cs="Times New Roman"/>
            <w:sz w:val="24"/>
            <w:szCs w:val="24"/>
          </w:rPr>
          <w:delText xml:space="preserve">in many disciplines </w:delText>
        </w:r>
      </w:del>
      <w:ins w:id="861" w:author="Greta" w:date="2020-09-11T14:26:00Z">
        <w:r w:rsidR="00C94CC6">
          <w:rPr>
            <w:rFonts w:ascii="Times New Roman" w:hAnsi="Times New Roman" w:cs="Times New Roman"/>
            <w:sz w:val="24"/>
            <w:szCs w:val="24"/>
          </w:rPr>
          <w:t>T</w:t>
        </w:r>
      </w:ins>
      <w:del w:id="862" w:author="Greta" w:date="2020-09-11T14:26:00Z">
        <w:r w:rsidRPr="001901E6" w:rsidDel="00C94CC6">
          <w:rPr>
            <w:rFonts w:ascii="Times New Roman" w:hAnsi="Times New Roman" w:cs="Times New Roman"/>
            <w:sz w:val="24"/>
            <w:szCs w:val="24"/>
          </w:rPr>
          <w:delText>t</w:delText>
        </w:r>
      </w:del>
      <w:r w:rsidRPr="001901E6">
        <w:rPr>
          <w:rFonts w:ascii="Times New Roman" w:hAnsi="Times New Roman" w:cs="Times New Roman"/>
          <w:sz w:val="24"/>
          <w:szCs w:val="24"/>
        </w:rPr>
        <w:t xml:space="preserve">he </w:t>
      </w:r>
      <w:del w:id="863" w:author="Greta" w:date="2020-09-11T14:25:00Z">
        <w:r w:rsidRPr="001901E6" w:rsidDel="00C94CC6">
          <w:rPr>
            <w:rFonts w:ascii="Times New Roman" w:hAnsi="Times New Roman" w:cs="Times New Roman"/>
            <w:sz w:val="24"/>
            <w:szCs w:val="24"/>
          </w:rPr>
          <w:delText xml:space="preserve">final </w:delText>
        </w:r>
      </w:del>
      <w:r w:rsidRPr="001901E6">
        <w:rPr>
          <w:rFonts w:ascii="Times New Roman" w:hAnsi="Times New Roman" w:cs="Times New Roman"/>
          <w:sz w:val="24"/>
          <w:szCs w:val="24"/>
        </w:rPr>
        <w:t xml:space="preserve">publication of research </w:t>
      </w:r>
      <w:ins w:id="864" w:author="Greta" w:date="2020-09-11T14:22:00Z">
        <w:r w:rsidR="00C94CC6">
          <w:rPr>
            <w:rFonts w:ascii="Times New Roman" w:hAnsi="Times New Roman" w:cs="Times New Roman"/>
            <w:sz w:val="24"/>
            <w:szCs w:val="24"/>
          </w:rPr>
          <w:t>findings</w:t>
        </w:r>
      </w:ins>
      <w:del w:id="865" w:author="Greta" w:date="2020-09-11T14:22:00Z">
        <w:r w:rsidRPr="001901E6" w:rsidDel="00C94CC6">
          <w:rPr>
            <w:rFonts w:ascii="Times New Roman" w:hAnsi="Times New Roman" w:cs="Times New Roman"/>
            <w:sz w:val="24"/>
            <w:szCs w:val="24"/>
          </w:rPr>
          <w:delText>results</w:delText>
        </w:r>
      </w:del>
      <w:ins w:id="866" w:author="Greta" w:date="2020-09-11T14:26:00Z">
        <w:r w:rsidR="00C94CC6">
          <w:rPr>
            <w:rFonts w:ascii="Times New Roman" w:hAnsi="Times New Roman" w:cs="Times New Roman"/>
            <w:sz w:val="24"/>
            <w:szCs w:val="24"/>
          </w:rPr>
          <w:t>,</w:t>
        </w:r>
      </w:ins>
      <w:r w:rsidRPr="001901E6">
        <w:rPr>
          <w:rFonts w:ascii="Times New Roman" w:hAnsi="Times New Roman" w:cs="Times New Roman"/>
          <w:sz w:val="24"/>
          <w:szCs w:val="24"/>
        </w:rPr>
        <w:t xml:space="preserve"> </w:t>
      </w:r>
      <w:ins w:id="867" w:author="Greta" w:date="2020-09-11T14:26:00Z">
        <w:r w:rsidR="00C94CC6">
          <w:rPr>
            <w:rFonts w:ascii="Times New Roman" w:hAnsi="Times New Roman" w:cs="Times New Roman"/>
            <w:sz w:val="24"/>
            <w:szCs w:val="24"/>
          </w:rPr>
          <w:t>particularly</w:t>
        </w:r>
        <w:r w:rsidR="00C94CC6" w:rsidRPr="001901E6">
          <w:rPr>
            <w:rFonts w:ascii="Times New Roman" w:hAnsi="Times New Roman" w:cs="Times New Roman"/>
            <w:sz w:val="24"/>
            <w:szCs w:val="24"/>
          </w:rPr>
          <w:t xml:space="preserve"> in the case of doctoral theses, </w:t>
        </w:r>
      </w:ins>
      <w:r w:rsidRPr="001901E6">
        <w:rPr>
          <w:rFonts w:ascii="Times New Roman" w:hAnsi="Times New Roman" w:cs="Times New Roman"/>
          <w:sz w:val="24"/>
          <w:szCs w:val="24"/>
        </w:rPr>
        <w:t>has</w:t>
      </w:r>
      <w:del w:id="868" w:author="Greta" w:date="2020-09-11T14:27:00Z">
        <w:r w:rsidRPr="001901E6" w:rsidDel="00C94CC6">
          <w:rPr>
            <w:rFonts w:ascii="Times New Roman" w:hAnsi="Times New Roman" w:cs="Times New Roman"/>
            <w:sz w:val="24"/>
            <w:szCs w:val="24"/>
          </w:rPr>
          <w:delText xml:space="preserve"> so far been</w:delText>
        </w:r>
      </w:del>
      <w:ins w:id="869" w:author="Greta" w:date="2020-09-11T14:26:00Z">
        <w:r w:rsidR="00C94CC6">
          <w:rPr>
            <w:rFonts w:ascii="Times New Roman" w:hAnsi="Times New Roman" w:cs="Times New Roman"/>
            <w:sz w:val="24"/>
            <w:szCs w:val="24"/>
          </w:rPr>
          <w:t xml:space="preserve">, </w:t>
        </w:r>
        <w:r w:rsidR="00C94CC6" w:rsidRPr="001901E6">
          <w:rPr>
            <w:rFonts w:ascii="Times New Roman" w:hAnsi="Times New Roman" w:cs="Times New Roman"/>
            <w:sz w:val="24"/>
            <w:szCs w:val="24"/>
          </w:rPr>
          <w:t>in many disciplines</w:t>
        </w:r>
        <w:r w:rsidR="00C94CC6">
          <w:rPr>
            <w:rFonts w:ascii="Times New Roman" w:hAnsi="Times New Roman" w:cs="Times New Roman"/>
            <w:sz w:val="24"/>
            <w:szCs w:val="24"/>
          </w:rPr>
          <w:t>,</w:t>
        </w:r>
      </w:ins>
      <w:r w:rsidRPr="001901E6">
        <w:rPr>
          <w:rFonts w:ascii="Times New Roman" w:hAnsi="Times New Roman" w:cs="Times New Roman"/>
          <w:sz w:val="24"/>
          <w:szCs w:val="24"/>
        </w:rPr>
        <w:t xml:space="preserve"> </w:t>
      </w:r>
      <w:ins w:id="870" w:author="Greta" w:date="2020-09-11T14:27:00Z">
        <w:r w:rsidR="00C94CC6" w:rsidRPr="001901E6">
          <w:rPr>
            <w:rFonts w:ascii="Times New Roman" w:hAnsi="Times New Roman" w:cs="Times New Roman"/>
            <w:sz w:val="24"/>
            <w:szCs w:val="24"/>
          </w:rPr>
          <w:t xml:space="preserve">so far been </w:t>
        </w:r>
      </w:ins>
      <w:r w:rsidRPr="001901E6">
        <w:rPr>
          <w:rFonts w:ascii="Times New Roman" w:hAnsi="Times New Roman" w:cs="Times New Roman"/>
          <w:sz w:val="24"/>
          <w:szCs w:val="24"/>
        </w:rPr>
        <w:t xml:space="preserve">the primary indicator of the success of a research project, while </w:t>
      </w:r>
      <w:ins w:id="871" w:author="Greta" w:date="2020-09-11T14:28:00Z">
        <w:r w:rsidR="008D1236">
          <w:rPr>
            <w:rFonts w:ascii="Times New Roman" w:hAnsi="Times New Roman" w:cs="Times New Roman"/>
            <w:sz w:val="24"/>
            <w:szCs w:val="24"/>
          </w:rPr>
          <w:t xml:space="preserve">the </w:t>
        </w:r>
      </w:ins>
      <w:r w:rsidRPr="001901E6">
        <w:rPr>
          <w:rFonts w:ascii="Times New Roman" w:hAnsi="Times New Roman" w:cs="Times New Roman"/>
          <w:sz w:val="24"/>
          <w:szCs w:val="24"/>
        </w:rPr>
        <w:t xml:space="preserve">underlying data </w:t>
      </w:r>
      <w:ins w:id="872" w:author="Greta" w:date="2020-09-11T14:32:00Z">
        <w:r w:rsidR="008D1236">
          <w:rPr>
            <w:rFonts w:ascii="Times New Roman" w:hAnsi="Times New Roman" w:cs="Times New Roman"/>
            <w:sz w:val="24"/>
            <w:szCs w:val="24"/>
          </w:rPr>
          <w:t>we</w:t>
        </w:r>
      </w:ins>
      <w:del w:id="873" w:author="Greta" w:date="2020-09-11T14:32:00Z">
        <w:r w:rsidRPr="001901E6" w:rsidDel="008D1236">
          <w:rPr>
            <w:rFonts w:ascii="Times New Roman" w:hAnsi="Times New Roman" w:cs="Times New Roman"/>
            <w:sz w:val="24"/>
            <w:szCs w:val="24"/>
          </w:rPr>
          <w:delText>a</w:delText>
        </w:r>
      </w:del>
      <w:r w:rsidRPr="001901E6">
        <w:rPr>
          <w:rFonts w:ascii="Times New Roman" w:hAnsi="Times New Roman" w:cs="Times New Roman"/>
          <w:sz w:val="24"/>
          <w:szCs w:val="24"/>
        </w:rPr>
        <w:t xml:space="preserve">re not contextualized </w:t>
      </w:r>
      <w:ins w:id="874" w:author="Greta" w:date="2020-09-11T16:49:00Z">
        <w:r w:rsidR="00F90B9E">
          <w:rPr>
            <w:rFonts w:ascii="Times New Roman" w:hAnsi="Times New Roman" w:cs="Times New Roman"/>
            <w:sz w:val="24"/>
            <w:szCs w:val="24"/>
          </w:rPr>
          <w:t>or</w:t>
        </w:r>
      </w:ins>
      <w:del w:id="875" w:author="Greta" w:date="2020-09-11T16:49:00Z">
        <w:r w:rsidRPr="001901E6" w:rsidDel="00F90B9E">
          <w:rPr>
            <w:rFonts w:ascii="Times New Roman" w:hAnsi="Times New Roman" w:cs="Times New Roman"/>
            <w:sz w:val="24"/>
            <w:szCs w:val="24"/>
          </w:rPr>
          <w:delText>and</w:delText>
        </w:r>
      </w:del>
      <w:r w:rsidRPr="001901E6">
        <w:rPr>
          <w:rFonts w:ascii="Times New Roman" w:hAnsi="Times New Roman" w:cs="Times New Roman"/>
          <w:sz w:val="24"/>
          <w:szCs w:val="24"/>
        </w:rPr>
        <w:t xml:space="preserve"> systematically </w:t>
      </w:r>
      <w:commentRangeStart w:id="876"/>
      <w:r w:rsidRPr="001901E6">
        <w:rPr>
          <w:rFonts w:ascii="Times New Roman" w:hAnsi="Times New Roman" w:cs="Times New Roman"/>
          <w:sz w:val="24"/>
          <w:szCs w:val="24"/>
        </w:rPr>
        <w:t>indexed</w:t>
      </w:r>
      <w:commentRangeEnd w:id="876"/>
      <w:r w:rsidR="008D1236">
        <w:rPr>
          <w:rStyle w:val="Kommentarzeichen"/>
          <w:rFonts w:asciiTheme="minorHAnsi" w:hAnsiTheme="minorHAnsi"/>
        </w:rPr>
        <w:commentReference w:id="876"/>
      </w:r>
      <w:r w:rsidRPr="001901E6">
        <w:rPr>
          <w:rFonts w:ascii="Times New Roman" w:hAnsi="Times New Roman" w:cs="Times New Roman"/>
          <w:sz w:val="24"/>
          <w:szCs w:val="24"/>
        </w:rPr>
        <w:t>. Th</w:t>
      </w:r>
      <w:ins w:id="877" w:author="Greta" w:date="2020-09-11T14:35:00Z">
        <w:r w:rsidR="008D1236">
          <w:rPr>
            <w:rFonts w:ascii="Times New Roman" w:hAnsi="Times New Roman" w:cs="Times New Roman"/>
            <w:sz w:val="24"/>
            <w:szCs w:val="24"/>
          </w:rPr>
          <w:t>is meant that</w:t>
        </w:r>
      </w:ins>
      <w:del w:id="878" w:author="Greta" w:date="2020-09-11T14:35:00Z">
        <w:r w:rsidRPr="001901E6" w:rsidDel="008D1236">
          <w:rPr>
            <w:rFonts w:ascii="Times New Roman" w:hAnsi="Times New Roman" w:cs="Times New Roman"/>
            <w:sz w:val="24"/>
            <w:szCs w:val="24"/>
          </w:rPr>
          <w:delText>us,</w:delText>
        </w:r>
      </w:del>
      <w:r w:rsidRPr="001901E6">
        <w:rPr>
          <w:rFonts w:ascii="Times New Roman" w:hAnsi="Times New Roman" w:cs="Times New Roman"/>
          <w:sz w:val="24"/>
          <w:szCs w:val="24"/>
        </w:rPr>
        <w:t xml:space="preserve"> the </w:t>
      </w:r>
      <w:ins w:id="879" w:author="Greta" w:date="2020-09-11T15:11:00Z">
        <w:r w:rsidR="008173A9">
          <w:rPr>
            <w:rFonts w:ascii="Times New Roman" w:hAnsi="Times New Roman" w:cs="Times New Roman"/>
            <w:sz w:val="24"/>
            <w:szCs w:val="24"/>
          </w:rPr>
          <w:t>data</w:t>
        </w:r>
      </w:ins>
      <w:del w:id="880" w:author="Greta" w:date="2020-09-11T15:11:00Z">
        <w:r w:rsidRPr="001901E6" w:rsidDel="008173A9">
          <w:rPr>
            <w:rFonts w:ascii="Times New Roman" w:hAnsi="Times New Roman" w:cs="Times New Roman"/>
            <w:sz w:val="24"/>
            <w:szCs w:val="24"/>
          </w:rPr>
          <w:delText>latter</w:delText>
        </w:r>
      </w:del>
      <w:r w:rsidRPr="001901E6">
        <w:rPr>
          <w:rFonts w:ascii="Times New Roman" w:hAnsi="Times New Roman" w:cs="Times New Roman"/>
          <w:sz w:val="24"/>
          <w:szCs w:val="24"/>
        </w:rPr>
        <w:t xml:space="preserve"> </w:t>
      </w:r>
      <w:ins w:id="881" w:author="Greta" w:date="2020-09-11T14:35:00Z">
        <w:r w:rsidR="008D1236">
          <w:rPr>
            <w:rFonts w:ascii="Times New Roman" w:hAnsi="Times New Roman" w:cs="Times New Roman"/>
            <w:sz w:val="24"/>
            <w:szCs w:val="24"/>
          </w:rPr>
          <w:t>could not</w:t>
        </w:r>
      </w:ins>
      <w:del w:id="882" w:author="Greta" w:date="2020-09-11T14:36:00Z">
        <w:r w:rsidRPr="001901E6" w:rsidDel="008D1236">
          <w:rPr>
            <w:rFonts w:ascii="Times New Roman" w:hAnsi="Times New Roman" w:cs="Times New Roman"/>
            <w:sz w:val="24"/>
            <w:szCs w:val="24"/>
          </w:rPr>
          <w:delText>cannot</w:delText>
        </w:r>
      </w:del>
      <w:r w:rsidRPr="001901E6">
        <w:rPr>
          <w:rFonts w:ascii="Times New Roman" w:hAnsi="Times New Roman" w:cs="Times New Roman"/>
          <w:sz w:val="24"/>
          <w:szCs w:val="24"/>
        </w:rPr>
        <w:t xml:space="preserve"> be cited </w:t>
      </w:r>
      <w:ins w:id="883" w:author="Greta" w:date="2020-09-11T14:36:00Z">
        <w:r w:rsidR="008D1236">
          <w:rPr>
            <w:rFonts w:ascii="Times New Roman" w:hAnsi="Times New Roman" w:cs="Times New Roman"/>
            <w:sz w:val="24"/>
            <w:szCs w:val="24"/>
          </w:rPr>
          <w:t xml:space="preserve">in other </w:t>
        </w:r>
      </w:ins>
      <w:ins w:id="884" w:author="Greta" w:date="2020-09-11T16:49:00Z">
        <w:r w:rsidR="00F90B9E">
          <w:rPr>
            <w:rFonts w:ascii="Times New Roman" w:hAnsi="Times New Roman" w:cs="Times New Roman"/>
            <w:sz w:val="24"/>
            <w:szCs w:val="24"/>
          </w:rPr>
          <w:t>academic studies</w:t>
        </w:r>
      </w:ins>
      <w:ins w:id="885" w:author="Greta" w:date="2020-09-11T14:41:00Z">
        <w:r w:rsidR="008D1236">
          <w:rPr>
            <w:rFonts w:ascii="Times New Roman" w:hAnsi="Times New Roman" w:cs="Times New Roman"/>
            <w:sz w:val="24"/>
            <w:szCs w:val="24"/>
          </w:rPr>
          <w:t xml:space="preserve"> without first having been</w:t>
        </w:r>
      </w:ins>
      <w:del w:id="886" w:author="Greta" w:date="2020-09-11T14:36:00Z">
        <w:r w:rsidRPr="001901E6" w:rsidDel="008D1236">
          <w:rPr>
            <w:rFonts w:ascii="Times New Roman" w:hAnsi="Times New Roman" w:cs="Times New Roman"/>
            <w:sz w:val="24"/>
            <w:szCs w:val="24"/>
          </w:rPr>
          <w:delText>by others or would have to be</w:delText>
        </w:r>
      </w:del>
      <w:r w:rsidRPr="001901E6">
        <w:rPr>
          <w:rFonts w:ascii="Times New Roman" w:hAnsi="Times New Roman" w:cs="Times New Roman"/>
          <w:sz w:val="24"/>
          <w:szCs w:val="24"/>
        </w:rPr>
        <w:t xml:space="preserve"> reworked</w:t>
      </w:r>
      <w:del w:id="887" w:author="Greta" w:date="2020-09-11T14:38:00Z">
        <w:r w:rsidRPr="001901E6" w:rsidDel="008D1236">
          <w:rPr>
            <w:rFonts w:ascii="Times New Roman" w:hAnsi="Times New Roman" w:cs="Times New Roman"/>
            <w:sz w:val="24"/>
            <w:szCs w:val="24"/>
          </w:rPr>
          <w:delText xml:space="preserve"> for this purpose</w:delText>
        </w:r>
      </w:del>
      <w:r w:rsidRPr="001901E6">
        <w:rPr>
          <w:rFonts w:ascii="Times New Roman" w:hAnsi="Times New Roman" w:cs="Times New Roman"/>
          <w:sz w:val="24"/>
          <w:szCs w:val="24"/>
        </w:rPr>
        <w:t xml:space="preserve">. </w:t>
      </w:r>
      <w:commentRangeStart w:id="888"/>
      <w:r w:rsidRPr="001901E6">
        <w:rPr>
          <w:rFonts w:ascii="Times New Roman" w:hAnsi="Times New Roman" w:cs="Times New Roman"/>
          <w:sz w:val="24"/>
          <w:szCs w:val="24"/>
        </w:rPr>
        <w:t>In</w:t>
      </w:r>
      <w:commentRangeEnd w:id="888"/>
      <w:r w:rsidR="00F90B9E">
        <w:rPr>
          <w:rStyle w:val="Kommentarzeichen"/>
          <w:rFonts w:asciiTheme="minorHAnsi" w:hAnsiTheme="minorHAnsi"/>
        </w:rPr>
        <w:commentReference w:id="888"/>
      </w:r>
      <w:r w:rsidRPr="001901E6">
        <w:rPr>
          <w:rFonts w:ascii="Times New Roman" w:hAnsi="Times New Roman" w:cs="Times New Roman"/>
          <w:sz w:val="24"/>
          <w:szCs w:val="24"/>
        </w:rPr>
        <w:t xml:space="preserve"> more extensive interdisciplinary research projects and collaborati</w:t>
      </w:r>
      <w:ins w:id="889" w:author="Greta" w:date="2020-09-11T14:41:00Z">
        <w:r w:rsidR="008D1236">
          <w:rPr>
            <w:rFonts w:ascii="Times New Roman" w:hAnsi="Times New Roman" w:cs="Times New Roman"/>
            <w:sz w:val="24"/>
            <w:szCs w:val="24"/>
          </w:rPr>
          <w:t>ve</w:t>
        </w:r>
      </w:ins>
      <w:del w:id="890" w:author="Greta" w:date="2020-09-11T14:41:00Z">
        <w:r w:rsidRPr="001901E6" w:rsidDel="008D1236">
          <w:rPr>
            <w:rFonts w:ascii="Times New Roman" w:hAnsi="Times New Roman" w:cs="Times New Roman"/>
            <w:sz w:val="24"/>
            <w:szCs w:val="24"/>
          </w:rPr>
          <w:delText>ons</w:delText>
        </w:r>
      </w:del>
      <w:ins w:id="891" w:author="Greta" w:date="2020-09-11T14:41:00Z">
        <w:r w:rsidR="008D1236">
          <w:rPr>
            <w:rFonts w:ascii="Times New Roman" w:hAnsi="Times New Roman" w:cs="Times New Roman"/>
            <w:sz w:val="24"/>
            <w:szCs w:val="24"/>
          </w:rPr>
          <w:t xml:space="preserve"> work</w:t>
        </w:r>
      </w:ins>
      <w:r w:rsidRPr="001901E6">
        <w:rPr>
          <w:rFonts w:ascii="Times New Roman" w:hAnsi="Times New Roman" w:cs="Times New Roman"/>
          <w:sz w:val="24"/>
          <w:szCs w:val="24"/>
        </w:rPr>
        <w:t xml:space="preserve">, the insights and partial </w:t>
      </w:r>
      <w:ins w:id="892" w:author="Greta" w:date="2020-09-11T14:55:00Z">
        <w:r w:rsidR="00DE3AA7">
          <w:rPr>
            <w:rFonts w:ascii="Times New Roman" w:hAnsi="Times New Roman" w:cs="Times New Roman"/>
            <w:sz w:val="24"/>
            <w:szCs w:val="24"/>
          </w:rPr>
          <w:t>findings</w:t>
        </w:r>
      </w:ins>
      <w:del w:id="893" w:author="Greta" w:date="2020-09-11T14:55:00Z">
        <w:r w:rsidRPr="001901E6" w:rsidDel="00DE3AA7">
          <w:rPr>
            <w:rFonts w:ascii="Times New Roman" w:hAnsi="Times New Roman" w:cs="Times New Roman"/>
            <w:sz w:val="24"/>
            <w:szCs w:val="24"/>
          </w:rPr>
          <w:delText>results</w:delText>
        </w:r>
      </w:del>
      <w:r w:rsidRPr="001901E6">
        <w:rPr>
          <w:rFonts w:ascii="Times New Roman" w:hAnsi="Times New Roman" w:cs="Times New Roman"/>
          <w:sz w:val="24"/>
          <w:szCs w:val="24"/>
        </w:rPr>
        <w:t xml:space="preserve"> gained through communicati</w:t>
      </w:r>
      <w:del w:id="894" w:author="Greta" w:date="2020-09-11T15:10:00Z">
        <w:r w:rsidRPr="001901E6" w:rsidDel="008173A9">
          <w:rPr>
            <w:rFonts w:ascii="Times New Roman" w:hAnsi="Times New Roman" w:cs="Times New Roman"/>
            <w:sz w:val="24"/>
            <w:szCs w:val="24"/>
          </w:rPr>
          <w:delText>on</w:delText>
        </w:r>
      </w:del>
      <w:ins w:id="895" w:author="Greta" w:date="2020-09-11T15:10:00Z">
        <w:r w:rsidR="008173A9">
          <w:rPr>
            <w:rFonts w:ascii="Times New Roman" w:hAnsi="Times New Roman" w:cs="Times New Roman"/>
            <w:sz w:val="24"/>
            <w:szCs w:val="24"/>
          </w:rPr>
          <w:t>ng</w:t>
        </w:r>
      </w:ins>
      <w:ins w:id="896" w:author="Greta" w:date="2020-09-11T15:11:00Z">
        <w:r w:rsidR="008173A9">
          <w:rPr>
            <w:rFonts w:ascii="Times New Roman" w:hAnsi="Times New Roman" w:cs="Times New Roman"/>
            <w:sz w:val="24"/>
            <w:szCs w:val="24"/>
          </w:rPr>
          <w:t xml:space="preserve"> with others</w:t>
        </w:r>
      </w:ins>
      <w:r w:rsidRPr="001901E6">
        <w:rPr>
          <w:rFonts w:ascii="Times New Roman" w:hAnsi="Times New Roman" w:cs="Times New Roman"/>
          <w:sz w:val="24"/>
          <w:szCs w:val="24"/>
        </w:rPr>
        <w:t xml:space="preserve"> and </w:t>
      </w:r>
      <w:ins w:id="897" w:author="Greta" w:date="2020-09-11T15:10:00Z">
        <w:r w:rsidR="008173A9">
          <w:rPr>
            <w:rFonts w:ascii="Times New Roman" w:hAnsi="Times New Roman" w:cs="Times New Roman"/>
            <w:sz w:val="24"/>
            <w:szCs w:val="24"/>
          </w:rPr>
          <w:t xml:space="preserve">making </w:t>
        </w:r>
      </w:ins>
      <w:r w:rsidRPr="001901E6">
        <w:rPr>
          <w:rFonts w:ascii="Times New Roman" w:hAnsi="Times New Roman" w:cs="Times New Roman"/>
          <w:sz w:val="24"/>
          <w:szCs w:val="24"/>
        </w:rPr>
        <w:t>evaluation</w:t>
      </w:r>
      <w:ins w:id="898" w:author="Greta" w:date="2020-09-11T15:10:00Z">
        <w:r w:rsidR="008173A9">
          <w:rPr>
            <w:rFonts w:ascii="Times New Roman" w:hAnsi="Times New Roman" w:cs="Times New Roman"/>
            <w:sz w:val="24"/>
            <w:szCs w:val="24"/>
          </w:rPr>
          <w:t>s</w:t>
        </w:r>
      </w:ins>
      <w:r w:rsidRPr="001901E6">
        <w:rPr>
          <w:rFonts w:ascii="Times New Roman" w:hAnsi="Times New Roman" w:cs="Times New Roman"/>
          <w:sz w:val="24"/>
          <w:szCs w:val="24"/>
        </w:rPr>
        <w:t xml:space="preserve"> from </w:t>
      </w:r>
      <w:ins w:id="899" w:author="Greta" w:date="2020-09-11T14:58:00Z">
        <w:r w:rsidR="00DE3AA7">
          <w:rPr>
            <w:rFonts w:ascii="Times New Roman" w:hAnsi="Times New Roman" w:cs="Times New Roman"/>
            <w:sz w:val="24"/>
            <w:szCs w:val="24"/>
          </w:rPr>
          <w:t xml:space="preserve">a number of </w:t>
        </w:r>
      </w:ins>
      <w:r w:rsidRPr="001901E6">
        <w:rPr>
          <w:rFonts w:ascii="Times New Roman" w:hAnsi="Times New Roman" w:cs="Times New Roman"/>
          <w:sz w:val="24"/>
          <w:szCs w:val="24"/>
        </w:rPr>
        <w:t>different perspectives are of particular importance</w:t>
      </w:r>
      <w:del w:id="900" w:author="Greta" w:date="2020-09-11T15:12:00Z">
        <w:r w:rsidRPr="001901E6" w:rsidDel="008173A9">
          <w:rPr>
            <w:rFonts w:ascii="Times New Roman" w:hAnsi="Times New Roman" w:cs="Times New Roman"/>
            <w:sz w:val="24"/>
            <w:szCs w:val="24"/>
          </w:rPr>
          <w:delText>. This</w:delText>
        </w:r>
      </w:del>
      <w:ins w:id="901" w:author="Greta" w:date="2020-09-11T15:12:00Z">
        <w:r w:rsidR="008173A9">
          <w:rPr>
            <w:rFonts w:ascii="Times New Roman" w:hAnsi="Times New Roman" w:cs="Times New Roman"/>
            <w:sz w:val="24"/>
            <w:szCs w:val="24"/>
          </w:rPr>
          <w:t xml:space="preserve"> as they</w:t>
        </w:r>
      </w:ins>
      <w:r w:rsidRPr="001901E6">
        <w:rPr>
          <w:rFonts w:ascii="Times New Roman" w:hAnsi="Times New Roman" w:cs="Times New Roman"/>
          <w:sz w:val="24"/>
          <w:szCs w:val="24"/>
        </w:rPr>
        <w:t xml:space="preserve"> facilitate</w:t>
      </w:r>
      <w:del w:id="902" w:author="Greta" w:date="2020-09-11T15:12:00Z">
        <w:r w:rsidRPr="001901E6" w:rsidDel="008173A9">
          <w:rPr>
            <w:rFonts w:ascii="Times New Roman" w:hAnsi="Times New Roman" w:cs="Times New Roman"/>
            <w:sz w:val="24"/>
            <w:szCs w:val="24"/>
          </w:rPr>
          <w:delText>s</w:delText>
        </w:r>
      </w:del>
      <w:r w:rsidRPr="001901E6">
        <w:rPr>
          <w:rFonts w:ascii="Times New Roman" w:hAnsi="Times New Roman" w:cs="Times New Roman"/>
          <w:sz w:val="24"/>
          <w:szCs w:val="24"/>
        </w:rPr>
        <w:t xml:space="preserve"> the publication of research data and partial </w:t>
      </w:r>
      <w:ins w:id="903" w:author="Greta" w:date="2020-09-11T14:58:00Z">
        <w:r w:rsidR="00DE3AA7">
          <w:rPr>
            <w:rFonts w:ascii="Times New Roman" w:hAnsi="Times New Roman" w:cs="Times New Roman"/>
            <w:sz w:val="24"/>
            <w:szCs w:val="24"/>
          </w:rPr>
          <w:t>findings</w:t>
        </w:r>
      </w:ins>
      <w:del w:id="904" w:author="Greta" w:date="2020-09-11T14:58:00Z">
        <w:r w:rsidRPr="001901E6" w:rsidDel="00DE3AA7">
          <w:rPr>
            <w:rFonts w:ascii="Times New Roman" w:hAnsi="Times New Roman" w:cs="Times New Roman"/>
            <w:sz w:val="24"/>
            <w:szCs w:val="24"/>
          </w:rPr>
          <w:delText>results</w:delText>
        </w:r>
      </w:del>
      <w:ins w:id="905" w:author="Greta" w:date="2020-09-11T15:05:00Z">
        <w:r w:rsidR="00DE3AA7">
          <w:rPr>
            <w:rFonts w:ascii="Times New Roman" w:hAnsi="Times New Roman" w:cs="Times New Roman"/>
            <w:sz w:val="24"/>
            <w:szCs w:val="24"/>
          </w:rPr>
          <w:t>.</w:t>
        </w:r>
      </w:ins>
      <w:del w:id="906" w:author="Greta" w:date="2020-09-11T15:05:00Z">
        <w:r w:rsidRPr="001901E6" w:rsidDel="00DE3AA7">
          <w:rPr>
            <w:rFonts w:ascii="Times New Roman" w:hAnsi="Times New Roman" w:cs="Times New Roman"/>
            <w:sz w:val="24"/>
            <w:szCs w:val="24"/>
          </w:rPr>
          <w:delText>,</w:delText>
        </w:r>
      </w:del>
      <w:r w:rsidRPr="001901E6">
        <w:rPr>
          <w:rFonts w:ascii="Times New Roman" w:hAnsi="Times New Roman" w:cs="Times New Roman"/>
          <w:sz w:val="24"/>
          <w:szCs w:val="24"/>
        </w:rPr>
        <w:t xml:space="preserve"> </w:t>
      </w:r>
      <w:del w:id="907" w:author="Greta" w:date="2020-09-11T15:01:00Z">
        <w:r w:rsidRPr="001901E6" w:rsidDel="00DE3AA7">
          <w:rPr>
            <w:rFonts w:ascii="Times New Roman" w:hAnsi="Times New Roman" w:cs="Times New Roman"/>
            <w:sz w:val="24"/>
            <w:szCs w:val="24"/>
          </w:rPr>
          <w:delText xml:space="preserve">which </w:delText>
        </w:r>
      </w:del>
      <w:ins w:id="908" w:author="Greta" w:date="2020-09-11T15:05:00Z">
        <w:r w:rsidR="00DE3AA7">
          <w:rPr>
            <w:rFonts w:ascii="Times New Roman" w:hAnsi="Times New Roman" w:cs="Times New Roman"/>
            <w:sz w:val="24"/>
            <w:szCs w:val="24"/>
          </w:rPr>
          <w:t>A</w:t>
        </w:r>
      </w:ins>
      <w:ins w:id="909" w:author="Greta" w:date="2020-09-11T15:01:00Z">
        <w:r w:rsidR="00DE3AA7">
          <w:rPr>
            <w:rFonts w:ascii="Times New Roman" w:hAnsi="Times New Roman" w:cs="Times New Roman"/>
            <w:sz w:val="24"/>
            <w:szCs w:val="24"/>
          </w:rPr>
          <w:t>s a</w:t>
        </w:r>
        <w:r w:rsidR="00DE3AA7" w:rsidRPr="001901E6">
          <w:rPr>
            <w:rFonts w:ascii="Times New Roman" w:hAnsi="Times New Roman" w:cs="Times New Roman"/>
            <w:sz w:val="24"/>
            <w:szCs w:val="24"/>
          </w:rPr>
          <w:t xml:space="preserve"> </w:t>
        </w:r>
      </w:ins>
      <w:r w:rsidRPr="001901E6">
        <w:rPr>
          <w:rFonts w:ascii="Times New Roman" w:hAnsi="Times New Roman" w:cs="Times New Roman"/>
          <w:sz w:val="24"/>
          <w:szCs w:val="24"/>
        </w:rPr>
        <w:t>consequen</w:t>
      </w:r>
      <w:ins w:id="910" w:author="Greta" w:date="2020-09-11T15:01:00Z">
        <w:r w:rsidR="00DE3AA7">
          <w:rPr>
            <w:rFonts w:ascii="Times New Roman" w:hAnsi="Times New Roman" w:cs="Times New Roman"/>
            <w:sz w:val="24"/>
            <w:szCs w:val="24"/>
          </w:rPr>
          <w:t>ce</w:t>
        </w:r>
      </w:ins>
      <w:del w:id="911" w:author="Greta" w:date="2020-09-11T15:01:00Z">
        <w:r w:rsidRPr="001901E6" w:rsidDel="00DE3AA7">
          <w:rPr>
            <w:rFonts w:ascii="Times New Roman" w:hAnsi="Times New Roman" w:cs="Times New Roman"/>
            <w:sz w:val="24"/>
            <w:szCs w:val="24"/>
          </w:rPr>
          <w:delText>tly</w:delText>
        </w:r>
      </w:del>
      <w:ins w:id="912" w:author="Greta" w:date="2020-09-11T15:05:00Z">
        <w:r w:rsidR="00DE3AA7">
          <w:rPr>
            <w:rFonts w:ascii="Times New Roman" w:hAnsi="Times New Roman" w:cs="Times New Roman"/>
            <w:sz w:val="24"/>
            <w:szCs w:val="24"/>
          </w:rPr>
          <w:t>,</w:t>
        </w:r>
      </w:ins>
      <w:r w:rsidRPr="001901E6">
        <w:rPr>
          <w:rFonts w:ascii="Times New Roman" w:hAnsi="Times New Roman" w:cs="Times New Roman"/>
          <w:sz w:val="24"/>
          <w:szCs w:val="24"/>
        </w:rPr>
        <w:t xml:space="preserve"> </w:t>
      </w:r>
      <w:del w:id="913" w:author="Greta" w:date="2020-09-11T15:04:00Z">
        <w:r w:rsidRPr="001901E6" w:rsidDel="00DE3AA7">
          <w:rPr>
            <w:rFonts w:ascii="Times New Roman" w:hAnsi="Times New Roman" w:cs="Times New Roman"/>
            <w:sz w:val="24"/>
            <w:szCs w:val="24"/>
          </w:rPr>
          <w:delText xml:space="preserve">develop </w:delText>
        </w:r>
      </w:del>
      <w:r w:rsidRPr="001901E6">
        <w:rPr>
          <w:rFonts w:ascii="Times New Roman" w:hAnsi="Times New Roman" w:cs="Times New Roman"/>
          <w:sz w:val="24"/>
          <w:szCs w:val="24"/>
        </w:rPr>
        <w:t xml:space="preserve">a stronger dynamic </w:t>
      </w:r>
      <w:ins w:id="914" w:author="Greta" w:date="2020-09-11T15:04:00Z">
        <w:r w:rsidR="00DE3AA7">
          <w:rPr>
            <w:rFonts w:ascii="Times New Roman" w:hAnsi="Times New Roman" w:cs="Times New Roman"/>
            <w:sz w:val="24"/>
            <w:szCs w:val="24"/>
          </w:rPr>
          <w:t>is developed</w:t>
        </w:r>
      </w:ins>
      <w:ins w:id="915" w:author="Greta" w:date="2020-09-11T15:06:00Z">
        <w:r w:rsidR="00DE3AA7">
          <w:rPr>
            <w:rFonts w:ascii="Times New Roman" w:hAnsi="Times New Roman" w:cs="Times New Roman"/>
            <w:sz w:val="24"/>
            <w:szCs w:val="24"/>
          </w:rPr>
          <w:t>, which</w:t>
        </w:r>
      </w:ins>
      <w:ins w:id="916" w:author="Greta" w:date="2020-09-11T15:03:00Z">
        <w:r w:rsidR="00DE3AA7">
          <w:rPr>
            <w:rFonts w:ascii="Times New Roman" w:hAnsi="Times New Roman" w:cs="Times New Roman"/>
            <w:sz w:val="24"/>
            <w:szCs w:val="24"/>
          </w:rPr>
          <w:t xml:space="preserve"> benefits</w:t>
        </w:r>
      </w:ins>
      <w:del w:id="917" w:author="Greta" w:date="2020-09-11T15:03:00Z">
        <w:r w:rsidRPr="001901E6" w:rsidDel="00DE3AA7">
          <w:rPr>
            <w:rFonts w:ascii="Times New Roman" w:hAnsi="Times New Roman" w:cs="Times New Roman"/>
            <w:sz w:val="24"/>
            <w:szCs w:val="24"/>
          </w:rPr>
          <w:delText>and relevance for</w:delText>
        </w:r>
      </w:del>
      <w:r w:rsidRPr="001901E6">
        <w:rPr>
          <w:rFonts w:ascii="Times New Roman" w:hAnsi="Times New Roman" w:cs="Times New Roman"/>
          <w:sz w:val="24"/>
          <w:szCs w:val="24"/>
        </w:rPr>
        <w:t xml:space="preserve"> the </w:t>
      </w:r>
      <w:ins w:id="918" w:author="Greta" w:date="2020-09-11T15:08:00Z">
        <w:r w:rsidR="00DE3AA7">
          <w:rPr>
            <w:rFonts w:ascii="Times New Roman" w:hAnsi="Times New Roman" w:cs="Times New Roman"/>
            <w:sz w:val="24"/>
            <w:szCs w:val="24"/>
          </w:rPr>
          <w:t>entire</w:t>
        </w:r>
      </w:ins>
      <w:del w:id="919" w:author="Greta" w:date="2020-09-11T15:08:00Z">
        <w:r w:rsidRPr="001901E6" w:rsidDel="00DE3AA7">
          <w:rPr>
            <w:rFonts w:ascii="Times New Roman" w:hAnsi="Times New Roman" w:cs="Times New Roman"/>
            <w:sz w:val="24"/>
            <w:szCs w:val="24"/>
          </w:rPr>
          <w:delText>overall</w:delText>
        </w:r>
      </w:del>
      <w:r w:rsidRPr="001901E6">
        <w:rPr>
          <w:rFonts w:ascii="Times New Roman" w:hAnsi="Times New Roman" w:cs="Times New Roman"/>
          <w:sz w:val="24"/>
          <w:szCs w:val="24"/>
        </w:rPr>
        <w:t xml:space="preserve"> research process.</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**Desiderata**</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 **D1** </w:t>
      </w:r>
      <w:ins w:id="920" w:author="Greta" w:date="2020-09-11T15:34:00Z">
        <w:r w:rsidR="00376AF8">
          <w:rPr>
            <w:rFonts w:ascii="Times New Roman" w:hAnsi="Times New Roman" w:cs="Times New Roman"/>
            <w:sz w:val="24"/>
            <w:szCs w:val="24"/>
          </w:rPr>
          <w:t xml:space="preserve">Review </w:t>
        </w:r>
      </w:ins>
      <w:ins w:id="921" w:author="Greta" w:date="2020-09-11T15:37:00Z">
        <w:r w:rsidR="00376AF8">
          <w:rPr>
            <w:rFonts w:ascii="Times New Roman" w:hAnsi="Times New Roman" w:cs="Times New Roman"/>
            <w:sz w:val="24"/>
            <w:szCs w:val="24"/>
          </w:rPr>
          <w:t xml:space="preserve">the </w:t>
        </w:r>
      </w:ins>
      <w:ins w:id="922" w:author="Greta" w:date="2020-09-11T15:34:00Z">
        <w:r w:rsidR="00376AF8">
          <w:rPr>
            <w:rFonts w:ascii="Times New Roman" w:hAnsi="Times New Roman" w:cs="Times New Roman"/>
            <w:sz w:val="24"/>
            <w:szCs w:val="24"/>
          </w:rPr>
          <w:t>s</w:t>
        </w:r>
      </w:ins>
      <w:del w:id="923" w:author="Greta" w:date="2020-09-11T15:34:00Z">
        <w:r w:rsidRPr="001901E6" w:rsidDel="00376AF8">
          <w:rPr>
            <w:rFonts w:ascii="Times New Roman" w:hAnsi="Times New Roman" w:cs="Times New Roman"/>
            <w:sz w:val="24"/>
            <w:szCs w:val="24"/>
          </w:rPr>
          <w:delText>S</w:delText>
        </w:r>
      </w:del>
      <w:r w:rsidRPr="001901E6">
        <w:rPr>
          <w:rFonts w:ascii="Times New Roman" w:hAnsi="Times New Roman" w:cs="Times New Roman"/>
          <w:sz w:val="24"/>
          <w:szCs w:val="24"/>
        </w:rPr>
        <w:t>equential planning</w:t>
      </w:r>
      <w:ins w:id="924" w:author="Greta" w:date="2020-09-11T15:37:00Z">
        <w:r w:rsidR="00376AF8">
          <w:rPr>
            <w:rFonts w:ascii="Times New Roman" w:hAnsi="Times New Roman" w:cs="Times New Roman"/>
            <w:sz w:val="24"/>
            <w:szCs w:val="24"/>
          </w:rPr>
          <w:t xml:space="preserve"> approach</w:t>
        </w:r>
      </w:ins>
      <w:ins w:id="925" w:author="Greta" w:date="2020-09-11T15:34:00Z">
        <w:r w:rsidR="00376AF8">
          <w:rPr>
            <w:rFonts w:ascii="Times New Roman" w:hAnsi="Times New Roman" w:cs="Times New Roman"/>
            <w:sz w:val="24"/>
            <w:szCs w:val="24"/>
          </w:rPr>
          <w:t>, which</w:t>
        </w:r>
      </w:ins>
      <w:r w:rsidRPr="001901E6">
        <w:rPr>
          <w:rFonts w:ascii="Times New Roman" w:hAnsi="Times New Roman" w:cs="Times New Roman"/>
          <w:sz w:val="24"/>
          <w:szCs w:val="24"/>
        </w:rPr>
        <w:t xml:space="preserve"> tends to place publication</w:t>
      </w:r>
      <w:del w:id="926" w:author="Greta" w:date="2020-09-11T15:37:00Z">
        <w:r w:rsidRPr="001901E6" w:rsidDel="00376AF8">
          <w:rPr>
            <w:rFonts w:ascii="Times New Roman" w:hAnsi="Times New Roman" w:cs="Times New Roman"/>
            <w:sz w:val="24"/>
            <w:szCs w:val="24"/>
          </w:rPr>
          <w:delText>s</w:delText>
        </w:r>
      </w:del>
      <w:r w:rsidRPr="001901E6">
        <w:rPr>
          <w:rFonts w:ascii="Times New Roman" w:hAnsi="Times New Roman" w:cs="Times New Roman"/>
          <w:sz w:val="24"/>
          <w:szCs w:val="24"/>
        </w:rPr>
        <w:t xml:space="preserve"> at the end of a research process</w:t>
      </w:r>
      <w:del w:id="927" w:author="Greta" w:date="2020-09-11T15:34:00Z">
        <w:r w:rsidRPr="001901E6" w:rsidDel="00376AF8">
          <w:rPr>
            <w:rFonts w:ascii="Times New Roman" w:hAnsi="Times New Roman" w:cs="Times New Roman"/>
            <w:sz w:val="24"/>
            <w:szCs w:val="24"/>
          </w:rPr>
          <w:delText xml:space="preserve">, </w:delText>
        </w:r>
      </w:del>
      <w:ins w:id="928" w:author="Greta" w:date="2020-09-11T15:34:00Z">
        <w:r w:rsidR="00376AF8">
          <w:rPr>
            <w:rFonts w:ascii="Times New Roman" w:hAnsi="Times New Roman" w:cs="Times New Roman"/>
            <w:sz w:val="24"/>
            <w:szCs w:val="24"/>
          </w:rPr>
          <w:t xml:space="preserve"> and thus usually</w:t>
        </w:r>
      </w:ins>
      <w:del w:id="929" w:author="Greta" w:date="2020-09-11T15:34:00Z">
        <w:r w:rsidRPr="001901E6" w:rsidDel="00376AF8">
          <w:rPr>
            <w:rFonts w:ascii="Times New Roman" w:hAnsi="Times New Roman" w:cs="Times New Roman"/>
            <w:sz w:val="24"/>
            <w:szCs w:val="24"/>
          </w:rPr>
          <w:delText>mostly</w:delText>
        </w:r>
      </w:del>
      <w:r w:rsidRPr="001901E6">
        <w:rPr>
          <w:rFonts w:ascii="Times New Roman" w:hAnsi="Times New Roman" w:cs="Times New Roman"/>
          <w:sz w:val="24"/>
          <w:szCs w:val="24"/>
        </w:rPr>
        <w:t xml:space="preserve"> beyond </w:t>
      </w:r>
      <w:ins w:id="930" w:author="Greta" w:date="2020-09-11T15:34:00Z">
        <w:r w:rsidR="00376AF8">
          <w:rPr>
            <w:rFonts w:ascii="Times New Roman" w:hAnsi="Times New Roman" w:cs="Times New Roman"/>
            <w:sz w:val="24"/>
            <w:szCs w:val="24"/>
          </w:rPr>
          <w:t xml:space="preserve">the </w:t>
        </w:r>
      </w:ins>
      <w:r w:rsidRPr="001901E6">
        <w:rPr>
          <w:rFonts w:ascii="Times New Roman" w:hAnsi="Times New Roman" w:cs="Times New Roman"/>
          <w:sz w:val="24"/>
          <w:szCs w:val="24"/>
        </w:rPr>
        <w:t>funding period</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**D2** </w:t>
      </w:r>
      <w:ins w:id="931" w:author="Greta" w:date="2020-09-11T15:31:00Z">
        <w:r w:rsidR="00376AF8">
          <w:rPr>
            <w:rFonts w:ascii="Times New Roman" w:hAnsi="Times New Roman" w:cs="Times New Roman"/>
            <w:sz w:val="24"/>
            <w:szCs w:val="24"/>
          </w:rPr>
          <w:t>Creat</w:t>
        </w:r>
      </w:ins>
      <w:ins w:id="932" w:author="Greta" w:date="2020-09-11T15:38:00Z">
        <w:r w:rsidR="00376AF8">
          <w:rPr>
            <w:rFonts w:ascii="Times New Roman" w:hAnsi="Times New Roman" w:cs="Times New Roman"/>
            <w:sz w:val="24"/>
            <w:szCs w:val="24"/>
          </w:rPr>
          <w:t>e</w:t>
        </w:r>
      </w:ins>
      <w:ins w:id="933" w:author="Greta" w:date="2020-09-11T15:31:00Z">
        <w:r w:rsidR="00376AF8">
          <w:rPr>
            <w:rFonts w:ascii="Times New Roman" w:hAnsi="Times New Roman" w:cs="Times New Roman"/>
            <w:sz w:val="24"/>
            <w:szCs w:val="24"/>
          </w:rPr>
          <w:t xml:space="preserve"> an</w:t>
        </w:r>
      </w:ins>
      <w:del w:id="934" w:author="Greta" w:date="2020-09-11T15:31:00Z">
        <w:r w:rsidRPr="001901E6" w:rsidDel="00376AF8">
          <w:rPr>
            <w:rFonts w:ascii="Times New Roman" w:hAnsi="Times New Roman" w:cs="Times New Roman"/>
            <w:sz w:val="24"/>
            <w:szCs w:val="24"/>
          </w:rPr>
          <w:delText>Missing</w:delText>
        </w:r>
      </w:del>
      <w:r w:rsidRPr="001901E6">
        <w:rPr>
          <w:rFonts w:ascii="Times New Roman" w:hAnsi="Times New Roman" w:cs="Times New Roman"/>
          <w:sz w:val="24"/>
          <w:szCs w:val="24"/>
        </w:rPr>
        <w:t xml:space="preserve"> infrastructure for </w:t>
      </w:r>
      <w:del w:id="935" w:author="Greta" w:date="2020-09-11T15:31:00Z">
        <w:r w:rsidRPr="001901E6" w:rsidDel="00376AF8">
          <w:rPr>
            <w:rFonts w:ascii="Times New Roman" w:hAnsi="Times New Roman" w:cs="Times New Roman"/>
            <w:sz w:val="24"/>
            <w:szCs w:val="24"/>
          </w:rPr>
          <w:delText>long</w:delText>
        </w:r>
      </w:del>
      <w:del w:id="936" w:author="Greta" w:date="2020-09-11T15:14:00Z">
        <w:r w:rsidRPr="001901E6" w:rsidDel="008173A9">
          <w:rPr>
            <w:rFonts w:ascii="Times New Roman" w:hAnsi="Times New Roman" w:cs="Times New Roman"/>
            <w:sz w:val="24"/>
            <w:szCs w:val="24"/>
          </w:rPr>
          <w:delText xml:space="preserve"> </w:delText>
        </w:r>
      </w:del>
      <w:del w:id="937" w:author="Greta" w:date="2020-09-11T15:31:00Z">
        <w:r w:rsidRPr="001901E6" w:rsidDel="00376AF8">
          <w:rPr>
            <w:rFonts w:ascii="Times New Roman" w:hAnsi="Times New Roman" w:cs="Times New Roman"/>
            <w:sz w:val="24"/>
            <w:szCs w:val="24"/>
          </w:rPr>
          <w:delText xml:space="preserve">term </w:delText>
        </w:r>
      </w:del>
      <w:r w:rsidRPr="001901E6">
        <w:rPr>
          <w:rFonts w:ascii="Times New Roman" w:hAnsi="Times New Roman" w:cs="Times New Roman"/>
          <w:sz w:val="24"/>
          <w:szCs w:val="24"/>
        </w:rPr>
        <w:t xml:space="preserve">archiving and publishing </w:t>
      </w:r>
      <w:ins w:id="938" w:author="Greta" w:date="2020-09-11T15:31:00Z">
        <w:r w:rsidR="00376AF8">
          <w:rPr>
            <w:rFonts w:ascii="Times New Roman" w:hAnsi="Times New Roman" w:cs="Times New Roman"/>
            <w:sz w:val="24"/>
            <w:szCs w:val="24"/>
          </w:rPr>
          <w:t>the</w:t>
        </w:r>
      </w:ins>
      <w:del w:id="939" w:author="Greta" w:date="2020-09-11T15:31:00Z">
        <w:r w:rsidRPr="001901E6" w:rsidDel="00376AF8">
          <w:rPr>
            <w:rFonts w:ascii="Times New Roman" w:hAnsi="Times New Roman" w:cs="Times New Roman"/>
            <w:sz w:val="24"/>
            <w:szCs w:val="24"/>
          </w:rPr>
          <w:delText>of</w:delText>
        </w:r>
      </w:del>
      <w:r w:rsidRPr="001901E6">
        <w:rPr>
          <w:rFonts w:ascii="Times New Roman" w:hAnsi="Times New Roman" w:cs="Times New Roman"/>
          <w:sz w:val="24"/>
          <w:szCs w:val="24"/>
        </w:rPr>
        <w:t xml:space="preserve"> data</w:t>
      </w:r>
      <w:ins w:id="940" w:author="Greta" w:date="2020-09-11T15:31:00Z">
        <w:r w:rsidR="00376AF8">
          <w:rPr>
            <w:rFonts w:ascii="Times New Roman" w:hAnsi="Times New Roman" w:cs="Times New Roman"/>
            <w:sz w:val="24"/>
            <w:szCs w:val="24"/>
          </w:rPr>
          <w:t xml:space="preserve"> </w:t>
        </w:r>
      </w:ins>
      <w:ins w:id="941" w:author="Greta" w:date="2020-09-11T16:50:00Z">
        <w:r w:rsidR="00F90B9E">
          <w:rPr>
            <w:rFonts w:ascii="Times New Roman" w:hAnsi="Times New Roman" w:cs="Times New Roman"/>
            <w:sz w:val="24"/>
            <w:szCs w:val="24"/>
          </w:rPr>
          <w:t xml:space="preserve">in the </w:t>
        </w:r>
      </w:ins>
      <w:ins w:id="942" w:author="Greta" w:date="2020-09-11T15:31:00Z">
        <w:r w:rsidR="00376AF8">
          <w:rPr>
            <w:rFonts w:ascii="Times New Roman" w:hAnsi="Times New Roman" w:cs="Times New Roman"/>
            <w:sz w:val="24"/>
            <w:szCs w:val="24"/>
          </w:rPr>
          <w:t>long term</w:t>
        </w:r>
      </w:ins>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**D3** Integrat</w:t>
      </w:r>
      <w:ins w:id="943" w:author="Greta" w:date="2020-09-11T15:38:00Z">
        <w:r w:rsidR="00376AF8">
          <w:rPr>
            <w:rFonts w:ascii="Times New Roman" w:hAnsi="Times New Roman" w:cs="Times New Roman"/>
            <w:sz w:val="24"/>
            <w:szCs w:val="24"/>
          </w:rPr>
          <w:t>e</w:t>
        </w:r>
      </w:ins>
      <w:del w:id="944" w:author="Greta" w:date="2020-09-11T15:38:00Z">
        <w:r w:rsidRPr="001901E6" w:rsidDel="00376AF8">
          <w:rPr>
            <w:rFonts w:ascii="Times New Roman" w:hAnsi="Times New Roman" w:cs="Times New Roman"/>
            <w:sz w:val="24"/>
            <w:szCs w:val="24"/>
          </w:rPr>
          <w:delText>ion of</w:delText>
        </w:r>
      </w:del>
      <w:ins w:id="945" w:author="Greta" w:date="2020-09-11T15:38:00Z">
        <w:r w:rsidR="00376AF8">
          <w:rPr>
            <w:rFonts w:ascii="Times New Roman" w:hAnsi="Times New Roman" w:cs="Times New Roman"/>
            <w:sz w:val="24"/>
            <w:szCs w:val="24"/>
          </w:rPr>
          <w:t xml:space="preserve"> the</w:t>
        </w:r>
      </w:ins>
      <w:r w:rsidRPr="001901E6">
        <w:rPr>
          <w:rFonts w:ascii="Times New Roman" w:hAnsi="Times New Roman" w:cs="Times New Roman"/>
          <w:sz w:val="24"/>
          <w:szCs w:val="24"/>
        </w:rPr>
        <w:t xml:space="preserve"> research data into a network of global data res</w:t>
      </w:r>
      <w:del w:id="946" w:author="Greta" w:date="2020-09-09T18:44:00Z">
        <w:r w:rsidRPr="001901E6" w:rsidDel="001901E6">
          <w:rPr>
            <w:rFonts w:ascii="Times New Roman" w:hAnsi="Times New Roman" w:cs="Times New Roman"/>
            <w:sz w:val="24"/>
            <w:szCs w:val="24"/>
          </w:rPr>
          <w:delText>s</w:delText>
        </w:r>
      </w:del>
      <w:r w:rsidRPr="001901E6">
        <w:rPr>
          <w:rFonts w:ascii="Times New Roman" w:hAnsi="Times New Roman" w:cs="Times New Roman"/>
          <w:sz w:val="24"/>
          <w:szCs w:val="24"/>
        </w:rPr>
        <w:t xml:space="preserve">ources </w:t>
      </w:r>
      <w:ins w:id="947" w:author="Greta" w:date="2020-09-11T15:27:00Z">
        <w:r w:rsidR="008173A9">
          <w:rPr>
            <w:rFonts w:ascii="Times New Roman" w:hAnsi="Times New Roman" w:cs="Times New Roman"/>
            <w:sz w:val="24"/>
            <w:szCs w:val="24"/>
          </w:rPr>
          <w:t xml:space="preserve">that </w:t>
        </w:r>
      </w:ins>
      <w:r w:rsidRPr="001901E6">
        <w:rPr>
          <w:rFonts w:ascii="Times New Roman" w:hAnsi="Times New Roman" w:cs="Times New Roman"/>
          <w:sz w:val="24"/>
          <w:szCs w:val="24"/>
        </w:rPr>
        <w:t>supplement</w:t>
      </w:r>
      <w:del w:id="948" w:author="Greta" w:date="2020-09-11T15:27:00Z">
        <w:r w:rsidRPr="001901E6" w:rsidDel="008173A9">
          <w:rPr>
            <w:rFonts w:ascii="Times New Roman" w:hAnsi="Times New Roman" w:cs="Times New Roman"/>
            <w:sz w:val="24"/>
            <w:szCs w:val="24"/>
          </w:rPr>
          <w:delText>ing</w:delText>
        </w:r>
      </w:del>
      <w:r w:rsidRPr="001901E6">
        <w:rPr>
          <w:rFonts w:ascii="Times New Roman" w:hAnsi="Times New Roman" w:cs="Times New Roman"/>
          <w:sz w:val="24"/>
          <w:szCs w:val="24"/>
        </w:rPr>
        <w:t xml:space="preserve"> each other</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**D4** Regist</w:t>
      </w:r>
      <w:ins w:id="949" w:author="Greta" w:date="2020-09-11T15:38:00Z">
        <w:r w:rsidR="00376AF8">
          <w:rPr>
            <w:rFonts w:ascii="Times New Roman" w:hAnsi="Times New Roman" w:cs="Times New Roman"/>
            <w:sz w:val="24"/>
            <w:szCs w:val="24"/>
          </w:rPr>
          <w:t>e</w:t>
        </w:r>
      </w:ins>
      <w:r w:rsidRPr="001901E6">
        <w:rPr>
          <w:rFonts w:ascii="Times New Roman" w:hAnsi="Times New Roman" w:cs="Times New Roman"/>
          <w:sz w:val="24"/>
          <w:szCs w:val="24"/>
        </w:rPr>
        <w:t>r</w:t>
      </w:r>
      <w:del w:id="950" w:author="Greta" w:date="2020-09-11T15:38:00Z">
        <w:r w:rsidRPr="001901E6" w:rsidDel="00376AF8">
          <w:rPr>
            <w:rFonts w:ascii="Times New Roman" w:hAnsi="Times New Roman" w:cs="Times New Roman"/>
            <w:sz w:val="24"/>
            <w:szCs w:val="24"/>
          </w:rPr>
          <w:delText>y of</w:delText>
        </w:r>
      </w:del>
      <w:r w:rsidRPr="001901E6">
        <w:rPr>
          <w:rFonts w:ascii="Times New Roman" w:hAnsi="Times New Roman" w:cs="Times New Roman"/>
          <w:sz w:val="24"/>
          <w:szCs w:val="24"/>
        </w:rPr>
        <w:t xml:space="preserve"> applicable software solutions for standard computational workflows</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**D5** Integrat</w:t>
      </w:r>
      <w:ins w:id="951" w:author="Greta" w:date="2020-09-11T15:38:00Z">
        <w:r w:rsidR="00376AF8">
          <w:rPr>
            <w:rFonts w:ascii="Times New Roman" w:hAnsi="Times New Roman" w:cs="Times New Roman"/>
            <w:sz w:val="24"/>
            <w:szCs w:val="24"/>
          </w:rPr>
          <w:t>e</w:t>
        </w:r>
      </w:ins>
      <w:del w:id="952" w:author="Greta" w:date="2020-09-11T15:38:00Z">
        <w:r w:rsidRPr="001901E6" w:rsidDel="00376AF8">
          <w:rPr>
            <w:rFonts w:ascii="Times New Roman" w:hAnsi="Times New Roman" w:cs="Times New Roman"/>
            <w:sz w:val="24"/>
            <w:szCs w:val="24"/>
          </w:rPr>
          <w:delText>ion of</w:delText>
        </w:r>
      </w:del>
      <w:r w:rsidRPr="001901E6">
        <w:rPr>
          <w:rFonts w:ascii="Times New Roman" w:hAnsi="Times New Roman" w:cs="Times New Roman"/>
          <w:sz w:val="24"/>
          <w:szCs w:val="24"/>
        </w:rPr>
        <w:t xml:space="preserve"> expertise </w:t>
      </w:r>
      <w:ins w:id="953" w:author="Greta" w:date="2020-09-11T15:27:00Z">
        <w:r w:rsidR="008173A9">
          <w:rPr>
            <w:rFonts w:ascii="Times New Roman" w:hAnsi="Times New Roman" w:cs="Times New Roman"/>
            <w:sz w:val="24"/>
            <w:szCs w:val="24"/>
          </w:rPr>
          <w:t>outside</w:t>
        </w:r>
      </w:ins>
      <w:del w:id="954" w:author="Greta" w:date="2020-09-11T15:27:00Z">
        <w:r w:rsidRPr="001901E6" w:rsidDel="008173A9">
          <w:rPr>
            <w:rFonts w:ascii="Times New Roman" w:hAnsi="Times New Roman" w:cs="Times New Roman"/>
            <w:sz w:val="24"/>
            <w:szCs w:val="24"/>
          </w:rPr>
          <w:delText>external to</w:delText>
        </w:r>
      </w:del>
      <w:r w:rsidRPr="001901E6">
        <w:rPr>
          <w:rFonts w:ascii="Times New Roman" w:hAnsi="Times New Roman" w:cs="Times New Roman"/>
          <w:sz w:val="24"/>
          <w:szCs w:val="24"/>
        </w:rPr>
        <w:t xml:space="preserve"> academi</w:t>
      </w:r>
      <w:ins w:id="955" w:author="Greta" w:date="2020-09-11T15:30:00Z">
        <w:r w:rsidR="00376AF8">
          <w:rPr>
            <w:rFonts w:ascii="Times New Roman" w:hAnsi="Times New Roman" w:cs="Times New Roman"/>
            <w:sz w:val="24"/>
            <w:szCs w:val="24"/>
          </w:rPr>
          <w:t>a</w:t>
        </w:r>
      </w:ins>
      <w:del w:id="956" w:author="Greta" w:date="2020-09-11T15:30:00Z">
        <w:r w:rsidRPr="001901E6" w:rsidDel="00376AF8">
          <w:rPr>
            <w:rFonts w:ascii="Times New Roman" w:hAnsi="Times New Roman" w:cs="Times New Roman"/>
            <w:sz w:val="24"/>
            <w:szCs w:val="24"/>
          </w:rPr>
          <w:delText>c research</w:delText>
        </w:r>
      </w:del>
      <w:r w:rsidRPr="001901E6">
        <w:rPr>
          <w:rFonts w:ascii="Times New Roman" w:hAnsi="Times New Roman" w:cs="Times New Roman"/>
          <w:sz w:val="24"/>
          <w:szCs w:val="24"/>
        </w:rPr>
        <w:t xml:space="preserve"> into </w:t>
      </w:r>
      <w:ins w:id="957" w:author="Greta" w:date="2020-09-11T15:27:00Z">
        <w:r w:rsidR="008173A9">
          <w:rPr>
            <w:rFonts w:ascii="Times New Roman" w:hAnsi="Times New Roman" w:cs="Times New Roman"/>
            <w:sz w:val="24"/>
            <w:szCs w:val="24"/>
          </w:rPr>
          <w:t xml:space="preserve">a </w:t>
        </w:r>
      </w:ins>
      <w:r w:rsidRPr="001901E6">
        <w:rPr>
          <w:rFonts w:ascii="Times New Roman" w:hAnsi="Times New Roman" w:cs="Times New Roman"/>
          <w:sz w:val="24"/>
          <w:szCs w:val="24"/>
        </w:rPr>
        <w:t>data network of specialized re</w:t>
      </w:r>
      <w:del w:id="958" w:author="Greta" w:date="2020-09-09T18:44:00Z">
        <w:r w:rsidRPr="001901E6" w:rsidDel="001901E6">
          <w:rPr>
            <w:rFonts w:ascii="Times New Roman" w:hAnsi="Times New Roman" w:cs="Times New Roman"/>
            <w:sz w:val="24"/>
            <w:szCs w:val="24"/>
          </w:rPr>
          <w:delText>s</w:delText>
        </w:r>
      </w:del>
      <w:r w:rsidRPr="001901E6">
        <w:rPr>
          <w:rFonts w:ascii="Times New Roman" w:hAnsi="Times New Roman" w:cs="Times New Roman"/>
          <w:sz w:val="24"/>
          <w:szCs w:val="24"/>
        </w:rPr>
        <w:t>sources</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**D6** </w:t>
      </w:r>
      <w:ins w:id="959" w:author="Greta" w:date="2020-09-11T15:38:00Z">
        <w:r w:rsidR="00376AF8">
          <w:rPr>
            <w:rFonts w:ascii="Times New Roman" w:hAnsi="Times New Roman" w:cs="Times New Roman"/>
            <w:sz w:val="24"/>
            <w:szCs w:val="24"/>
          </w:rPr>
          <w:t>D</w:t>
        </w:r>
      </w:ins>
      <w:del w:id="960" w:author="Greta" w:date="2020-09-11T15:25:00Z">
        <w:r w:rsidRPr="001901E6" w:rsidDel="008173A9">
          <w:rPr>
            <w:rFonts w:ascii="Times New Roman" w:hAnsi="Times New Roman" w:cs="Times New Roman"/>
            <w:sz w:val="24"/>
            <w:szCs w:val="24"/>
          </w:rPr>
          <w:delText>D</w:delText>
        </w:r>
      </w:del>
      <w:r w:rsidRPr="001901E6">
        <w:rPr>
          <w:rFonts w:ascii="Times New Roman" w:hAnsi="Times New Roman" w:cs="Times New Roman"/>
          <w:sz w:val="24"/>
          <w:szCs w:val="24"/>
        </w:rPr>
        <w:t>isseminat</w:t>
      </w:r>
      <w:ins w:id="961" w:author="Greta" w:date="2020-09-11T15:38:00Z">
        <w:r w:rsidR="00376AF8">
          <w:rPr>
            <w:rFonts w:ascii="Times New Roman" w:hAnsi="Times New Roman" w:cs="Times New Roman"/>
            <w:sz w:val="24"/>
            <w:szCs w:val="24"/>
          </w:rPr>
          <w:t>e</w:t>
        </w:r>
      </w:ins>
      <w:del w:id="962" w:author="Greta" w:date="2020-09-11T15:38:00Z">
        <w:r w:rsidRPr="001901E6" w:rsidDel="00376AF8">
          <w:rPr>
            <w:rFonts w:ascii="Times New Roman" w:hAnsi="Times New Roman" w:cs="Times New Roman"/>
            <w:sz w:val="24"/>
            <w:szCs w:val="24"/>
          </w:rPr>
          <w:delText>ion of</w:delText>
        </w:r>
      </w:del>
      <w:r w:rsidRPr="001901E6">
        <w:rPr>
          <w:rFonts w:ascii="Times New Roman" w:hAnsi="Times New Roman" w:cs="Times New Roman"/>
          <w:sz w:val="24"/>
          <w:szCs w:val="24"/>
        </w:rPr>
        <w:t xml:space="preserve"> </w:t>
      </w:r>
      <w:ins w:id="963" w:author="Greta" w:date="2020-09-11T15:25:00Z">
        <w:r w:rsidR="008173A9">
          <w:rPr>
            <w:rFonts w:ascii="Times New Roman" w:hAnsi="Times New Roman" w:cs="Times New Roman"/>
            <w:sz w:val="24"/>
            <w:szCs w:val="24"/>
          </w:rPr>
          <w:t xml:space="preserve">the </w:t>
        </w:r>
      </w:ins>
      <w:r w:rsidRPr="001901E6">
        <w:rPr>
          <w:rFonts w:ascii="Times New Roman" w:hAnsi="Times New Roman" w:cs="Times New Roman"/>
          <w:sz w:val="24"/>
          <w:szCs w:val="24"/>
        </w:rPr>
        <w:t xml:space="preserve">research </w:t>
      </w:r>
      <w:ins w:id="964" w:author="Greta" w:date="2020-09-11T15:26:00Z">
        <w:r w:rsidR="008173A9">
          <w:rPr>
            <w:rFonts w:ascii="Times New Roman" w:hAnsi="Times New Roman" w:cs="Times New Roman"/>
            <w:sz w:val="24"/>
            <w:szCs w:val="24"/>
          </w:rPr>
          <w:t>findings</w:t>
        </w:r>
      </w:ins>
      <w:ins w:id="965" w:author="Greta" w:date="2020-09-11T15:38:00Z">
        <w:r w:rsidR="00376AF8">
          <w:rPr>
            <w:rFonts w:ascii="Times New Roman" w:hAnsi="Times New Roman" w:cs="Times New Roman"/>
            <w:sz w:val="24"/>
            <w:szCs w:val="24"/>
          </w:rPr>
          <w:t xml:space="preserve"> to the general public</w:t>
        </w:r>
      </w:ins>
      <w:del w:id="966" w:author="Greta" w:date="2020-09-11T15:26:00Z">
        <w:r w:rsidRPr="001901E6" w:rsidDel="008173A9">
          <w:rPr>
            <w:rFonts w:ascii="Times New Roman" w:hAnsi="Times New Roman" w:cs="Times New Roman"/>
            <w:sz w:val="24"/>
            <w:szCs w:val="24"/>
          </w:rPr>
          <w:delText>to a broader interested public</w:delText>
        </w:r>
      </w:del>
      <w:r w:rsidRPr="001901E6">
        <w:rPr>
          <w:rFonts w:ascii="Times New Roman" w:hAnsi="Times New Roman" w:cs="Times New Roman"/>
          <w:sz w:val="24"/>
          <w:szCs w:val="24"/>
        </w:rPr>
        <w:t>. Develop</w:t>
      </w:r>
      <w:del w:id="967" w:author="Greta" w:date="2020-09-11T15:39:00Z">
        <w:r w:rsidRPr="001901E6" w:rsidDel="00376AF8">
          <w:rPr>
            <w:rFonts w:ascii="Times New Roman" w:hAnsi="Times New Roman" w:cs="Times New Roman"/>
            <w:sz w:val="24"/>
            <w:szCs w:val="24"/>
          </w:rPr>
          <w:delText>ment</w:delText>
        </w:r>
      </w:del>
      <w:r w:rsidRPr="001901E6">
        <w:rPr>
          <w:rFonts w:ascii="Times New Roman" w:hAnsi="Times New Roman" w:cs="Times New Roman"/>
          <w:sz w:val="24"/>
          <w:szCs w:val="24"/>
        </w:rPr>
        <w:t xml:space="preserve"> and </w:t>
      </w:r>
      <w:ins w:id="968" w:author="Greta" w:date="2020-09-11T15:26:00Z">
        <w:r w:rsidR="008173A9">
          <w:rPr>
            <w:rFonts w:ascii="Times New Roman" w:hAnsi="Times New Roman" w:cs="Times New Roman"/>
            <w:sz w:val="24"/>
            <w:szCs w:val="24"/>
          </w:rPr>
          <w:t>implement</w:t>
        </w:r>
      </w:ins>
      <w:del w:id="969" w:author="Greta" w:date="2020-09-11T15:26:00Z">
        <w:r w:rsidRPr="001901E6" w:rsidDel="008173A9">
          <w:rPr>
            <w:rFonts w:ascii="Times New Roman" w:hAnsi="Times New Roman" w:cs="Times New Roman"/>
            <w:sz w:val="24"/>
            <w:szCs w:val="24"/>
          </w:rPr>
          <w:delText>service</w:delText>
        </w:r>
      </w:del>
      <w:del w:id="970" w:author="Greta" w:date="2020-09-11T15:39:00Z">
        <w:r w:rsidRPr="001901E6" w:rsidDel="00376AF8">
          <w:rPr>
            <w:rFonts w:ascii="Times New Roman" w:hAnsi="Times New Roman" w:cs="Times New Roman"/>
            <w:sz w:val="24"/>
            <w:szCs w:val="24"/>
          </w:rPr>
          <w:delText xml:space="preserve"> of</w:delText>
        </w:r>
      </w:del>
      <w:r w:rsidRPr="001901E6">
        <w:rPr>
          <w:rFonts w:ascii="Times New Roman" w:hAnsi="Times New Roman" w:cs="Times New Roman"/>
          <w:sz w:val="24"/>
          <w:szCs w:val="24"/>
        </w:rPr>
        <w:t xml:space="preserve"> quick and stable deployment strategies</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 xml:space="preserve">**Additional </w:t>
      </w:r>
      <w:commentRangeStart w:id="971"/>
      <w:r w:rsidRPr="001901E6">
        <w:rPr>
          <w:rFonts w:ascii="Times New Roman" w:hAnsi="Times New Roman" w:cs="Times New Roman"/>
          <w:sz w:val="24"/>
          <w:szCs w:val="24"/>
        </w:rPr>
        <w:t>references</w:t>
      </w:r>
      <w:commentRangeEnd w:id="971"/>
      <w:r w:rsidR="008173A9">
        <w:rPr>
          <w:rStyle w:val="Kommentarzeichen"/>
          <w:rFonts w:asciiTheme="minorHAnsi" w:hAnsiTheme="minorHAnsi"/>
        </w:rPr>
        <w:commentReference w:id="971"/>
      </w:r>
      <w:r w:rsidRPr="001901E6">
        <w:rPr>
          <w:rFonts w:ascii="Times New Roman" w:hAnsi="Times New Roman" w:cs="Times New Roman"/>
          <w:sz w:val="24"/>
          <w:szCs w:val="24"/>
        </w:rPr>
        <w:t>**</w:t>
      </w:r>
    </w:p>
    <w:p w:rsidR="002607D9" w:rsidRPr="001901E6" w:rsidRDefault="002607D9" w:rsidP="002607D9">
      <w:pPr>
        <w:pStyle w:val="NurText"/>
        <w:rPr>
          <w:rFonts w:ascii="Times New Roman" w:hAnsi="Times New Roman" w:cs="Times New Roman"/>
          <w:sz w:val="24"/>
          <w:szCs w:val="24"/>
        </w:rPr>
      </w:pPr>
    </w:p>
    <w:p w:rsidR="002607D9" w:rsidRPr="001901E6" w:rsidRDefault="002607D9" w:rsidP="002607D9">
      <w:pPr>
        <w:pStyle w:val="NurText"/>
        <w:rPr>
          <w:rFonts w:ascii="Times New Roman" w:hAnsi="Times New Roman" w:cs="Times New Roman"/>
          <w:sz w:val="24"/>
          <w:szCs w:val="24"/>
          <w:lang w:val="de-CH"/>
        </w:rPr>
      </w:pPr>
      <w:r w:rsidRPr="001901E6">
        <w:rPr>
          <w:rFonts w:ascii="Times New Roman" w:hAnsi="Times New Roman" w:cs="Times New Roman"/>
          <w:sz w:val="24"/>
          <w:szCs w:val="24"/>
          <w:lang w:val="de-CH"/>
        </w:rPr>
        <w:t xml:space="preserve">1. [Arbeitsstelle Kleine </w:t>
      </w:r>
      <w:proofErr w:type="spellStart"/>
      <w:r w:rsidRPr="001901E6">
        <w:rPr>
          <w:rFonts w:ascii="Times New Roman" w:hAnsi="Times New Roman" w:cs="Times New Roman"/>
          <w:sz w:val="24"/>
          <w:szCs w:val="24"/>
          <w:lang w:val="de-CH"/>
        </w:rPr>
        <w:t>FÃ¤cher</w:t>
      </w:r>
      <w:proofErr w:type="spellEnd"/>
      <w:r w:rsidRPr="001901E6">
        <w:rPr>
          <w:rFonts w:ascii="Times New Roman" w:hAnsi="Times New Roman" w:cs="Times New Roman"/>
          <w:sz w:val="24"/>
          <w:szCs w:val="24"/>
          <w:lang w:val="de-CH"/>
        </w:rPr>
        <w:t xml:space="preserve">: Conference </w:t>
      </w:r>
      <w:proofErr w:type="spellStart"/>
      <w:r w:rsidRPr="001901E6">
        <w:rPr>
          <w:rFonts w:ascii="Times New Roman" w:hAnsi="Times New Roman" w:cs="Times New Roman"/>
          <w:sz w:val="24"/>
          <w:szCs w:val="24"/>
          <w:lang w:val="de-CH"/>
        </w:rPr>
        <w:t>â€žKleine</w:t>
      </w:r>
      <w:proofErr w:type="spellEnd"/>
      <w:r w:rsidRPr="001901E6">
        <w:rPr>
          <w:rFonts w:ascii="Times New Roman" w:hAnsi="Times New Roman" w:cs="Times New Roman"/>
          <w:sz w:val="24"/>
          <w:szCs w:val="24"/>
          <w:lang w:val="de-CH"/>
        </w:rPr>
        <w:t xml:space="preserve"> </w:t>
      </w:r>
      <w:proofErr w:type="spellStart"/>
      <w:r w:rsidRPr="001901E6">
        <w:rPr>
          <w:rFonts w:ascii="Times New Roman" w:hAnsi="Times New Roman" w:cs="Times New Roman"/>
          <w:sz w:val="24"/>
          <w:szCs w:val="24"/>
          <w:lang w:val="de-CH"/>
        </w:rPr>
        <w:t>FÃ¤cher</w:t>
      </w:r>
      <w:proofErr w:type="spellEnd"/>
      <w:r w:rsidRPr="001901E6">
        <w:rPr>
          <w:rFonts w:ascii="Times New Roman" w:hAnsi="Times New Roman" w:cs="Times New Roman"/>
          <w:sz w:val="24"/>
          <w:szCs w:val="24"/>
          <w:lang w:val="de-CH"/>
        </w:rPr>
        <w:t xml:space="preserve">: Entwicklungen â€“ Strategien â€“ </w:t>
      </w:r>
      <w:proofErr w:type="spellStart"/>
      <w:r w:rsidRPr="001901E6">
        <w:rPr>
          <w:rFonts w:ascii="Times New Roman" w:hAnsi="Times New Roman" w:cs="Times New Roman"/>
          <w:sz w:val="24"/>
          <w:szCs w:val="24"/>
          <w:lang w:val="de-CH"/>
        </w:rPr>
        <w:t>Perspektivenâ€œ</w:t>
      </w:r>
      <w:proofErr w:type="spellEnd"/>
      <w:r w:rsidRPr="001901E6">
        <w:rPr>
          <w:rFonts w:ascii="Times New Roman" w:hAnsi="Times New Roman" w:cs="Times New Roman"/>
          <w:sz w:val="24"/>
          <w:szCs w:val="24"/>
          <w:lang w:val="de-CH"/>
        </w:rPr>
        <w:t>, 12./13.09.2019]</w:t>
      </w:r>
      <w:ins w:id="972" w:author="Greta" w:date="2020-09-11T15:20:00Z">
        <w:r w:rsidR="008173A9">
          <w:rPr>
            <w:rFonts w:ascii="Times New Roman" w:hAnsi="Times New Roman" w:cs="Times New Roman"/>
            <w:sz w:val="24"/>
            <w:szCs w:val="24"/>
            <w:lang w:val="de-CH"/>
          </w:rPr>
          <w:t xml:space="preserve"> </w:t>
        </w:r>
      </w:ins>
      <w:r w:rsidRPr="001901E6">
        <w:rPr>
          <w:rFonts w:ascii="Times New Roman" w:hAnsi="Times New Roman" w:cs="Times New Roman"/>
          <w:sz w:val="24"/>
          <w:szCs w:val="24"/>
          <w:lang w:val="de-CH"/>
        </w:rPr>
        <w:t>(https://www.kleinefaecher.de/beitraege/blogbeitrag/dokumentation-zur-tagung-kleine-faecher-entwicklungen-strategien-perspektiven.html),</w:t>
      </w:r>
    </w:p>
    <w:p w:rsidR="002607D9" w:rsidRPr="001901E6" w:rsidRDefault="002607D9" w:rsidP="002607D9">
      <w:pPr>
        <w:pStyle w:val="NurText"/>
        <w:rPr>
          <w:rFonts w:ascii="Times New Roman" w:hAnsi="Times New Roman" w:cs="Times New Roman"/>
          <w:sz w:val="24"/>
          <w:szCs w:val="24"/>
          <w:lang w:val="de-CH"/>
        </w:rPr>
      </w:pPr>
      <w:r w:rsidRPr="001901E6">
        <w:rPr>
          <w:rFonts w:ascii="Times New Roman" w:hAnsi="Times New Roman" w:cs="Times New Roman"/>
          <w:sz w:val="24"/>
          <w:szCs w:val="24"/>
          <w:lang w:val="de-CH"/>
        </w:rPr>
        <w:t xml:space="preserve">2. [Sylvia </w:t>
      </w:r>
      <w:proofErr w:type="spellStart"/>
      <w:r w:rsidRPr="001901E6">
        <w:rPr>
          <w:rFonts w:ascii="Times New Roman" w:hAnsi="Times New Roman" w:cs="Times New Roman"/>
          <w:sz w:val="24"/>
          <w:szCs w:val="24"/>
          <w:lang w:val="de-CH"/>
        </w:rPr>
        <w:t>Paletschek</w:t>
      </w:r>
      <w:proofErr w:type="spellEnd"/>
      <w:r w:rsidRPr="001901E6">
        <w:rPr>
          <w:rFonts w:ascii="Times New Roman" w:hAnsi="Times New Roman" w:cs="Times New Roman"/>
          <w:sz w:val="24"/>
          <w:szCs w:val="24"/>
          <w:lang w:val="de-CH"/>
        </w:rPr>
        <w:t xml:space="preserve">: Der Blick der </w:t>
      </w:r>
      <w:proofErr w:type="spellStart"/>
      <w:r w:rsidRPr="001901E6">
        <w:rPr>
          <w:rFonts w:ascii="Times New Roman" w:hAnsi="Times New Roman" w:cs="Times New Roman"/>
          <w:sz w:val="24"/>
          <w:szCs w:val="24"/>
          <w:lang w:val="de-CH"/>
        </w:rPr>
        <w:t>UniversitaÌˆtsgeschichte</w:t>
      </w:r>
      <w:proofErr w:type="spellEnd"/>
      <w:r w:rsidRPr="001901E6">
        <w:rPr>
          <w:rFonts w:ascii="Times New Roman" w:hAnsi="Times New Roman" w:cs="Times New Roman"/>
          <w:sz w:val="24"/>
          <w:szCs w:val="24"/>
          <w:lang w:val="de-CH"/>
        </w:rPr>
        <w:t xml:space="preserve"> auf die Kleinen </w:t>
      </w:r>
      <w:proofErr w:type="spellStart"/>
      <w:r w:rsidRPr="001901E6">
        <w:rPr>
          <w:rFonts w:ascii="Times New Roman" w:hAnsi="Times New Roman" w:cs="Times New Roman"/>
          <w:sz w:val="24"/>
          <w:szCs w:val="24"/>
          <w:lang w:val="de-CH"/>
        </w:rPr>
        <w:t>FaÌˆcher</w:t>
      </w:r>
      <w:proofErr w:type="spellEnd"/>
      <w:r w:rsidRPr="001901E6">
        <w:rPr>
          <w:rFonts w:ascii="Times New Roman" w:hAnsi="Times New Roman" w:cs="Times New Roman"/>
          <w:sz w:val="24"/>
          <w:szCs w:val="24"/>
          <w:lang w:val="de-CH"/>
        </w:rPr>
        <w:t xml:space="preserve">, Tagung </w:t>
      </w:r>
      <w:proofErr w:type="spellStart"/>
      <w:r w:rsidRPr="001901E6">
        <w:rPr>
          <w:rFonts w:ascii="Times New Roman" w:hAnsi="Times New Roman" w:cs="Times New Roman"/>
          <w:sz w:val="24"/>
          <w:szCs w:val="24"/>
          <w:lang w:val="de-CH"/>
        </w:rPr>
        <w:t>â€žKleine</w:t>
      </w:r>
      <w:proofErr w:type="spellEnd"/>
      <w:r w:rsidRPr="001901E6">
        <w:rPr>
          <w:rFonts w:ascii="Times New Roman" w:hAnsi="Times New Roman" w:cs="Times New Roman"/>
          <w:sz w:val="24"/>
          <w:szCs w:val="24"/>
          <w:lang w:val="de-CH"/>
        </w:rPr>
        <w:t xml:space="preserve"> </w:t>
      </w:r>
      <w:proofErr w:type="spellStart"/>
      <w:r w:rsidRPr="001901E6">
        <w:rPr>
          <w:rFonts w:ascii="Times New Roman" w:hAnsi="Times New Roman" w:cs="Times New Roman"/>
          <w:sz w:val="24"/>
          <w:szCs w:val="24"/>
          <w:lang w:val="de-CH"/>
        </w:rPr>
        <w:t>FaÌˆcher</w:t>
      </w:r>
      <w:proofErr w:type="spellEnd"/>
      <w:r w:rsidRPr="001901E6">
        <w:rPr>
          <w:rFonts w:ascii="Times New Roman" w:hAnsi="Times New Roman" w:cs="Times New Roman"/>
          <w:sz w:val="24"/>
          <w:szCs w:val="24"/>
          <w:lang w:val="de-CH"/>
        </w:rPr>
        <w:t xml:space="preserve">: Entwicklungen â€“ Strategien â€“ </w:t>
      </w:r>
      <w:proofErr w:type="spellStart"/>
      <w:r w:rsidRPr="001901E6">
        <w:rPr>
          <w:rFonts w:ascii="Times New Roman" w:hAnsi="Times New Roman" w:cs="Times New Roman"/>
          <w:sz w:val="24"/>
          <w:szCs w:val="24"/>
          <w:lang w:val="de-CH"/>
        </w:rPr>
        <w:t>Perspektivenâ€œ</w:t>
      </w:r>
      <w:proofErr w:type="spellEnd"/>
      <w:r w:rsidRPr="001901E6">
        <w:rPr>
          <w:rFonts w:ascii="Times New Roman" w:hAnsi="Times New Roman" w:cs="Times New Roman"/>
          <w:sz w:val="24"/>
          <w:szCs w:val="24"/>
          <w:lang w:val="de-CH"/>
        </w:rPr>
        <w:t>, 2019]</w:t>
      </w:r>
      <w:ins w:id="973" w:author="Greta" w:date="2020-09-11T15:20:00Z">
        <w:r w:rsidR="008173A9">
          <w:rPr>
            <w:rFonts w:ascii="Times New Roman" w:hAnsi="Times New Roman" w:cs="Times New Roman"/>
            <w:sz w:val="24"/>
            <w:szCs w:val="24"/>
            <w:lang w:val="de-CH"/>
          </w:rPr>
          <w:t xml:space="preserve"> </w:t>
        </w:r>
      </w:ins>
      <w:r w:rsidRPr="001901E6">
        <w:rPr>
          <w:rFonts w:ascii="Times New Roman" w:hAnsi="Times New Roman" w:cs="Times New Roman"/>
          <w:sz w:val="24"/>
          <w:szCs w:val="24"/>
          <w:lang w:val="de-CH"/>
        </w:rPr>
        <w:t>(https://www.kleinefaecher.de/fileadmin/user_upload/img/Abschlusstagung_2019_Der_Blick_der_Universitaetsgeschichte_auf_die_Kleinen_Faecher_Paletschek.pdf)</w:t>
      </w:r>
    </w:p>
    <w:p w:rsidR="002607D9" w:rsidRPr="001901E6" w:rsidDel="008173A9" w:rsidRDefault="002607D9" w:rsidP="002607D9">
      <w:pPr>
        <w:pStyle w:val="NurText"/>
        <w:rPr>
          <w:del w:id="974" w:author="Greta" w:date="2020-09-11T15:20:00Z"/>
          <w:rFonts w:ascii="Times New Roman" w:hAnsi="Times New Roman" w:cs="Times New Roman"/>
          <w:sz w:val="24"/>
          <w:szCs w:val="24"/>
          <w:lang w:val="de-CH"/>
        </w:rPr>
      </w:pPr>
      <w:r w:rsidRPr="001901E6">
        <w:rPr>
          <w:rFonts w:ascii="Times New Roman" w:hAnsi="Times New Roman" w:cs="Times New Roman"/>
          <w:sz w:val="24"/>
          <w:szCs w:val="24"/>
          <w:lang w:val="de-CH"/>
        </w:rPr>
        <w:t xml:space="preserve">3. [Mechthild Dreyer: Strategische Weiterentwicklung Kleiner </w:t>
      </w:r>
      <w:proofErr w:type="spellStart"/>
      <w:r w:rsidRPr="001901E6">
        <w:rPr>
          <w:rFonts w:ascii="Times New Roman" w:hAnsi="Times New Roman" w:cs="Times New Roman"/>
          <w:sz w:val="24"/>
          <w:szCs w:val="24"/>
          <w:lang w:val="de-CH"/>
        </w:rPr>
        <w:t>FaÌˆcher</w:t>
      </w:r>
      <w:proofErr w:type="spellEnd"/>
      <w:r w:rsidRPr="001901E6">
        <w:rPr>
          <w:rFonts w:ascii="Times New Roman" w:hAnsi="Times New Roman" w:cs="Times New Roman"/>
          <w:sz w:val="24"/>
          <w:szCs w:val="24"/>
          <w:lang w:val="de-CH"/>
        </w:rPr>
        <w:t xml:space="preserve">. </w:t>
      </w:r>
      <w:proofErr w:type="spellStart"/>
      <w:r w:rsidRPr="001901E6">
        <w:rPr>
          <w:rFonts w:ascii="Times New Roman" w:hAnsi="Times New Roman" w:cs="Times New Roman"/>
          <w:sz w:val="24"/>
          <w:szCs w:val="24"/>
          <w:lang w:val="de-CH"/>
        </w:rPr>
        <w:t>ResuÌˆmee</w:t>
      </w:r>
      <w:proofErr w:type="spellEnd"/>
      <w:r w:rsidRPr="001901E6">
        <w:rPr>
          <w:rFonts w:ascii="Times New Roman" w:hAnsi="Times New Roman" w:cs="Times New Roman"/>
          <w:sz w:val="24"/>
          <w:szCs w:val="24"/>
          <w:lang w:val="de-CH"/>
        </w:rPr>
        <w:t xml:space="preserve"> der Empfehlungen</w:t>
      </w:r>
    </w:p>
    <w:p w:rsidR="002607D9" w:rsidRPr="001901E6" w:rsidRDefault="002607D9" w:rsidP="002607D9">
      <w:pPr>
        <w:pStyle w:val="NurText"/>
        <w:rPr>
          <w:rFonts w:ascii="Times New Roman" w:hAnsi="Times New Roman" w:cs="Times New Roman"/>
          <w:sz w:val="24"/>
          <w:szCs w:val="24"/>
          <w:lang w:val="de-CH"/>
        </w:rPr>
      </w:pPr>
      <w:del w:id="975" w:author="Greta" w:date="2020-09-11T15:20:00Z">
        <w:r w:rsidRPr="001901E6" w:rsidDel="008173A9">
          <w:rPr>
            <w:rFonts w:ascii="Times New Roman" w:hAnsi="Times New Roman" w:cs="Times New Roman"/>
            <w:sz w:val="24"/>
            <w:szCs w:val="24"/>
            <w:lang w:val="de-CH"/>
          </w:rPr>
          <w:delText xml:space="preserve">  </w:delText>
        </w:r>
      </w:del>
      <w:r w:rsidRPr="001901E6">
        <w:rPr>
          <w:rFonts w:ascii="Times New Roman" w:hAnsi="Times New Roman" w:cs="Times New Roman"/>
          <w:sz w:val="24"/>
          <w:szCs w:val="24"/>
          <w:lang w:val="de-CH"/>
        </w:rPr>
        <w:t xml:space="preserve"> der Workshops Januar/Oktober 2018]</w:t>
      </w:r>
      <w:ins w:id="976" w:author="Greta" w:date="2020-09-11T15:20:00Z">
        <w:r w:rsidR="008173A9">
          <w:rPr>
            <w:rFonts w:ascii="Times New Roman" w:hAnsi="Times New Roman" w:cs="Times New Roman"/>
            <w:sz w:val="24"/>
            <w:szCs w:val="24"/>
            <w:lang w:val="de-CH"/>
          </w:rPr>
          <w:t xml:space="preserve"> </w:t>
        </w:r>
      </w:ins>
      <w:r w:rsidRPr="001901E6">
        <w:rPr>
          <w:rFonts w:ascii="Times New Roman" w:hAnsi="Times New Roman" w:cs="Times New Roman"/>
          <w:sz w:val="24"/>
          <w:szCs w:val="24"/>
          <w:lang w:val="de-CH"/>
        </w:rPr>
        <w:t>(https://www.kleinefaecher.de/fileadmin/user_upload/img/Abschlusstagung_2019_Strategische_Weiterentwicklung_Kleiner_Faecher_Dreyer.pdf)</w:t>
      </w:r>
    </w:p>
    <w:p w:rsidR="002607D9" w:rsidRPr="001901E6" w:rsidRDefault="002607D9" w:rsidP="002607D9">
      <w:pPr>
        <w:pStyle w:val="NurText"/>
        <w:rPr>
          <w:rFonts w:ascii="Times New Roman" w:hAnsi="Times New Roman" w:cs="Times New Roman"/>
          <w:sz w:val="24"/>
          <w:szCs w:val="24"/>
          <w:lang w:val="de-CH"/>
        </w:rPr>
      </w:pPr>
      <w:r w:rsidRPr="001901E6">
        <w:rPr>
          <w:rFonts w:ascii="Times New Roman" w:hAnsi="Times New Roman" w:cs="Times New Roman"/>
          <w:sz w:val="24"/>
          <w:szCs w:val="24"/>
          <w:lang w:val="de-CH"/>
        </w:rPr>
        <w:t xml:space="preserve">4. [Arbeitsstelle Kleine </w:t>
      </w:r>
      <w:proofErr w:type="spellStart"/>
      <w:r w:rsidRPr="001901E6">
        <w:rPr>
          <w:rFonts w:ascii="Times New Roman" w:hAnsi="Times New Roman" w:cs="Times New Roman"/>
          <w:sz w:val="24"/>
          <w:szCs w:val="24"/>
          <w:lang w:val="de-CH"/>
        </w:rPr>
        <w:t>FÃ¤cher</w:t>
      </w:r>
      <w:proofErr w:type="spellEnd"/>
      <w:r w:rsidRPr="001901E6">
        <w:rPr>
          <w:rFonts w:ascii="Times New Roman" w:hAnsi="Times New Roman" w:cs="Times New Roman"/>
          <w:sz w:val="24"/>
          <w:szCs w:val="24"/>
          <w:lang w:val="de-CH"/>
        </w:rPr>
        <w:t>: Mapping Report 2019]</w:t>
      </w:r>
      <w:ins w:id="977" w:author="Greta" w:date="2020-09-11T15:20:00Z">
        <w:r w:rsidR="008173A9">
          <w:rPr>
            <w:rFonts w:ascii="Times New Roman" w:hAnsi="Times New Roman" w:cs="Times New Roman"/>
            <w:sz w:val="24"/>
            <w:szCs w:val="24"/>
            <w:lang w:val="de-CH"/>
          </w:rPr>
          <w:t xml:space="preserve"> </w:t>
        </w:r>
      </w:ins>
      <w:r w:rsidRPr="001901E6">
        <w:rPr>
          <w:rFonts w:ascii="Times New Roman" w:hAnsi="Times New Roman" w:cs="Times New Roman"/>
          <w:sz w:val="24"/>
          <w:szCs w:val="24"/>
          <w:lang w:val="de-CH"/>
        </w:rPr>
        <w:t>(https://www.kleinefaecher.de/fileadmin/user_upload/img/Kartierungsbericht_2019.pdf)</w:t>
      </w:r>
    </w:p>
    <w:p w:rsidR="002607D9" w:rsidRPr="001901E6" w:rsidRDefault="002607D9" w:rsidP="002607D9">
      <w:pPr>
        <w:pStyle w:val="NurText"/>
        <w:rPr>
          <w:rFonts w:ascii="Times New Roman" w:hAnsi="Times New Roman" w:cs="Times New Roman"/>
          <w:sz w:val="24"/>
          <w:szCs w:val="24"/>
          <w:lang w:val="de-CH"/>
        </w:rPr>
      </w:pPr>
      <w:r w:rsidRPr="001901E6">
        <w:rPr>
          <w:rFonts w:ascii="Times New Roman" w:hAnsi="Times New Roman" w:cs="Times New Roman"/>
          <w:sz w:val="24"/>
          <w:szCs w:val="24"/>
          <w:lang w:val="de-CH"/>
        </w:rPr>
        <w:t xml:space="preserve">5. [Vera </w:t>
      </w:r>
      <w:proofErr w:type="spellStart"/>
      <w:r w:rsidRPr="001901E6">
        <w:rPr>
          <w:rFonts w:ascii="Times New Roman" w:hAnsi="Times New Roman" w:cs="Times New Roman"/>
          <w:sz w:val="24"/>
          <w:szCs w:val="24"/>
          <w:lang w:val="de-CH"/>
        </w:rPr>
        <w:t>SzoÌˆlloÌˆsi-Brenig</w:t>
      </w:r>
      <w:proofErr w:type="spellEnd"/>
      <w:r w:rsidRPr="001901E6">
        <w:rPr>
          <w:rFonts w:ascii="Times New Roman" w:hAnsi="Times New Roman" w:cs="Times New Roman"/>
          <w:sz w:val="24"/>
          <w:szCs w:val="24"/>
          <w:lang w:val="de-CH"/>
        </w:rPr>
        <w:t>: Bericht zum Symposium "</w:t>
      </w:r>
      <w:proofErr w:type="spellStart"/>
      <w:r w:rsidRPr="001901E6">
        <w:rPr>
          <w:rFonts w:ascii="Times New Roman" w:hAnsi="Times New Roman" w:cs="Times New Roman"/>
          <w:sz w:val="24"/>
          <w:szCs w:val="24"/>
          <w:lang w:val="de-CH"/>
        </w:rPr>
        <w:t>FÃ¤cher</w:t>
      </w:r>
      <w:proofErr w:type="spellEnd"/>
      <w:r w:rsidRPr="001901E6">
        <w:rPr>
          <w:rFonts w:ascii="Times New Roman" w:hAnsi="Times New Roman" w:cs="Times New Roman"/>
          <w:sz w:val="24"/>
          <w:szCs w:val="24"/>
          <w:lang w:val="de-CH"/>
        </w:rPr>
        <w:t xml:space="preserve"> in Bewegung â€“ Differenzierung und Entdifferenzierung im System der Wissenschaft?", 2019](https://www.volkswagenstiftung.de/sites/default/files/downloads/2019-05%20Bericht_FÃ¤cher-in-Bewegung.pdf)</w:t>
      </w:r>
    </w:p>
    <w:p w:rsidR="002607D9" w:rsidRPr="001901E6" w:rsidRDefault="002607D9" w:rsidP="002607D9">
      <w:pPr>
        <w:pStyle w:val="NurText"/>
        <w:rPr>
          <w:rFonts w:ascii="Times New Roman" w:hAnsi="Times New Roman" w:cs="Times New Roman"/>
          <w:sz w:val="24"/>
          <w:szCs w:val="24"/>
          <w:lang w:val="de-CH"/>
        </w:rPr>
      </w:pPr>
      <w:r w:rsidRPr="001901E6">
        <w:rPr>
          <w:rFonts w:ascii="Times New Roman" w:hAnsi="Times New Roman" w:cs="Times New Roman"/>
          <w:sz w:val="24"/>
          <w:szCs w:val="24"/>
          <w:lang w:val="de-CH"/>
        </w:rPr>
        <w:t xml:space="preserve">6. [Antonio </w:t>
      </w:r>
      <w:proofErr w:type="spellStart"/>
      <w:r w:rsidRPr="001901E6">
        <w:rPr>
          <w:rFonts w:ascii="Times New Roman" w:hAnsi="Times New Roman" w:cs="Times New Roman"/>
          <w:sz w:val="24"/>
          <w:szCs w:val="24"/>
          <w:lang w:val="de-CH"/>
        </w:rPr>
        <w:t>Loprieno</w:t>
      </w:r>
      <w:proofErr w:type="spellEnd"/>
      <w:r w:rsidRPr="001901E6">
        <w:rPr>
          <w:rFonts w:ascii="Times New Roman" w:hAnsi="Times New Roman" w:cs="Times New Roman"/>
          <w:sz w:val="24"/>
          <w:szCs w:val="24"/>
          <w:lang w:val="de-CH"/>
        </w:rPr>
        <w:t xml:space="preserve">: Kleine </w:t>
      </w:r>
      <w:proofErr w:type="spellStart"/>
      <w:r w:rsidRPr="001901E6">
        <w:rPr>
          <w:rFonts w:ascii="Times New Roman" w:hAnsi="Times New Roman" w:cs="Times New Roman"/>
          <w:sz w:val="24"/>
          <w:szCs w:val="24"/>
          <w:lang w:val="de-CH"/>
        </w:rPr>
        <w:t>FÃ¤cher</w:t>
      </w:r>
      <w:proofErr w:type="spellEnd"/>
      <w:r w:rsidRPr="001901E6">
        <w:rPr>
          <w:rFonts w:ascii="Times New Roman" w:hAnsi="Times New Roman" w:cs="Times New Roman"/>
          <w:sz w:val="24"/>
          <w:szCs w:val="24"/>
          <w:lang w:val="de-CH"/>
        </w:rPr>
        <w:t xml:space="preserve"> und </w:t>
      </w:r>
      <w:proofErr w:type="spellStart"/>
      <w:r w:rsidRPr="001901E6">
        <w:rPr>
          <w:rFonts w:ascii="Times New Roman" w:hAnsi="Times New Roman" w:cs="Times New Roman"/>
          <w:sz w:val="24"/>
          <w:szCs w:val="24"/>
          <w:lang w:val="de-CH"/>
        </w:rPr>
        <w:t>groÃŸe</w:t>
      </w:r>
      <w:proofErr w:type="spellEnd"/>
      <w:r w:rsidRPr="001901E6">
        <w:rPr>
          <w:rFonts w:ascii="Times New Roman" w:hAnsi="Times New Roman" w:cs="Times New Roman"/>
          <w:sz w:val="24"/>
          <w:szCs w:val="24"/>
          <w:lang w:val="de-CH"/>
        </w:rPr>
        <w:t xml:space="preserve"> Aussichten. Fachtagung der Arbeitsstelle Kleine </w:t>
      </w:r>
      <w:proofErr w:type="spellStart"/>
      <w:r w:rsidRPr="001901E6">
        <w:rPr>
          <w:rFonts w:ascii="Times New Roman" w:hAnsi="Times New Roman" w:cs="Times New Roman"/>
          <w:sz w:val="24"/>
          <w:szCs w:val="24"/>
          <w:lang w:val="de-CH"/>
        </w:rPr>
        <w:t>FÃ¤cher</w:t>
      </w:r>
      <w:proofErr w:type="spellEnd"/>
      <w:r w:rsidRPr="001901E6">
        <w:rPr>
          <w:rFonts w:ascii="Times New Roman" w:hAnsi="Times New Roman" w:cs="Times New Roman"/>
          <w:sz w:val="24"/>
          <w:szCs w:val="24"/>
          <w:lang w:val="de-CH"/>
        </w:rPr>
        <w:t>, Mainz 2019]</w:t>
      </w:r>
      <w:ins w:id="978" w:author="Greta" w:date="2020-09-11T15:19:00Z">
        <w:r w:rsidR="008173A9">
          <w:rPr>
            <w:rFonts w:ascii="Times New Roman" w:hAnsi="Times New Roman" w:cs="Times New Roman"/>
            <w:sz w:val="24"/>
            <w:szCs w:val="24"/>
            <w:lang w:val="de-CH"/>
          </w:rPr>
          <w:t xml:space="preserve"> </w:t>
        </w:r>
      </w:ins>
      <w:r w:rsidRPr="001901E6">
        <w:rPr>
          <w:rFonts w:ascii="Times New Roman" w:hAnsi="Times New Roman" w:cs="Times New Roman"/>
          <w:sz w:val="24"/>
          <w:szCs w:val="24"/>
          <w:lang w:val="de-CH"/>
        </w:rPr>
        <w:t>(https://www.kleinefaecher.de/fileadmin/user_upload/img/Abschlusstagung_2019_Eroeffnungsvortrag_Kleine_Faecher_grosse_Aussichten_Loprieno.pdf)</w:t>
      </w:r>
    </w:p>
    <w:p w:rsidR="002607D9" w:rsidRPr="001901E6" w:rsidRDefault="002607D9" w:rsidP="002607D9">
      <w:pPr>
        <w:pStyle w:val="NurText"/>
        <w:rPr>
          <w:rFonts w:ascii="Times New Roman" w:hAnsi="Times New Roman" w:cs="Times New Roman"/>
          <w:sz w:val="24"/>
          <w:szCs w:val="24"/>
        </w:rPr>
      </w:pPr>
      <w:r w:rsidRPr="001901E6">
        <w:rPr>
          <w:rFonts w:ascii="Times New Roman" w:hAnsi="Times New Roman" w:cs="Times New Roman"/>
          <w:sz w:val="24"/>
          <w:szCs w:val="24"/>
        </w:rPr>
        <w:t>7. [</w:t>
      </w:r>
      <w:ins w:id="979" w:author="Greta" w:date="2020-09-11T15:19:00Z">
        <w:r w:rsidR="008173A9">
          <w:rPr>
            <w:rFonts w:ascii="Times New Roman" w:hAnsi="Times New Roman" w:cs="Times New Roman"/>
            <w:sz w:val="24"/>
            <w:szCs w:val="24"/>
          </w:rPr>
          <w:t>Funding g</w:t>
        </w:r>
      </w:ins>
      <w:del w:id="980" w:author="Greta" w:date="2020-09-11T15:19:00Z">
        <w:r w:rsidRPr="001901E6" w:rsidDel="008173A9">
          <w:rPr>
            <w:rFonts w:ascii="Times New Roman" w:hAnsi="Times New Roman" w:cs="Times New Roman"/>
            <w:sz w:val="24"/>
            <w:szCs w:val="24"/>
          </w:rPr>
          <w:delText>G</w:delText>
        </w:r>
      </w:del>
      <w:r w:rsidRPr="001901E6">
        <w:rPr>
          <w:rFonts w:ascii="Times New Roman" w:hAnsi="Times New Roman" w:cs="Times New Roman"/>
          <w:sz w:val="24"/>
          <w:szCs w:val="24"/>
        </w:rPr>
        <w:t xml:space="preserve">uidelines for </w:t>
      </w:r>
      <w:del w:id="981" w:author="Greta" w:date="2020-09-11T15:19:00Z">
        <w:r w:rsidRPr="001901E6" w:rsidDel="008173A9">
          <w:rPr>
            <w:rFonts w:ascii="Times New Roman" w:hAnsi="Times New Roman" w:cs="Times New Roman"/>
            <w:sz w:val="24"/>
            <w:szCs w:val="24"/>
          </w:rPr>
          <w:delText xml:space="preserve">conveyance of </w:delText>
        </w:r>
      </w:del>
      <w:ins w:id="982" w:author="Greta" w:date="2020-09-11T15:18:00Z">
        <w:r w:rsidR="008173A9">
          <w:rPr>
            <w:rFonts w:ascii="Times New Roman" w:hAnsi="Times New Roman" w:cs="Times New Roman"/>
            <w:sz w:val="24"/>
            <w:szCs w:val="24"/>
          </w:rPr>
          <w:t xml:space="preserve">the </w:t>
        </w:r>
      </w:ins>
      <w:r w:rsidRPr="001901E6">
        <w:rPr>
          <w:rFonts w:ascii="Times New Roman" w:hAnsi="Times New Roman" w:cs="Times New Roman"/>
          <w:sz w:val="24"/>
          <w:szCs w:val="24"/>
        </w:rPr>
        <w:t>small</w:t>
      </w:r>
      <w:r w:rsidR="008173A9">
        <w:rPr>
          <w:rFonts w:ascii="Times New Roman" w:hAnsi="Times New Roman" w:cs="Times New Roman"/>
          <w:sz w:val="24"/>
          <w:szCs w:val="24"/>
        </w:rPr>
        <w:t xml:space="preserve"> </w:t>
      </w:r>
      <w:r w:rsidRPr="001901E6">
        <w:rPr>
          <w:rFonts w:ascii="Times New Roman" w:hAnsi="Times New Roman" w:cs="Times New Roman"/>
          <w:sz w:val="24"/>
          <w:szCs w:val="24"/>
        </w:rPr>
        <w:t>disciplines, BMBF, 25.07.2019]</w:t>
      </w:r>
      <w:ins w:id="983" w:author="Greta" w:date="2020-09-11T15:16:00Z">
        <w:r w:rsidR="008173A9">
          <w:rPr>
            <w:rFonts w:ascii="Times New Roman" w:hAnsi="Times New Roman" w:cs="Times New Roman"/>
            <w:sz w:val="24"/>
            <w:szCs w:val="24"/>
          </w:rPr>
          <w:t xml:space="preserve"> </w:t>
        </w:r>
      </w:ins>
      <w:r w:rsidRPr="001901E6">
        <w:rPr>
          <w:rFonts w:ascii="Times New Roman" w:hAnsi="Times New Roman" w:cs="Times New Roman"/>
          <w:sz w:val="24"/>
          <w:szCs w:val="24"/>
        </w:rPr>
        <w:t>(https://www.bmbf.de/foerderungen/bekanntmachung-2604.html)</w:t>
      </w:r>
    </w:p>
    <w:p w:rsidR="002607D9" w:rsidRPr="008173A9" w:rsidDel="00D12039" w:rsidRDefault="002607D9" w:rsidP="002607D9">
      <w:pPr>
        <w:pStyle w:val="NurText"/>
        <w:rPr>
          <w:del w:id="984" w:author="Greta" w:date="2020-09-10T17:03:00Z"/>
          <w:rFonts w:ascii="Times New Roman" w:hAnsi="Times New Roman" w:cs="Times New Roman"/>
          <w:sz w:val="24"/>
          <w:szCs w:val="24"/>
          <w:lang w:val="de-CH"/>
          <w:rPrChange w:id="985" w:author="Greta" w:date="2020-09-11T15:17:00Z">
            <w:rPr>
              <w:del w:id="986" w:author="Greta" w:date="2020-09-10T17:03:00Z"/>
              <w:rFonts w:ascii="Times New Roman" w:hAnsi="Times New Roman" w:cs="Times New Roman"/>
              <w:sz w:val="24"/>
              <w:szCs w:val="24"/>
            </w:rPr>
          </w:rPrChange>
        </w:rPr>
      </w:pPr>
      <w:r w:rsidRPr="001901E6">
        <w:rPr>
          <w:rFonts w:ascii="Times New Roman" w:hAnsi="Times New Roman" w:cs="Times New Roman"/>
          <w:sz w:val="24"/>
          <w:szCs w:val="24"/>
          <w:lang w:val="de-CH"/>
        </w:rPr>
        <w:t xml:space="preserve">8. [Information </w:t>
      </w:r>
      <w:proofErr w:type="spellStart"/>
      <w:r w:rsidRPr="001901E6">
        <w:rPr>
          <w:rFonts w:ascii="Times New Roman" w:hAnsi="Times New Roman" w:cs="Times New Roman"/>
          <w:sz w:val="24"/>
          <w:szCs w:val="24"/>
          <w:lang w:val="de-CH"/>
        </w:rPr>
        <w:t>and</w:t>
      </w:r>
      <w:proofErr w:type="spellEnd"/>
      <w:r w:rsidRPr="001901E6">
        <w:rPr>
          <w:rFonts w:ascii="Times New Roman" w:hAnsi="Times New Roman" w:cs="Times New Roman"/>
          <w:sz w:val="24"/>
          <w:szCs w:val="24"/>
          <w:lang w:val="de-CH"/>
        </w:rPr>
        <w:t xml:space="preserve"> </w:t>
      </w:r>
      <w:proofErr w:type="spellStart"/>
      <w:r w:rsidRPr="001901E6">
        <w:rPr>
          <w:rFonts w:ascii="Times New Roman" w:hAnsi="Times New Roman" w:cs="Times New Roman"/>
          <w:sz w:val="24"/>
          <w:szCs w:val="24"/>
          <w:lang w:val="de-CH"/>
        </w:rPr>
        <w:t>networking</w:t>
      </w:r>
      <w:proofErr w:type="spellEnd"/>
      <w:r w:rsidRPr="001901E6">
        <w:rPr>
          <w:rFonts w:ascii="Times New Roman" w:hAnsi="Times New Roman" w:cs="Times New Roman"/>
          <w:sz w:val="24"/>
          <w:szCs w:val="24"/>
          <w:lang w:val="de-CH"/>
        </w:rPr>
        <w:t xml:space="preserve"> </w:t>
      </w:r>
      <w:proofErr w:type="spellStart"/>
      <w:r w:rsidRPr="001901E6">
        <w:rPr>
          <w:rFonts w:ascii="Times New Roman" w:hAnsi="Times New Roman" w:cs="Times New Roman"/>
          <w:sz w:val="24"/>
          <w:szCs w:val="24"/>
          <w:lang w:val="de-CH"/>
        </w:rPr>
        <w:t>workshop</w:t>
      </w:r>
      <w:proofErr w:type="spellEnd"/>
      <w:r w:rsidRPr="001901E6">
        <w:rPr>
          <w:rFonts w:ascii="Times New Roman" w:hAnsi="Times New Roman" w:cs="Times New Roman"/>
          <w:sz w:val="24"/>
          <w:szCs w:val="24"/>
          <w:lang w:val="de-CH"/>
        </w:rPr>
        <w:t xml:space="preserve">: Digitalisierung in Lehre und Forschung kleiner </w:t>
      </w:r>
      <w:proofErr w:type="spellStart"/>
      <w:r w:rsidRPr="001901E6">
        <w:rPr>
          <w:rFonts w:ascii="Times New Roman" w:hAnsi="Times New Roman" w:cs="Times New Roman"/>
          <w:sz w:val="24"/>
          <w:szCs w:val="24"/>
          <w:lang w:val="de-CH"/>
        </w:rPr>
        <w:t>FaÌˆcher</w:t>
      </w:r>
      <w:proofErr w:type="spellEnd"/>
      <w:r w:rsidRPr="001901E6">
        <w:rPr>
          <w:rFonts w:ascii="Times New Roman" w:hAnsi="Times New Roman" w:cs="Times New Roman"/>
          <w:sz w:val="24"/>
          <w:szCs w:val="24"/>
          <w:lang w:val="de-CH"/>
        </w:rPr>
        <w:t xml:space="preserve"> im Rahmen des Projekts </w:t>
      </w:r>
      <w:del w:id="987" w:author="Greta" w:date="2020-09-11T15:17:00Z">
        <w:r w:rsidRPr="001901E6" w:rsidDel="008173A9">
          <w:rPr>
            <w:rFonts w:ascii="Times New Roman" w:hAnsi="Times New Roman" w:cs="Times New Roman"/>
            <w:sz w:val="24"/>
            <w:szCs w:val="24"/>
            <w:lang w:val="de-CH"/>
          </w:rPr>
          <w:delText>â€ž</w:delText>
        </w:r>
      </w:del>
      <w:ins w:id="988" w:author="Greta" w:date="2020-09-11T15:17:00Z">
        <w:r w:rsidR="008173A9">
          <w:rPr>
            <w:rFonts w:ascii="Times New Roman" w:hAnsi="Times New Roman" w:cs="Times New Roman"/>
            <w:sz w:val="24"/>
            <w:szCs w:val="24"/>
            <w:lang w:val="de-CH"/>
          </w:rPr>
          <w:t>‘</w:t>
        </w:r>
      </w:ins>
      <w:r w:rsidRPr="001901E6">
        <w:rPr>
          <w:rFonts w:ascii="Times New Roman" w:hAnsi="Times New Roman" w:cs="Times New Roman"/>
          <w:sz w:val="24"/>
          <w:szCs w:val="24"/>
          <w:lang w:val="de-CH"/>
        </w:rPr>
        <w:t>Die Dynamik kleiner F</w:t>
      </w:r>
      <w:ins w:id="989" w:author="Greta" w:date="2020-09-11T15:17:00Z">
        <w:r w:rsidR="008173A9">
          <w:rPr>
            <w:rFonts w:ascii="Times New Roman" w:hAnsi="Times New Roman" w:cs="Times New Roman"/>
            <w:sz w:val="24"/>
            <w:szCs w:val="24"/>
            <w:lang w:val="de-CH"/>
          </w:rPr>
          <w:t>ä</w:t>
        </w:r>
      </w:ins>
      <w:del w:id="990" w:author="Greta" w:date="2020-09-11T15:17:00Z">
        <w:r w:rsidRPr="001901E6" w:rsidDel="008173A9">
          <w:rPr>
            <w:rFonts w:ascii="Times New Roman" w:hAnsi="Times New Roman" w:cs="Times New Roman"/>
            <w:sz w:val="24"/>
            <w:szCs w:val="24"/>
            <w:lang w:val="de-CH"/>
          </w:rPr>
          <w:delText>aÌˆ</w:delText>
        </w:r>
      </w:del>
      <w:r w:rsidRPr="001901E6">
        <w:rPr>
          <w:rFonts w:ascii="Times New Roman" w:hAnsi="Times New Roman" w:cs="Times New Roman"/>
          <w:sz w:val="24"/>
          <w:szCs w:val="24"/>
          <w:lang w:val="de-CH"/>
        </w:rPr>
        <w:t>cher</w:t>
      </w:r>
      <w:ins w:id="991" w:author="Greta" w:date="2020-09-11T15:18:00Z">
        <w:r w:rsidR="008173A9" w:rsidRPr="008173A9">
          <w:rPr>
            <w:rFonts w:ascii="Times New Roman" w:hAnsi="Times New Roman" w:cs="Times New Roman"/>
            <w:sz w:val="24"/>
            <w:szCs w:val="24"/>
            <w:lang w:val="de-CH"/>
            <w:rPrChange w:id="992" w:author="Greta" w:date="2020-09-11T15:18:00Z">
              <w:rPr>
                <w:rFonts w:ascii="Times New Roman" w:hAnsi="Times New Roman" w:cs="Times New Roman"/>
                <w:sz w:val="24"/>
                <w:szCs w:val="24"/>
              </w:rPr>
            </w:rPrChange>
          </w:rPr>
          <w:t>’</w:t>
        </w:r>
      </w:ins>
      <w:ins w:id="993" w:author="Greta" w:date="2020-09-11T15:17:00Z">
        <w:r w:rsidR="008173A9">
          <w:rPr>
            <w:rFonts w:ascii="Times New Roman" w:hAnsi="Times New Roman" w:cs="Times New Roman"/>
            <w:sz w:val="24"/>
            <w:szCs w:val="24"/>
            <w:lang w:val="de-CH"/>
          </w:rPr>
          <w:t>,</w:t>
        </w:r>
      </w:ins>
      <w:del w:id="994" w:author="Greta" w:date="2020-09-11T15:17:00Z">
        <w:r w:rsidRPr="001901E6" w:rsidDel="008173A9">
          <w:rPr>
            <w:rFonts w:ascii="Times New Roman" w:hAnsi="Times New Roman" w:cs="Times New Roman"/>
            <w:sz w:val="24"/>
            <w:szCs w:val="24"/>
            <w:lang w:val="de-CH"/>
          </w:rPr>
          <w:delText>â€œ</w:delText>
        </w:r>
      </w:del>
      <w:r w:rsidRPr="001901E6">
        <w:rPr>
          <w:rFonts w:ascii="Times New Roman" w:hAnsi="Times New Roman" w:cs="Times New Roman"/>
          <w:sz w:val="24"/>
          <w:szCs w:val="24"/>
          <w:lang w:val="de-CH"/>
        </w:rPr>
        <w:t xml:space="preserve"> 5. </w:t>
      </w:r>
      <w:r w:rsidRPr="008173A9">
        <w:rPr>
          <w:rFonts w:ascii="Times New Roman" w:hAnsi="Times New Roman" w:cs="Times New Roman"/>
          <w:sz w:val="24"/>
          <w:szCs w:val="24"/>
          <w:lang w:val="de-CH"/>
          <w:rPrChange w:id="995" w:author="Greta" w:date="2020-09-11T15:17:00Z">
            <w:rPr>
              <w:rFonts w:ascii="Times New Roman" w:hAnsi="Times New Roman" w:cs="Times New Roman"/>
              <w:sz w:val="24"/>
              <w:szCs w:val="24"/>
            </w:rPr>
          </w:rPrChange>
        </w:rPr>
        <w:t>November 2020]</w:t>
      </w:r>
      <w:ins w:id="996" w:author="Greta" w:date="2020-09-11T15:16:00Z">
        <w:r w:rsidR="008173A9" w:rsidRPr="008173A9">
          <w:rPr>
            <w:rFonts w:ascii="Times New Roman" w:hAnsi="Times New Roman" w:cs="Times New Roman"/>
            <w:sz w:val="24"/>
            <w:szCs w:val="24"/>
            <w:lang w:val="de-CH"/>
            <w:rPrChange w:id="997" w:author="Greta" w:date="2020-09-11T15:17:00Z">
              <w:rPr>
                <w:rFonts w:ascii="Times New Roman" w:hAnsi="Times New Roman" w:cs="Times New Roman"/>
                <w:sz w:val="24"/>
                <w:szCs w:val="24"/>
              </w:rPr>
            </w:rPrChange>
          </w:rPr>
          <w:t xml:space="preserve"> </w:t>
        </w:r>
      </w:ins>
      <w:r w:rsidRPr="008173A9">
        <w:rPr>
          <w:rFonts w:ascii="Times New Roman" w:hAnsi="Times New Roman" w:cs="Times New Roman"/>
          <w:sz w:val="24"/>
          <w:szCs w:val="24"/>
          <w:lang w:val="de-CH"/>
          <w:rPrChange w:id="998" w:author="Greta" w:date="2020-09-11T15:17:00Z">
            <w:rPr>
              <w:rFonts w:ascii="Times New Roman" w:hAnsi="Times New Roman" w:cs="Times New Roman"/>
              <w:sz w:val="24"/>
              <w:szCs w:val="24"/>
            </w:rPr>
          </w:rPrChange>
        </w:rPr>
        <w:t>(https://www.dropbox.com/s/6yza1yuih8cvjzx/Programm_Digitalisierungsworkshop_kleine_F%C3%A4cher_Nov_digital.pdf?dl=0)</w:t>
      </w:r>
    </w:p>
    <w:p w:rsidR="002607D9" w:rsidRPr="001901E6" w:rsidDel="00D12039" w:rsidRDefault="002607D9" w:rsidP="002607D9">
      <w:pPr>
        <w:pStyle w:val="NurText"/>
        <w:rPr>
          <w:del w:id="999" w:author="Greta" w:date="2020-09-10T17:03:00Z"/>
          <w:rFonts w:ascii="Times New Roman" w:hAnsi="Times New Roman" w:cs="Times New Roman"/>
          <w:sz w:val="24"/>
          <w:szCs w:val="24"/>
        </w:rPr>
      </w:pPr>
    </w:p>
    <w:p w:rsidR="002607D9" w:rsidRPr="001901E6" w:rsidDel="00D12039" w:rsidRDefault="002607D9" w:rsidP="002607D9">
      <w:pPr>
        <w:pStyle w:val="NurText"/>
        <w:rPr>
          <w:del w:id="1000" w:author="Greta" w:date="2020-09-10T17:03:00Z"/>
          <w:rFonts w:ascii="Times New Roman" w:hAnsi="Times New Roman" w:cs="Times New Roman"/>
          <w:sz w:val="24"/>
          <w:szCs w:val="24"/>
        </w:rPr>
      </w:pPr>
    </w:p>
    <w:p w:rsidR="00CA0146" w:rsidRPr="001901E6" w:rsidDel="00D12039" w:rsidRDefault="00CA0146">
      <w:pPr>
        <w:rPr>
          <w:del w:id="1001" w:author="Greta" w:date="2020-09-10T17:03:00Z"/>
          <w:rFonts w:ascii="Times New Roman" w:hAnsi="Times New Roman" w:cs="Times New Roman"/>
          <w:sz w:val="24"/>
          <w:szCs w:val="24"/>
        </w:rPr>
      </w:pPr>
    </w:p>
    <w:p w:rsidR="001901E6" w:rsidRPr="001901E6" w:rsidRDefault="001901E6">
      <w:pPr>
        <w:pStyle w:val="NurText"/>
        <w:pPrChange w:id="1002" w:author="Greta" w:date="2020-09-10T17:03:00Z">
          <w:pPr/>
        </w:pPrChange>
      </w:pPr>
    </w:p>
    <w:sectPr w:rsidR="001901E6" w:rsidRPr="001901E6" w:rsidSect="00862256">
      <w:pgSz w:w="11906" w:h="16838"/>
      <w:pgMar w:top="1417" w:right="1335" w:bottom="1134" w:left="13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1" w:author="Greta" w:date="2020-09-11T16:50:00Z" w:initials="GS">
    <w:p w:rsidR="00862256" w:rsidRPr="00841A41" w:rsidRDefault="00862256">
      <w:pPr>
        <w:pStyle w:val="Kommentartext"/>
        <w:rPr>
          <w:lang w:val="de-CH"/>
        </w:rPr>
      </w:pPr>
      <w:r>
        <w:rPr>
          <w:rStyle w:val="Kommentarzeichen"/>
        </w:rPr>
        <w:annotationRef/>
      </w:r>
      <w:proofErr w:type="spellStart"/>
      <w:r w:rsidRPr="00841A41">
        <w:rPr>
          <w:lang w:val="de-CH"/>
        </w:rPr>
        <w:t>Either</w:t>
      </w:r>
      <w:proofErr w:type="spellEnd"/>
      <w:r w:rsidRPr="00841A41">
        <w:rPr>
          <w:lang w:val="de-CH"/>
        </w:rPr>
        <w:t xml:space="preserve"> Johannes Gutenberg-Universität Mainz </w:t>
      </w:r>
      <w:proofErr w:type="spellStart"/>
      <w:r w:rsidRPr="00841A41">
        <w:rPr>
          <w:lang w:val="de-CH"/>
        </w:rPr>
        <w:t>or</w:t>
      </w:r>
      <w:proofErr w:type="spellEnd"/>
      <w:r w:rsidRPr="00841A41">
        <w:rPr>
          <w:lang w:val="de-CH"/>
        </w:rPr>
        <w:t xml:space="preserve"> Johannes Gutenberg University Mainz.</w:t>
      </w:r>
    </w:p>
  </w:comment>
  <w:comment w:id="157" w:author="Greta" w:date="2020-09-11T16:50:00Z" w:initials="GS">
    <w:p w:rsidR="00862256" w:rsidRDefault="00862256">
      <w:pPr>
        <w:pStyle w:val="Kommentartext"/>
      </w:pPr>
      <w:r>
        <w:rPr>
          <w:rStyle w:val="Kommentarzeichen"/>
        </w:rPr>
        <w:annotationRef/>
      </w:r>
      <w:r>
        <w:t>Referred to as 'Bioethics' in the US and UK.</w:t>
      </w:r>
    </w:p>
  </w:comment>
  <w:comment w:id="162" w:author="Greta" w:date="2020-09-11T16:50:00Z" w:initials="GS">
    <w:p w:rsidR="00862256" w:rsidRDefault="00862256">
      <w:pPr>
        <w:pStyle w:val="Kommentartext"/>
      </w:pPr>
      <w:r>
        <w:rPr>
          <w:rStyle w:val="Kommentarzeichen"/>
        </w:rPr>
        <w:annotationRef/>
      </w:r>
      <w:r>
        <w:t>Mining engineering, I think.</w:t>
      </w:r>
    </w:p>
  </w:comment>
  <w:comment w:id="163" w:author="Greta" w:date="2020-09-11T16:50:00Z" w:initials="GS">
    <w:p w:rsidR="00862256" w:rsidRDefault="00862256">
      <w:pPr>
        <w:pStyle w:val="Kommentartext"/>
      </w:pPr>
      <w:r>
        <w:rPr>
          <w:rStyle w:val="Kommentarzeichen"/>
        </w:rPr>
        <w:annotationRef/>
      </w:r>
    </w:p>
  </w:comment>
  <w:comment w:id="188" w:author="Greta" w:date="2020-09-11T16:50:00Z" w:initials="GS">
    <w:p w:rsidR="00862256" w:rsidRDefault="00862256">
      <w:pPr>
        <w:pStyle w:val="Kommentartext"/>
      </w:pPr>
      <w:r>
        <w:rPr>
          <w:rStyle w:val="Kommentarzeichen"/>
        </w:rPr>
        <w:annotationRef/>
      </w:r>
      <w:r>
        <w:t xml:space="preserve">By </w:t>
      </w:r>
      <w:proofErr w:type="spellStart"/>
      <w:r>
        <w:t>Arbeitsstelle</w:t>
      </w:r>
      <w:proofErr w:type="spellEnd"/>
      <w:r>
        <w:t xml:space="preserve"> does the university mean Department of Small Disciplines'?</w:t>
      </w:r>
    </w:p>
  </w:comment>
  <w:comment w:id="235" w:author="Greta" w:date="2020-09-11T16:50:00Z" w:initials="GS">
    <w:p w:rsidR="00862256" w:rsidRDefault="00862256">
      <w:pPr>
        <w:pStyle w:val="Kommentartext"/>
      </w:pPr>
      <w:r>
        <w:rPr>
          <w:rStyle w:val="Kommentarzeichen"/>
        </w:rPr>
        <w:annotationRef/>
      </w:r>
      <w:r>
        <w:t>'In demand' is used for commercial products.</w:t>
      </w:r>
    </w:p>
  </w:comment>
  <w:comment w:id="348" w:author="Greta" w:date="2020-09-11T16:50:00Z" w:initials="GS">
    <w:p w:rsidR="00862256" w:rsidRDefault="00862256">
      <w:pPr>
        <w:pStyle w:val="Kommentartext"/>
      </w:pPr>
      <w:r>
        <w:rPr>
          <w:rStyle w:val="Kommentarzeichen"/>
        </w:rPr>
        <w:annotationRef/>
      </w:r>
      <w:r>
        <w:t>One can't 'characterise' a research question in English.</w:t>
      </w:r>
    </w:p>
  </w:comment>
  <w:comment w:id="359" w:author="Greta" w:date="2020-09-11T16:50:00Z" w:initials="GS">
    <w:p w:rsidR="00862256" w:rsidRDefault="00862256">
      <w:pPr>
        <w:pStyle w:val="Kommentartext"/>
      </w:pPr>
      <w:r>
        <w:rPr>
          <w:rStyle w:val="Kommentarzeichen"/>
        </w:rPr>
        <w:annotationRef/>
      </w:r>
      <w:r>
        <w:t>'</w:t>
      </w:r>
      <w:proofErr w:type="gramStart"/>
      <w:r>
        <w:t>in</w:t>
      </w:r>
      <w:proofErr w:type="gramEnd"/>
      <w:r>
        <w:t xml:space="preserve"> transnational exchange' is clearly Euro-English!</w:t>
      </w:r>
    </w:p>
  </w:comment>
  <w:comment w:id="375" w:author="Greta" w:date="2020-09-11T16:50:00Z" w:initials="GS">
    <w:p w:rsidR="00862256" w:rsidRDefault="00862256">
      <w:pPr>
        <w:pStyle w:val="Kommentartext"/>
      </w:pPr>
      <w:r>
        <w:rPr>
          <w:rStyle w:val="Kommentarzeichen"/>
        </w:rPr>
        <w:annotationRef/>
      </w:r>
      <w:proofErr w:type="gramStart"/>
      <w:r>
        <w:t>these</w:t>
      </w:r>
      <w:proofErr w:type="gramEnd"/>
      <w:r>
        <w:t xml:space="preserve"> goals or this goal? What are you referring to?</w:t>
      </w:r>
    </w:p>
  </w:comment>
  <w:comment w:id="434" w:author="Greta" w:date="2020-09-11T17:09:00Z" w:initials="GS">
    <w:p w:rsidR="00862256" w:rsidRDefault="00862256">
      <w:pPr>
        <w:pStyle w:val="Kommentartext"/>
      </w:pPr>
      <w:r>
        <w:rPr>
          <w:rStyle w:val="Kommentarzeichen"/>
        </w:rPr>
        <w:annotationRef/>
      </w:r>
      <w:proofErr w:type="gramStart"/>
      <w:r w:rsidR="00477FA5">
        <w:t>division</w:t>
      </w:r>
      <w:r w:rsidR="00477FA5">
        <w:t>s</w:t>
      </w:r>
      <w:proofErr w:type="gramEnd"/>
      <w:r w:rsidR="00477FA5">
        <w:t xml:space="preserve"> </w:t>
      </w:r>
      <w:r w:rsidR="00477FA5">
        <w:t>o</w:t>
      </w:r>
      <w:r w:rsidR="00477FA5">
        <w:t>r</w:t>
      </w:r>
      <w:r w:rsidR="00477FA5">
        <w:t xml:space="preserve"> g</w:t>
      </w:r>
      <w:r w:rsidR="00477FA5">
        <w:t>ro</w:t>
      </w:r>
      <w:r w:rsidR="00477FA5">
        <w:t>up</w:t>
      </w:r>
      <w:r w:rsidR="00477FA5">
        <w:t>in</w:t>
      </w:r>
      <w:r w:rsidR="00477FA5">
        <w:t>g</w:t>
      </w:r>
      <w:r w:rsidR="00477FA5">
        <w:t>s.</w:t>
      </w:r>
    </w:p>
  </w:comment>
  <w:comment w:id="454" w:author="Greta" w:date="2020-09-11T16:50:00Z" w:initials="GS">
    <w:p w:rsidR="00862256" w:rsidRDefault="00862256">
      <w:pPr>
        <w:pStyle w:val="Kommentartext"/>
      </w:pPr>
      <w:r>
        <w:rPr>
          <w:rStyle w:val="Kommentarzeichen"/>
        </w:rPr>
        <w:annotationRef/>
      </w:r>
      <w:r>
        <w:t xml:space="preserve">Ok? I don't think it makes sense to have 'Arts and Humanities' when you already have a Humanities grouping. But I'm not sure how to translate </w:t>
      </w:r>
      <w:proofErr w:type="spellStart"/>
      <w:r>
        <w:t>Kunstwissenschaften</w:t>
      </w:r>
      <w:proofErr w:type="spellEnd"/>
      <w:r>
        <w:t>.</w:t>
      </w:r>
    </w:p>
  </w:comment>
  <w:comment w:id="473" w:author="Greta" w:date="2020-09-11T16:50:00Z" w:initials="GS">
    <w:p w:rsidR="00862256" w:rsidRDefault="00862256">
      <w:pPr>
        <w:pStyle w:val="Kommentartext"/>
      </w:pPr>
      <w:r>
        <w:rPr>
          <w:rStyle w:val="Kommentarzeichen"/>
        </w:rPr>
        <w:annotationRef/>
      </w:r>
      <w:r>
        <w:t xml:space="preserve">I'm not sure it's worth mentioning that the disciplinary cultures can be </w:t>
      </w:r>
      <w:proofErr w:type="spellStart"/>
      <w:r>
        <w:t>redivided</w:t>
      </w:r>
      <w:proofErr w:type="spellEnd"/>
      <w:r>
        <w:t xml:space="preserve"> into 19 sections if you then don't say what these sections are.</w:t>
      </w:r>
    </w:p>
  </w:comment>
  <w:comment w:id="525" w:author="Greta" w:date="2020-09-11T16:50:00Z" w:initials="GS">
    <w:p w:rsidR="00862256" w:rsidRDefault="00862256">
      <w:pPr>
        <w:pStyle w:val="Kommentartext"/>
      </w:pPr>
      <w:r>
        <w:rPr>
          <w:rStyle w:val="Kommentarzeichen"/>
        </w:rPr>
        <w:annotationRef/>
      </w:r>
      <w:r>
        <w:t>OK?</w:t>
      </w:r>
    </w:p>
  </w:comment>
  <w:comment w:id="563" w:author="Greta" w:date="2020-09-11T16:50:00Z" w:initials="GS">
    <w:p w:rsidR="00862256" w:rsidRDefault="00862256">
      <w:pPr>
        <w:pStyle w:val="Kommentartext"/>
      </w:pPr>
      <w:r>
        <w:rPr>
          <w:rStyle w:val="Kommentarzeichen"/>
        </w:rPr>
        <w:annotationRef/>
      </w:r>
      <w:r>
        <w:t>OK?</w:t>
      </w:r>
    </w:p>
  </w:comment>
  <w:comment w:id="575" w:author="Greta" w:date="2020-09-11T16:50:00Z" w:initials="GS">
    <w:p w:rsidR="00862256" w:rsidRDefault="00862256">
      <w:pPr>
        <w:pStyle w:val="Kommentartext"/>
      </w:pPr>
      <w:r>
        <w:rPr>
          <w:rStyle w:val="Kommentarzeichen"/>
        </w:rPr>
        <w:annotationRef/>
      </w:r>
      <w:r>
        <w:t>OK?</w:t>
      </w:r>
    </w:p>
  </w:comment>
  <w:comment w:id="606" w:author="Greta" w:date="2020-09-11T16:50:00Z" w:initials="GS">
    <w:p w:rsidR="00862256" w:rsidRDefault="00862256">
      <w:pPr>
        <w:pStyle w:val="Kommentartext"/>
      </w:pPr>
      <w:r>
        <w:rPr>
          <w:rStyle w:val="Kommentarzeichen"/>
        </w:rPr>
        <w:annotationRef/>
      </w:r>
      <w:r>
        <w:t>Diplomas and state exams aren't degrees, are they? It's not clear to me why they are mentioned here.</w:t>
      </w:r>
    </w:p>
    <w:p w:rsidR="00862256" w:rsidRDefault="00862256">
      <w:pPr>
        <w:pStyle w:val="Kommentartext"/>
      </w:pPr>
      <w:r>
        <w:rPr>
          <w:rFonts w:ascii="Times New Roman" w:hAnsi="Times New Roman" w:cs="Times New Roman"/>
          <w:sz w:val="24"/>
          <w:szCs w:val="24"/>
        </w:rPr>
        <w:t>Aren't these two sentences repeating more or less the same information?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should be s</w:t>
      </w:r>
      <w:r w:rsidRPr="001901E6">
        <w:rPr>
          <w:rFonts w:ascii="Times New Roman" w:hAnsi="Times New Roman" w:cs="Times New Roman"/>
          <w:sz w:val="24"/>
          <w:szCs w:val="24"/>
        </w:rPr>
        <w:t>eparate study program</w:t>
      </w:r>
      <w:r>
        <w:rPr>
          <w:rFonts w:ascii="Times New Roman" w:hAnsi="Times New Roman" w:cs="Times New Roman"/>
          <w:sz w:val="24"/>
          <w:szCs w:val="24"/>
        </w:rPr>
        <w:t>me</w:t>
      </w:r>
      <w:r w:rsidRPr="001901E6">
        <w:rPr>
          <w:rFonts w:ascii="Times New Roman" w:hAnsi="Times New Roman" w:cs="Times New Roman"/>
          <w:sz w:val="24"/>
          <w:szCs w:val="24"/>
        </w:rPr>
        <w:t xml:space="preserve">s with </w:t>
      </w:r>
      <w:r>
        <w:rPr>
          <w:rFonts w:ascii="Times New Roman" w:hAnsi="Times New Roman" w:cs="Times New Roman"/>
          <w:sz w:val="24"/>
          <w:szCs w:val="24"/>
        </w:rPr>
        <w:t>a degree at the end</w:t>
      </w:r>
      <w:r w:rsidRPr="00702768">
        <w:rPr>
          <w:rFonts w:ascii="Times New Roman" w:hAnsi="Times New Roman" w:cs="Times New Roman"/>
          <w:sz w:val="24"/>
          <w:szCs w:val="24"/>
        </w:rPr>
        <w:t>.</w:t>
      </w:r>
      <w:r w:rsidRPr="001901E6">
        <w:rPr>
          <w:rFonts w:ascii="Times New Roman" w:hAnsi="Times New Roman" w:cs="Times New Roman"/>
          <w:sz w:val="24"/>
          <w:szCs w:val="24"/>
        </w:rPr>
        <w:t xml:space="preserve"> </w:t>
      </w:r>
      <w:r w:rsidRPr="00862256">
        <w:rPr>
          <w:rFonts w:ascii="Times New Roman" w:hAnsi="Times New Roman" w:cs="Times New Roman"/>
          <w:sz w:val="24"/>
          <w:szCs w:val="24"/>
        </w:rPr>
        <w:t>The respective academic discipline is represented at German universities with its own study programmes</w:t>
      </w:r>
      <w:r>
        <w:rPr>
          <w:rFonts w:ascii="Times New Roman" w:hAnsi="Times New Roman" w:cs="Times New Roman"/>
          <w:sz w:val="24"/>
          <w:szCs w:val="24"/>
        </w:rPr>
        <w:t>.'</w:t>
      </w:r>
    </w:p>
  </w:comment>
  <w:comment w:id="608" w:author="Greta" w:date="2020-09-11T16:50:00Z" w:initials="GS">
    <w:p w:rsidR="00862256" w:rsidRDefault="00862256">
      <w:pPr>
        <w:pStyle w:val="Kommentartext"/>
      </w:pPr>
      <w:r>
        <w:rPr>
          <w:rStyle w:val="Kommentarzeichen"/>
        </w:rPr>
        <w:annotationRef/>
      </w:r>
      <w:r>
        <w:t>Are separate study programmes with a qualified degree one of the formal requirements of a small discipline? And the selection and training of young academics? If so, then 'The formal requirements for a field of study to be considered a small discipline' should go on a separate line.</w:t>
      </w:r>
    </w:p>
  </w:comment>
  <w:comment w:id="619" w:author="Greta" w:date="2020-09-11T16:50:00Z" w:initials="GS">
    <w:p w:rsidR="00862256" w:rsidRDefault="00862256">
      <w:pPr>
        <w:pStyle w:val="Kommentartext"/>
      </w:pPr>
      <w:r>
        <w:rPr>
          <w:rStyle w:val="Kommentarzeichen"/>
        </w:rPr>
        <w:annotationRef/>
      </w:r>
      <w:r>
        <w:t>Why aren't PhDs mentioned after Master's in the sentence above?</w:t>
      </w:r>
    </w:p>
  </w:comment>
  <w:comment w:id="753" w:author="Greta" w:date="2020-09-11T16:50:00Z" w:initials="GS">
    <w:p w:rsidR="00862256" w:rsidRDefault="00862256">
      <w:pPr>
        <w:pStyle w:val="Kommentartext"/>
      </w:pPr>
      <w:r>
        <w:rPr>
          <w:rStyle w:val="Kommentarzeichen"/>
        </w:rPr>
        <w:annotationRef/>
      </w:r>
      <w:r>
        <w:t>Should the cultures or the scholars and scientists not be restricted by inflexible conditions?</w:t>
      </w:r>
    </w:p>
  </w:comment>
  <w:comment w:id="760" w:author="Greta" w:date="2020-09-11T16:50:00Z" w:initials="GS">
    <w:p w:rsidR="00862256" w:rsidRDefault="00862256">
      <w:pPr>
        <w:pStyle w:val="Kommentartext"/>
      </w:pPr>
      <w:r>
        <w:rPr>
          <w:rStyle w:val="Kommentarzeichen"/>
        </w:rPr>
        <w:annotationRef/>
      </w:r>
      <w:r>
        <w:t>OK?</w:t>
      </w:r>
    </w:p>
  </w:comment>
  <w:comment w:id="762" w:author="Greta" w:date="2020-09-11T16:50:00Z" w:initials="GS">
    <w:p w:rsidR="00862256" w:rsidRDefault="00862256">
      <w:pPr>
        <w:pStyle w:val="Kommentartext"/>
      </w:pPr>
      <w:r>
        <w:rPr>
          <w:rStyle w:val="Kommentarzeichen"/>
        </w:rPr>
        <w:annotationRef/>
      </w:r>
      <w:r>
        <w:t xml:space="preserve">I can't find any English-language references to cell differentiation/dedifferentiation </w:t>
      </w:r>
      <w:r w:rsidR="00F90B9E">
        <w:t>'</w:t>
      </w:r>
      <w:r w:rsidRPr="00C619C3">
        <w:rPr>
          <w:b/>
        </w:rPr>
        <w:t>movements</w:t>
      </w:r>
      <w:r w:rsidR="00F90B9E">
        <w:rPr>
          <w:b/>
        </w:rPr>
        <w:t>'</w:t>
      </w:r>
      <w:r>
        <w:t>.</w:t>
      </w:r>
    </w:p>
  </w:comment>
  <w:comment w:id="794" w:author="Greta" w:date="2020-09-11T16:50:00Z" w:initials="GS">
    <w:p w:rsidR="00862256" w:rsidRDefault="00862256">
      <w:pPr>
        <w:pStyle w:val="Kommentartext"/>
      </w:pPr>
      <w:r>
        <w:rPr>
          <w:rStyle w:val="Kommentarzeichen"/>
        </w:rPr>
        <w:annotationRef/>
      </w:r>
      <w:r>
        <w:t>OK?</w:t>
      </w:r>
    </w:p>
  </w:comment>
  <w:comment w:id="838" w:author="Greta" w:date="2020-09-11T16:50:00Z" w:initials="GS">
    <w:p w:rsidR="00862256" w:rsidRDefault="00862256">
      <w:pPr>
        <w:pStyle w:val="Kommentartext"/>
      </w:pPr>
      <w:r>
        <w:rPr>
          <w:rStyle w:val="Kommentarzeichen"/>
        </w:rPr>
        <w:annotationRef/>
      </w:r>
      <w:r>
        <w:t>Do you really mean the general public?</w:t>
      </w:r>
    </w:p>
  </w:comment>
  <w:comment w:id="852" w:author="Greta" w:date="2020-09-11T16:50:00Z" w:initials="GS">
    <w:p w:rsidR="00862256" w:rsidRDefault="00862256">
      <w:pPr>
        <w:pStyle w:val="Kommentartext"/>
      </w:pPr>
      <w:r>
        <w:rPr>
          <w:rStyle w:val="Kommentarzeichen"/>
        </w:rPr>
        <w:annotationRef/>
      </w:r>
      <w:r>
        <w:t>You can address a theme but not a project in English. Can you suggest another verb? Do you mean 'are appealed to', 'are involved'?</w:t>
      </w:r>
    </w:p>
  </w:comment>
  <w:comment w:id="876" w:author="Greta" w:date="2020-09-11T16:50:00Z" w:initials="GS">
    <w:p w:rsidR="00862256" w:rsidRDefault="00862256">
      <w:pPr>
        <w:pStyle w:val="Kommentartext"/>
      </w:pPr>
      <w:r>
        <w:rPr>
          <w:rStyle w:val="Kommentarzeichen"/>
        </w:rPr>
        <w:annotationRef/>
      </w:r>
      <w:r>
        <w:t>I think you mean 'extrapolate' or 'make accessible'.</w:t>
      </w:r>
    </w:p>
  </w:comment>
  <w:comment w:id="888" w:author="Greta" w:date="2020-09-11T16:50:00Z" w:initials="GS">
    <w:p w:rsidR="00F90B9E" w:rsidRDefault="00F90B9E">
      <w:pPr>
        <w:pStyle w:val="Kommentartext"/>
      </w:pPr>
      <w:r>
        <w:rPr>
          <w:rStyle w:val="Kommentarzeichen"/>
        </w:rPr>
        <w:annotationRef/>
      </w:r>
      <w:r>
        <w:t>I'm not sure that these 2 sentences are well linked.</w:t>
      </w:r>
    </w:p>
  </w:comment>
  <w:comment w:id="971" w:author="Greta" w:date="2020-09-11T16:50:00Z" w:initials="GS">
    <w:p w:rsidR="00862256" w:rsidRDefault="00862256">
      <w:pPr>
        <w:pStyle w:val="Kommentartext"/>
      </w:pPr>
      <w:r>
        <w:rPr>
          <w:rStyle w:val="Kommentarzeichen"/>
        </w:rPr>
        <w:annotationRef/>
      </w:r>
      <w:r>
        <w:t xml:space="preserve">Could someone else clean </w:t>
      </w:r>
      <w:proofErr w:type="gramStart"/>
      <w:r>
        <w:t>up  the</w:t>
      </w:r>
      <w:proofErr w:type="gramEnd"/>
      <w:r>
        <w:t xml:space="preserve"> additional references?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7D9"/>
    <w:rsid w:val="00015D8B"/>
    <w:rsid w:val="000174AB"/>
    <w:rsid w:val="00022DC4"/>
    <w:rsid w:val="0003179C"/>
    <w:rsid w:val="00045E0A"/>
    <w:rsid w:val="0006006F"/>
    <w:rsid w:val="00065C9A"/>
    <w:rsid w:val="000812A3"/>
    <w:rsid w:val="000B546F"/>
    <w:rsid w:val="000E37ED"/>
    <w:rsid w:val="0012364E"/>
    <w:rsid w:val="001322FF"/>
    <w:rsid w:val="001354AF"/>
    <w:rsid w:val="001649B4"/>
    <w:rsid w:val="001901E6"/>
    <w:rsid w:val="001C0CE0"/>
    <w:rsid w:val="001E0C0D"/>
    <w:rsid w:val="001E1A5E"/>
    <w:rsid w:val="0024093C"/>
    <w:rsid w:val="002607D9"/>
    <w:rsid w:val="0036774B"/>
    <w:rsid w:val="00376AF8"/>
    <w:rsid w:val="00376BA2"/>
    <w:rsid w:val="003C0E6F"/>
    <w:rsid w:val="004110C2"/>
    <w:rsid w:val="00446B8D"/>
    <w:rsid w:val="00477FA5"/>
    <w:rsid w:val="00550003"/>
    <w:rsid w:val="00562A32"/>
    <w:rsid w:val="0057796A"/>
    <w:rsid w:val="005C40A3"/>
    <w:rsid w:val="00610AE9"/>
    <w:rsid w:val="00640E84"/>
    <w:rsid w:val="00674D2F"/>
    <w:rsid w:val="00693B45"/>
    <w:rsid w:val="006E15CF"/>
    <w:rsid w:val="00702F52"/>
    <w:rsid w:val="007146AA"/>
    <w:rsid w:val="007B2DA2"/>
    <w:rsid w:val="007D2E2E"/>
    <w:rsid w:val="008146E7"/>
    <w:rsid w:val="008173A9"/>
    <w:rsid w:val="0082172C"/>
    <w:rsid w:val="00841A41"/>
    <w:rsid w:val="00844361"/>
    <w:rsid w:val="00862256"/>
    <w:rsid w:val="008D1236"/>
    <w:rsid w:val="008E1FF8"/>
    <w:rsid w:val="0093064C"/>
    <w:rsid w:val="0098281D"/>
    <w:rsid w:val="00990F6A"/>
    <w:rsid w:val="009963BA"/>
    <w:rsid w:val="00A35433"/>
    <w:rsid w:val="00A72755"/>
    <w:rsid w:val="00A91099"/>
    <w:rsid w:val="00A9551E"/>
    <w:rsid w:val="00AE361E"/>
    <w:rsid w:val="00AF3EB3"/>
    <w:rsid w:val="00B40EBC"/>
    <w:rsid w:val="00C0124C"/>
    <w:rsid w:val="00C07995"/>
    <w:rsid w:val="00C13030"/>
    <w:rsid w:val="00C619C3"/>
    <w:rsid w:val="00C6285C"/>
    <w:rsid w:val="00C9376B"/>
    <w:rsid w:val="00C94CC6"/>
    <w:rsid w:val="00CA0146"/>
    <w:rsid w:val="00D12039"/>
    <w:rsid w:val="00D93E9B"/>
    <w:rsid w:val="00D95F10"/>
    <w:rsid w:val="00DE3AA7"/>
    <w:rsid w:val="00E06967"/>
    <w:rsid w:val="00E11F61"/>
    <w:rsid w:val="00E33D4D"/>
    <w:rsid w:val="00E50343"/>
    <w:rsid w:val="00E71BFF"/>
    <w:rsid w:val="00E84450"/>
    <w:rsid w:val="00EB7AB9"/>
    <w:rsid w:val="00ED1F29"/>
    <w:rsid w:val="00ED66D9"/>
    <w:rsid w:val="00F52F3C"/>
    <w:rsid w:val="00F6128E"/>
    <w:rsid w:val="00F6207C"/>
    <w:rsid w:val="00F90B9E"/>
    <w:rsid w:val="00FF4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2607D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7D9"/>
    <w:rPr>
      <w:rFonts w:ascii="Consolas" w:hAnsi="Consolas"/>
      <w:sz w:val="21"/>
      <w:szCs w:val="21"/>
    </w:rPr>
  </w:style>
  <w:style w:type="character" w:styleId="Kommentarzeichen">
    <w:name w:val="annotation reference"/>
    <w:basedOn w:val="Absatz-Standardschriftart"/>
    <w:uiPriority w:val="99"/>
    <w:semiHidden/>
    <w:unhideWhenUsed/>
    <w:rsid w:val="00B40EBC"/>
    <w:rPr>
      <w:sz w:val="16"/>
      <w:szCs w:val="16"/>
    </w:rPr>
  </w:style>
  <w:style w:type="paragraph" w:styleId="Kommentartext">
    <w:name w:val="annotation text"/>
    <w:basedOn w:val="Standard"/>
    <w:link w:val="KommentartextZchn"/>
    <w:uiPriority w:val="99"/>
    <w:semiHidden/>
    <w:unhideWhenUsed/>
    <w:rsid w:val="00B40E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40EBC"/>
    <w:rPr>
      <w:sz w:val="20"/>
      <w:szCs w:val="20"/>
    </w:rPr>
  </w:style>
  <w:style w:type="paragraph" w:styleId="Kommentarthema">
    <w:name w:val="annotation subject"/>
    <w:basedOn w:val="Kommentartext"/>
    <w:next w:val="Kommentartext"/>
    <w:link w:val="KommentarthemaZchn"/>
    <w:uiPriority w:val="99"/>
    <w:semiHidden/>
    <w:unhideWhenUsed/>
    <w:rsid w:val="00B40EBC"/>
    <w:rPr>
      <w:b/>
      <w:bCs/>
    </w:rPr>
  </w:style>
  <w:style w:type="character" w:customStyle="1" w:styleId="KommentarthemaZchn">
    <w:name w:val="Kommentarthema Zchn"/>
    <w:basedOn w:val="KommentartextZchn"/>
    <w:link w:val="Kommentarthema"/>
    <w:uiPriority w:val="99"/>
    <w:semiHidden/>
    <w:rsid w:val="00B40EBC"/>
    <w:rPr>
      <w:b/>
      <w:bCs/>
      <w:sz w:val="20"/>
      <w:szCs w:val="20"/>
    </w:rPr>
  </w:style>
  <w:style w:type="paragraph" w:styleId="berarbeitung">
    <w:name w:val="Revision"/>
    <w:hidden/>
    <w:uiPriority w:val="99"/>
    <w:semiHidden/>
    <w:rsid w:val="00B40EBC"/>
    <w:pPr>
      <w:spacing w:after="0" w:line="240" w:lineRule="auto"/>
    </w:pPr>
  </w:style>
  <w:style w:type="paragraph" w:styleId="Sprechblasentext">
    <w:name w:val="Balloon Text"/>
    <w:basedOn w:val="Standard"/>
    <w:link w:val="SprechblasentextZchn"/>
    <w:uiPriority w:val="99"/>
    <w:semiHidden/>
    <w:unhideWhenUsed/>
    <w:rsid w:val="00B40E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0E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2607D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7D9"/>
    <w:rPr>
      <w:rFonts w:ascii="Consolas" w:hAnsi="Consolas"/>
      <w:sz w:val="21"/>
      <w:szCs w:val="21"/>
    </w:rPr>
  </w:style>
  <w:style w:type="character" w:styleId="Kommentarzeichen">
    <w:name w:val="annotation reference"/>
    <w:basedOn w:val="Absatz-Standardschriftart"/>
    <w:uiPriority w:val="99"/>
    <w:semiHidden/>
    <w:unhideWhenUsed/>
    <w:rsid w:val="00B40EBC"/>
    <w:rPr>
      <w:sz w:val="16"/>
      <w:szCs w:val="16"/>
    </w:rPr>
  </w:style>
  <w:style w:type="paragraph" w:styleId="Kommentartext">
    <w:name w:val="annotation text"/>
    <w:basedOn w:val="Standard"/>
    <w:link w:val="KommentartextZchn"/>
    <w:uiPriority w:val="99"/>
    <w:semiHidden/>
    <w:unhideWhenUsed/>
    <w:rsid w:val="00B40E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40EBC"/>
    <w:rPr>
      <w:sz w:val="20"/>
      <w:szCs w:val="20"/>
    </w:rPr>
  </w:style>
  <w:style w:type="paragraph" w:styleId="Kommentarthema">
    <w:name w:val="annotation subject"/>
    <w:basedOn w:val="Kommentartext"/>
    <w:next w:val="Kommentartext"/>
    <w:link w:val="KommentarthemaZchn"/>
    <w:uiPriority w:val="99"/>
    <w:semiHidden/>
    <w:unhideWhenUsed/>
    <w:rsid w:val="00B40EBC"/>
    <w:rPr>
      <w:b/>
      <w:bCs/>
    </w:rPr>
  </w:style>
  <w:style w:type="character" w:customStyle="1" w:styleId="KommentarthemaZchn">
    <w:name w:val="Kommentarthema Zchn"/>
    <w:basedOn w:val="KommentartextZchn"/>
    <w:link w:val="Kommentarthema"/>
    <w:uiPriority w:val="99"/>
    <w:semiHidden/>
    <w:rsid w:val="00B40EBC"/>
    <w:rPr>
      <w:b/>
      <w:bCs/>
      <w:sz w:val="20"/>
      <w:szCs w:val="20"/>
    </w:rPr>
  </w:style>
  <w:style w:type="paragraph" w:styleId="berarbeitung">
    <w:name w:val="Revision"/>
    <w:hidden/>
    <w:uiPriority w:val="99"/>
    <w:semiHidden/>
    <w:rsid w:val="00B40EBC"/>
    <w:pPr>
      <w:spacing w:after="0" w:line="240" w:lineRule="auto"/>
    </w:pPr>
  </w:style>
  <w:style w:type="paragraph" w:styleId="Sprechblasentext">
    <w:name w:val="Balloon Text"/>
    <w:basedOn w:val="Standard"/>
    <w:link w:val="SprechblasentextZchn"/>
    <w:uiPriority w:val="99"/>
    <w:semiHidden/>
    <w:unhideWhenUsed/>
    <w:rsid w:val="00B40E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0E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2917</Words>
  <Characters>16627</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27</cp:revision>
  <dcterms:created xsi:type="dcterms:W3CDTF">2020-09-09T16:43:00Z</dcterms:created>
  <dcterms:modified xsi:type="dcterms:W3CDTF">2020-09-11T15:15:00Z</dcterms:modified>
</cp:coreProperties>
</file>